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FB2B" w14:textId="77777777" w:rsidR="00AA5267" w:rsidRPr="00A25071" w:rsidRDefault="003C4E48">
      <w:pPr>
        <w:rPr>
          <w:rFonts w:ascii="Arial" w:hAnsi="Arial" w:cs="Arial"/>
        </w:rPr>
      </w:pPr>
      <w:r w:rsidRPr="00A25071">
        <w:rPr>
          <w:rFonts w:ascii="Arial" w:hAnsi="Arial" w:cs="Arial"/>
        </w:rPr>
        <w:t xml:space="preserve"> </w:t>
      </w:r>
    </w:p>
    <w:p w14:paraId="2ACB7B23" w14:textId="39417387" w:rsidR="00AA5267" w:rsidRPr="0006283B" w:rsidRDefault="0006283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  <w:rPrChange w:id="0" w:author="Лунева Наталия Валерьевна" w:date="2022-08-03T09:21:00Z">
            <w:rPr>
              <w:rFonts w:ascii="Arial" w:eastAsia="Times New Roman" w:hAnsi="Arial" w:cs="Arial"/>
              <w:b/>
              <w:bCs/>
              <w:sz w:val="36"/>
              <w:szCs w:val="36"/>
              <w:lang w:val="en-US" w:eastAsia="ru-RU"/>
            </w:rPr>
          </w:rPrChange>
        </w:rPr>
        <w:pPrChange w:id="1" w:author="Лунева Наталия Валерьевна" w:date="2022-08-03T09:21:00Z">
          <w:pPr>
            <w:spacing w:after="0" w:line="240" w:lineRule="auto"/>
            <w:jc w:val="center"/>
            <w:textAlignment w:val="baseline"/>
          </w:pPr>
        </w:pPrChange>
      </w:pPr>
      <w:ins w:id="2" w:author="Лунева Наталия Валерьевна" w:date="2022-08-03T09:21:00Z">
        <w:r>
          <w:rPr>
            <w:rFonts w:ascii="Arial" w:eastAsia="Times New Roman" w:hAnsi="Arial" w:cs="Arial"/>
            <w:noProof/>
            <w:lang w:eastAsia="ru-RU"/>
          </w:rPr>
          <w:drawing>
            <wp:inline distT="0" distB="0" distL="0" distR="0" wp14:anchorId="1EF9DCA2" wp14:editId="7291FD7A">
              <wp:extent cx="1190625" cy="907143"/>
              <wp:effectExtent l="0" t="0" r="0" b="7620"/>
              <wp:docPr id="5" name="Рисунок 5" descr="ATOM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TOM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94165" cy="90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3" w:author="Лунева Наталия Валерьевна" w:date="2022-08-03T09:21:00Z">
        <w:r w:rsidR="00F15A12" w:rsidRPr="00A25071" w:rsidDel="0006283B">
          <w:rPr>
            <w:rFonts w:ascii="Arial" w:eastAsia="Times New Roman" w:hAnsi="Arial" w:cs="Arial"/>
            <w:b/>
            <w:bCs/>
            <w:noProof/>
            <w:sz w:val="36"/>
            <w:szCs w:val="36"/>
            <w:lang w:eastAsia="ru-RU"/>
          </w:rPr>
          <w:drawing>
            <wp:inline distT="0" distB="0" distL="0" distR="0" wp14:anchorId="1641B486" wp14:editId="50FC28B6">
              <wp:extent cx="3141345" cy="803756"/>
              <wp:effectExtent l="0" t="0" r="0" b="0"/>
              <wp:docPr id="2" name="Рисунок 2" descr="C:\Users\malyh\Desktop\logo_atom_1c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alyh\Desktop\logo_atom_1c.png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53546" cy="8068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B3FB160" w14:textId="77777777" w:rsidR="00A25071" w:rsidRDefault="00167046" w:rsidP="0016704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Утверждено</w:t>
      </w:r>
    </w:p>
    <w:p w14:paraId="35848A8A" w14:textId="18C6CFB6" w:rsidR="00A25071" w:rsidRDefault="00167046" w:rsidP="0016704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Приказом № </w:t>
      </w:r>
      <w:del w:id="4" w:author="Лунева Наталия Валерьевна" w:date="2022-08-08T10:37:00Z">
        <w:r w:rsidR="002C1F3F" w:rsidRPr="0074793E" w:rsidDel="0074793E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ru-RU"/>
            <w:rPrChange w:id="5" w:author="Лунева Наталия Валерьевна" w:date="2022-08-08T10:37:00Z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rPrChange>
          </w:rPr>
          <w:delText>________</w:delText>
        </w:r>
        <w:r w:rsidRPr="0074793E" w:rsidDel="0074793E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ru-RU"/>
            <w:rPrChange w:id="6" w:author="Лунева Наталия Валерьевна" w:date="2022-08-08T10:37:00Z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rPrChange>
          </w:rPr>
          <w:delText xml:space="preserve"> </w:delText>
        </w:r>
      </w:del>
      <w:ins w:id="7" w:author="Лунева Наталия Валерьевна" w:date="2022-08-08T10:37:00Z">
        <w:r w:rsidR="0074793E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ru-RU"/>
          </w:rPr>
          <w:t>001/22-08</w:t>
        </w:r>
      </w:ins>
    </w:p>
    <w:p w14:paraId="38C3A1BB" w14:textId="10165CF7" w:rsidR="00167046" w:rsidRPr="00A25071" w:rsidRDefault="00167046" w:rsidP="0016704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250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 </w:t>
      </w:r>
      <w:del w:id="8" w:author="Лунева Наталия Валерьевна" w:date="2022-08-08T10:37:00Z">
        <w:r w:rsidR="002C1F3F" w:rsidRPr="0074793E" w:rsidDel="0074793E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ru-RU"/>
            <w:rPrChange w:id="9" w:author="Лунева Наталия Валерьевна" w:date="2022-08-08T10:37:00Z"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rPrChange>
          </w:rPr>
          <w:delText>_______________</w:delText>
        </w:r>
      </w:del>
      <w:ins w:id="10" w:author="Лунева Наталия Валерьевна" w:date="2022-08-08T10:37:00Z">
        <w:r w:rsidR="0074793E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ru-RU"/>
          </w:rPr>
          <w:t>08.08.2022</w:t>
        </w:r>
      </w:ins>
    </w:p>
    <w:p w14:paraId="4420555B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7775668" w14:textId="77777777" w:rsidR="00AA5267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83A9F29" w14:textId="77777777" w:rsidR="00DA2E48" w:rsidRPr="00A25071" w:rsidRDefault="00DA2E48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6BF8B764" w14:textId="77777777" w:rsidR="00AA5267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3FA06CD1" w14:textId="77777777" w:rsidR="00AA5267" w:rsidRPr="003123DA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87B6093" w14:textId="21BEBF97" w:rsidR="00AA5267" w:rsidRPr="00BE3B36" w:rsidRDefault="003123DA" w:rsidP="007A16A4">
      <w:pPr>
        <w:jc w:val="center"/>
        <w:rPr>
          <w:rFonts w:ascii="Arial" w:hAnsi="Arial" w:cs="Arial"/>
          <w:b/>
          <w:sz w:val="32"/>
          <w:szCs w:val="32"/>
        </w:rPr>
      </w:pPr>
      <w:r w:rsidRPr="00BE3B36">
        <w:rPr>
          <w:rFonts w:ascii="Arial" w:hAnsi="Arial" w:cs="Arial"/>
          <w:b/>
          <w:sz w:val="32"/>
          <w:szCs w:val="32"/>
        </w:rPr>
        <w:t xml:space="preserve">Регламент работы </w:t>
      </w:r>
      <w:del w:id="11" w:author="Лебедев Александр Николаевич" w:date="2022-04-12T14:11:00Z">
        <w:r w:rsidRPr="00BE3B36" w:rsidDel="002D34E0">
          <w:rPr>
            <w:rFonts w:ascii="Arial" w:hAnsi="Arial" w:cs="Arial"/>
            <w:b/>
            <w:sz w:val="32"/>
            <w:szCs w:val="32"/>
          </w:rPr>
          <w:delText>Комитета по девелопменту</w:delText>
        </w:r>
      </w:del>
      <w:ins w:id="12" w:author="Лебедев Александр Николаевич" w:date="2022-04-12T14:11:00Z">
        <w:r w:rsidR="002D34E0">
          <w:rPr>
            <w:rFonts w:ascii="Arial" w:hAnsi="Arial" w:cs="Arial"/>
            <w:b/>
            <w:sz w:val="32"/>
            <w:szCs w:val="32"/>
          </w:rPr>
          <w:t>Координационного совета</w:t>
        </w:r>
      </w:ins>
      <w:ins w:id="13" w:author="Лебедев Александр Николаевич" w:date="2022-04-12T14:12:00Z">
        <w:r w:rsidR="002D34E0">
          <w:rPr>
            <w:rFonts w:ascii="Arial" w:hAnsi="Arial" w:cs="Arial"/>
            <w:b/>
            <w:sz w:val="32"/>
            <w:szCs w:val="32"/>
          </w:rPr>
          <w:t xml:space="preserve"> по ИТ</w:t>
        </w:r>
      </w:ins>
    </w:p>
    <w:p w14:paraId="0034A84B" w14:textId="3EBA1721" w:rsidR="00AA5267" w:rsidRPr="00706D55" w:rsidRDefault="00706D55" w:rsidP="00706D55">
      <w:pPr>
        <w:jc w:val="center"/>
        <w:rPr>
          <w:rFonts w:ascii="Arial" w:hAnsi="Arial" w:cs="Arial"/>
          <w:b/>
          <w:sz w:val="32"/>
          <w:szCs w:val="32"/>
          <w:rPrChange w:id="14" w:author="Лунева Наталия Валерьевна" w:date="2022-08-10T09:19:00Z">
            <w:rPr>
              <w:rFonts w:ascii="Arial" w:eastAsia="Times New Roman" w:hAnsi="Arial" w:cs="Arial"/>
              <w:lang w:eastAsia="ru-RU"/>
            </w:rPr>
          </w:rPrChange>
        </w:rPr>
        <w:pPrChange w:id="15" w:author="Лунева Наталия Валерьевна" w:date="2022-08-10T09:19:00Z">
          <w:pPr>
            <w:spacing w:after="0" w:line="240" w:lineRule="auto"/>
            <w:textAlignment w:val="baseline"/>
          </w:pPr>
        </w:pPrChange>
      </w:pPr>
      <w:ins w:id="16" w:author="Лунева Наталия Валерьевна" w:date="2022-08-10T09:15:00Z">
        <w:r w:rsidRPr="00706D55">
          <w:rPr>
            <w:rFonts w:ascii="Arial" w:hAnsi="Arial" w:cs="Arial"/>
            <w:b/>
            <w:sz w:val="32"/>
            <w:szCs w:val="32"/>
            <w:rPrChange w:id="17" w:author="Лунева Наталия Валерьевна" w:date="2022-08-10T09:19:00Z">
              <w:rPr>
                <w:rFonts w:ascii="Arial" w:eastAsia="Times New Roman" w:hAnsi="Arial" w:cs="Arial"/>
                <w:lang w:eastAsia="ru-RU"/>
              </w:rPr>
            </w:rPrChange>
          </w:rPr>
          <w:t>В6.2</w:t>
        </w:r>
      </w:ins>
    </w:p>
    <w:p w14:paraId="7F290442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3954EF6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2032CAC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ED5C59B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A0AC6B7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A763A9D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4B37498" w14:textId="77777777" w:rsidR="00AA5267" w:rsidRPr="003C7FDD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38CEA12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FFCA23C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9E8AEA3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E80910F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549D160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BF2437E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813F6A9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0EAB2F2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6DFC9EE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2526508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DFADF3D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C530065" w14:textId="77777777" w:rsidR="00A25071" w:rsidRP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7432FB6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78A06E7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5377EB8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D053887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C566B28" w14:textId="77777777" w:rsidR="00A25071" w:rsidRP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A59CEBF" w14:textId="61A78C1C" w:rsidR="00AA5267" w:rsidRPr="00A25071" w:rsidDel="00706D55" w:rsidRDefault="00AA5267" w:rsidP="00AA5267">
      <w:pPr>
        <w:spacing w:after="0" w:line="240" w:lineRule="auto"/>
        <w:textAlignment w:val="baseline"/>
        <w:rPr>
          <w:del w:id="18" w:author="Лунева Наталия Валерьевна" w:date="2022-08-10T09:19:00Z"/>
          <w:rFonts w:ascii="Arial" w:eastAsia="Times New Roman" w:hAnsi="Arial" w:cs="Arial"/>
          <w:lang w:eastAsia="ru-RU"/>
        </w:rPr>
      </w:pPr>
    </w:p>
    <w:p w14:paraId="625D60D5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bookmarkStart w:id="19" w:name="_GoBack"/>
      <w:bookmarkEnd w:id="19"/>
    </w:p>
    <w:p w14:paraId="3358B780" w14:textId="689F8941" w:rsidR="00AA5267" w:rsidRPr="00A25071" w:rsidDel="009F2089" w:rsidRDefault="00AA5267" w:rsidP="00AA5267">
      <w:pPr>
        <w:spacing w:after="0" w:line="240" w:lineRule="auto"/>
        <w:textAlignment w:val="baseline"/>
        <w:rPr>
          <w:del w:id="20" w:author="Лунева Наталия Валерьевна" w:date="2022-06-08T11:46:00Z"/>
          <w:rFonts w:ascii="Arial" w:eastAsia="Times New Roman" w:hAnsi="Arial" w:cs="Arial"/>
          <w:lang w:eastAsia="ru-RU"/>
        </w:rPr>
      </w:pPr>
    </w:p>
    <w:p w14:paraId="6D848775" w14:textId="4B61618C" w:rsidR="00AA5267" w:rsidDel="009F2089" w:rsidRDefault="00AA5267" w:rsidP="00AA5267">
      <w:pPr>
        <w:spacing w:after="0" w:line="240" w:lineRule="auto"/>
        <w:textAlignment w:val="baseline"/>
        <w:rPr>
          <w:del w:id="21" w:author="Лунева Наталия Валерьевна" w:date="2022-06-08T11:46:00Z"/>
          <w:rFonts w:ascii="Arial" w:eastAsia="Times New Roman" w:hAnsi="Arial" w:cs="Arial"/>
          <w:sz w:val="24"/>
          <w:szCs w:val="24"/>
          <w:lang w:eastAsia="ru-RU"/>
        </w:rPr>
      </w:pPr>
    </w:p>
    <w:p w14:paraId="104D8B2B" w14:textId="77777777" w:rsidR="00DA2E48" w:rsidRDefault="00DA2E48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9E0A73F" w14:textId="77777777" w:rsidR="00DA2E48" w:rsidRDefault="00DA2E48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7CDF53" w14:textId="77777777" w:rsidR="00DA2E48" w:rsidRPr="00A25071" w:rsidRDefault="00DA2E48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39038E8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EE4209A" w14:textId="2E39FAD4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</w:pPr>
      <w:r w:rsidRPr="00A25071">
        <w:rPr>
          <w:rFonts w:ascii="Arial" w:eastAsia="Times New Roman" w:hAnsi="Arial" w:cs="Arial"/>
          <w:sz w:val="24"/>
          <w:szCs w:val="24"/>
          <w:lang w:eastAsia="ru-RU"/>
        </w:rPr>
        <w:t xml:space="preserve">Екатеринбург, </w:t>
      </w:r>
      <w:del w:id="22" w:author="Лебедев Александр Николаевич" w:date="2022-04-12T14:12:00Z">
        <w:r w:rsidRPr="00A25071" w:rsidDel="002D34E0">
          <w:rPr>
            <w:rFonts w:ascii="Arial" w:eastAsia="Times New Roman" w:hAnsi="Arial" w:cs="Arial"/>
            <w:sz w:val="24"/>
            <w:szCs w:val="24"/>
            <w:lang w:eastAsia="ru-RU"/>
          </w:rPr>
          <w:delText>20</w:delText>
        </w:r>
        <w:r w:rsidR="003123DA" w:rsidDel="002D34E0">
          <w:rPr>
            <w:rFonts w:ascii="Arial" w:eastAsia="Times New Roman" w:hAnsi="Arial" w:cs="Arial"/>
            <w:sz w:val="24"/>
            <w:szCs w:val="24"/>
            <w:lang w:eastAsia="ru-RU"/>
          </w:rPr>
          <w:delText>20</w:delText>
        </w:r>
        <w:r w:rsidRPr="00A25071" w:rsidDel="002D34E0">
          <w:rPr>
            <w:rFonts w:ascii="Arial" w:eastAsia="Times New Roman" w:hAnsi="Arial" w:cs="Arial"/>
            <w:sz w:val="24"/>
            <w:szCs w:val="24"/>
            <w:lang w:eastAsia="ru-RU"/>
          </w:rPr>
          <w:delText> </w:delText>
        </w:r>
      </w:del>
      <w:ins w:id="23" w:author="Лебедев Александр Николаевич" w:date="2022-04-12T14:12:00Z">
        <w:r w:rsidR="002D34E0" w:rsidRPr="00A25071">
          <w:rPr>
            <w:rFonts w:ascii="Arial" w:eastAsia="Times New Roman" w:hAnsi="Arial" w:cs="Arial"/>
            <w:sz w:val="24"/>
            <w:szCs w:val="24"/>
            <w:lang w:eastAsia="ru-RU"/>
          </w:rPr>
          <w:t>20</w:t>
        </w:r>
        <w:r w:rsidR="002D34E0">
          <w:rPr>
            <w:rFonts w:ascii="Arial" w:eastAsia="Times New Roman" w:hAnsi="Arial" w:cs="Arial"/>
            <w:sz w:val="24"/>
            <w:szCs w:val="24"/>
            <w:lang w:eastAsia="ru-RU"/>
          </w:rPr>
          <w:t>22</w:t>
        </w:r>
        <w:r w:rsidR="002D34E0" w:rsidRPr="00A25071">
          <w:rPr>
            <w:rFonts w:ascii="Arial" w:eastAsia="Times New Roman" w:hAnsi="Arial" w:cs="Arial"/>
            <w:sz w:val="24"/>
            <w:szCs w:val="24"/>
            <w:lang w:eastAsia="ru-RU"/>
          </w:rPr>
          <w:t> </w:t>
        </w:r>
      </w:ins>
      <w:r w:rsidRPr="00A25071">
        <w:rPr>
          <w:rFonts w:ascii="Arial" w:eastAsia="Times New Roman" w:hAnsi="Arial" w:cs="Arial"/>
          <w:sz w:val="24"/>
          <w:szCs w:val="24"/>
          <w:lang w:eastAsia="ru-RU"/>
        </w:rPr>
        <w:t>г. </w:t>
      </w:r>
      <w:r w:rsidRPr="00A25071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10C3ABC2" w14:textId="77777777" w:rsidR="00D527AA" w:rsidRPr="00D527AA" w:rsidRDefault="00D527AA" w:rsidP="00A572C4">
      <w:pPr>
        <w:pStyle w:val="1"/>
        <w:numPr>
          <w:ilvl w:val="0"/>
          <w:numId w:val="0"/>
        </w:numPr>
        <w:rPr>
          <w:rFonts w:ascii="Arial" w:hAnsi="Arial"/>
          <w:color w:val="365F91"/>
          <w:lang w:eastAsia="ru-RU"/>
        </w:rPr>
      </w:pPr>
      <w:bookmarkStart w:id="24" w:name="_Toc532978530"/>
    </w:p>
    <w:p w14:paraId="3DA0F609" w14:textId="77777777" w:rsidR="00D527AA" w:rsidRPr="0086103B" w:rsidRDefault="00D527AA" w:rsidP="0086103B">
      <w:pPr>
        <w:rPr>
          <w:rFonts w:ascii="Arial" w:hAnsi="Arial"/>
          <w:lang w:eastAsia="ru-RU"/>
        </w:rPr>
      </w:pPr>
      <w:r w:rsidRPr="0086103B">
        <w:rPr>
          <w:rFonts w:ascii="Arial" w:hAnsi="Arial"/>
          <w:color w:val="008066"/>
          <w:sz w:val="28"/>
          <w:lang w:eastAsia="ru-RU"/>
        </w:rPr>
        <w:t>Содержание</w:t>
      </w:r>
    </w:p>
    <w:sdt>
      <w:sdtPr>
        <w:rPr>
          <w:rFonts w:ascii="Arial" w:eastAsiaTheme="minorHAnsi" w:hAnsi="Arial" w:cs="Arial"/>
          <w:bCs w:val="0"/>
          <w:color w:val="auto"/>
          <w:sz w:val="32"/>
          <w:szCs w:val="22"/>
        </w:rPr>
        <w:id w:val="-1693908212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6B985F46" w14:textId="2EC6C239" w:rsidR="00C76060" w:rsidRPr="0086103B" w:rsidRDefault="00C76060" w:rsidP="0086103B">
          <w:pPr>
            <w:pStyle w:val="af4"/>
            <w:numPr>
              <w:ilvl w:val="0"/>
              <w:numId w:val="0"/>
            </w:numPr>
            <w:ind w:left="360" w:hanging="360"/>
            <w:rPr>
              <w:rFonts w:ascii="Arial" w:hAnsi="Arial" w:cs="Arial"/>
              <w:sz w:val="32"/>
            </w:rPr>
          </w:pPr>
        </w:p>
        <w:p w14:paraId="51098434" w14:textId="289BD166" w:rsidR="00E67C37" w:rsidRDefault="00C76060">
          <w:pPr>
            <w:pStyle w:val="11"/>
            <w:tabs>
              <w:tab w:val="left" w:pos="442"/>
              <w:tab w:val="right" w:leader="dot" w:pos="10042"/>
            </w:tabs>
            <w:rPr>
              <w:ins w:id="25" w:author="Лунева Наталия Валерьевна" w:date="2022-06-09T16:07:00Z"/>
              <w:rFonts w:asciiTheme="minorHAnsi" w:eastAsiaTheme="minorEastAsia" w:hAnsiTheme="minorHAnsi" w:cstheme="minorBidi"/>
              <w:noProof/>
              <w:lang w:eastAsia="ru-RU"/>
            </w:rPr>
          </w:pPr>
          <w:r w:rsidRPr="0086103B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begin"/>
          </w:r>
          <w:r w:rsidRPr="0086103B">
            <w:rPr>
              <w:rFonts w:ascii="Arial" w:hAnsi="Arial" w:cs="Arial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86103B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separate"/>
          </w:r>
          <w:ins w:id="26" w:author="Лунева Наталия Валерьевна" w:date="2022-06-09T16:07:00Z">
            <w:r w:rsidR="00E67C37" w:rsidRPr="000526B0">
              <w:rPr>
                <w:rStyle w:val="a6"/>
                <w:noProof/>
              </w:rPr>
              <w:fldChar w:fldCharType="begin"/>
            </w:r>
            <w:r w:rsidR="00E67C37" w:rsidRPr="000526B0">
              <w:rPr>
                <w:rStyle w:val="a6"/>
                <w:noProof/>
              </w:rPr>
              <w:instrText xml:space="preserve"> </w:instrText>
            </w:r>
            <w:r w:rsidR="00E67C37">
              <w:rPr>
                <w:noProof/>
              </w:rPr>
              <w:instrText>HYPERLINK \l "_Toc105683246"</w:instrText>
            </w:r>
            <w:r w:rsidR="00E67C37" w:rsidRPr="000526B0">
              <w:rPr>
                <w:rStyle w:val="a6"/>
                <w:noProof/>
              </w:rPr>
              <w:instrText xml:space="preserve"> </w:instrText>
            </w:r>
            <w:r w:rsidR="00E67C37" w:rsidRPr="000526B0">
              <w:rPr>
                <w:rStyle w:val="a6"/>
                <w:noProof/>
              </w:rPr>
              <w:fldChar w:fldCharType="separate"/>
            </w:r>
            <w:r w:rsidR="00E67C37" w:rsidRPr="000526B0">
              <w:rPr>
                <w:rStyle w:val="a6"/>
                <w:rFonts w:ascii="Arial" w:hAnsi="Arial"/>
                <w:noProof/>
                <w:lang w:eastAsia="ru-RU"/>
              </w:rPr>
              <w:t>1.</w:t>
            </w:r>
            <w:r w:rsidR="00E67C37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67C37" w:rsidRPr="000526B0">
              <w:rPr>
                <w:rStyle w:val="a6"/>
                <w:rFonts w:ascii="Arial" w:hAnsi="Arial"/>
                <w:noProof/>
                <w:lang w:eastAsia="ru-RU"/>
              </w:rPr>
              <w:t>Общие положения</w:t>
            </w:r>
            <w:r w:rsidR="00E67C37">
              <w:rPr>
                <w:noProof/>
                <w:webHidden/>
              </w:rPr>
              <w:tab/>
            </w:r>
            <w:r w:rsidR="00E67C37">
              <w:rPr>
                <w:noProof/>
                <w:webHidden/>
              </w:rPr>
              <w:fldChar w:fldCharType="begin"/>
            </w:r>
            <w:r w:rsidR="00E67C37">
              <w:rPr>
                <w:noProof/>
                <w:webHidden/>
              </w:rPr>
              <w:instrText xml:space="preserve"> PAGEREF _Toc105683246 \h </w:instrText>
            </w:r>
          </w:ins>
          <w:r w:rsidR="00E67C37">
            <w:rPr>
              <w:noProof/>
              <w:webHidden/>
            </w:rPr>
          </w:r>
          <w:r w:rsidR="00E67C37">
            <w:rPr>
              <w:noProof/>
              <w:webHidden/>
            </w:rPr>
            <w:fldChar w:fldCharType="separate"/>
          </w:r>
          <w:ins w:id="27" w:author="Лунева Наталия Валерьевна" w:date="2022-06-09T16:07:00Z">
            <w:r w:rsidR="00E67C37">
              <w:rPr>
                <w:noProof/>
                <w:webHidden/>
              </w:rPr>
              <w:t>3</w:t>
            </w:r>
            <w:r w:rsidR="00E67C37">
              <w:rPr>
                <w:noProof/>
                <w:webHidden/>
              </w:rPr>
              <w:fldChar w:fldCharType="end"/>
            </w:r>
            <w:r w:rsidR="00E67C37" w:rsidRPr="000526B0">
              <w:rPr>
                <w:rStyle w:val="a6"/>
                <w:noProof/>
              </w:rPr>
              <w:fldChar w:fldCharType="end"/>
            </w:r>
          </w:ins>
        </w:p>
        <w:p w14:paraId="75219A26" w14:textId="23C13211" w:rsidR="00E67C37" w:rsidRDefault="00E67C37">
          <w:pPr>
            <w:pStyle w:val="11"/>
            <w:tabs>
              <w:tab w:val="left" w:pos="442"/>
              <w:tab w:val="right" w:leader="dot" w:pos="10042"/>
            </w:tabs>
            <w:rPr>
              <w:ins w:id="28" w:author="Лунева Наталия Валерьевна" w:date="2022-06-09T16:07:00Z"/>
              <w:rFonts w:asciiTheme="minorHAnsi" w:eastAsiaTheme="minorEastAsia" w:hAnsiTheme="minorHAnsi" w:cstheme="minorBidi"/>
              <w:noProof/>
              <w:lang w:eastAsia="ru-RU"/>
            </w:rPr>
          </w:pPr>
          <w:ins w:id="29" w:author="Лунева Наталия Валерьевна" w:date="2022-06-09T16:07:00Z">
            <w:r w:rsidRPr="000526B0">
              <w:rPr>
                <w:rStyle w:val="a6"/>
                <w:noProof/>
              </w:rPr>
              <w:fldChar w:fldCharType="begin"/>
            </w:r>
            <w:r w:rsidRPr="000526B0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"_Toc105683255"</w:instrText>
            </w:r>
            <w:r w:rsidRPr="000526B0">
              <w:rPr>
                <w:rStyle w:val="a6"/>
                <w:noProof/>
              </w:rPr>
              <w:instrText xml:space="preserve"> </w:instrText>
            </w:r>
            <w:r w:rsidRPr="000526B0">
              <w:rPr>
                <w:rStyle w:val="a6"/>
                <w:noProof/>
              </w:rPr>
              <w:fldChar w:fldCharType="separate"/>
            </w:r>
            <w:r w:rsidRPr="000526B0">
              <w:rPr>
                <w:rStyle w:val="a6"/>
                <w:rFonts w:ascii="Arial" w:hAnsi="Arial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526B0">
              <w:rPr>
                <w:rStyle w:val="a6"/>
                <w:rFonts w:ascii="Arial" w:hAnsi="Arial"/>
                <w:noProof/>
                <w:lang w:eastAsia="ru-RU"/>
              </w:rPr>
              <w:t>Порядок формирования повестки заседания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_Toc105683255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Лунева Наталия Валерьевна" w:date="2022-06-09T16:0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0526B0">
              <w:rPr>
                <w:rStyle w:val="a6"/>
                <w:noProof/>
              </w:rPr>
              <w:fldChar w:fldCharType="end"/>
            </w:r>
          </w:ins>
        </w:p>
        <w:p w14:paraId="2523AD26" w14:textId="0142505C" w:rsidR="00E67C37" w:rsidRDefault="00E67C37">
          <w:pPr>
            <w:pStyle w:val="11"/>
            <w:tabs>
              <w:tab w:val="left" w:pos="442"/>
              <w:tab w:val="right" w:leader="dot" w:pos="10042"/>
            </w:tabs>
            <w:rPr>
              <w:ins w:id="31" w:author="Лунева Наталия Валерьевна" w:date="2022-06-09T16:07:00Z"/>
              <w:rFonts w:asciiTheme="minorHAnsi" w:eastAsiaTheme="minorEastAsia" w:hAnsiTheme="minorHAnsi" w:cstheme="minorBidi"/>
              <w:noProof/>
              <w:lang w:eastAsia="ru-RU"/>
            </w:rPr>
          </w:pPr>
          <w:ins w:id="32" w:author="Лунева Наталия Валерьевна" w:date="2022-06-09T16:07:00Z">
            <w:r w:rsidRPr="000526B0">
              <w:rPr>
                <w:rStyle w:val="a6"/>
                <w:noProof/>
              </w:rPr>
              <w:fldChar w:fldCharType="begin"/>
            </w:r>
            <w:r w:rsidRPr="000526B0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"_Toc105683267"</w:instrText>
            </w:r>
            <w:r w:rsidRPr="000526B0">
              <w:rPr>
                <w:rStyle w:val="a6"/>
                <w:noProof/>
              </w:rPr>
              <w:instrText xml:space="preserve"> </w:instrText>
            </w:r>
            <w:r w:rsidRPr="000526B0">
              <w:rPr>
                <w:rStyle w:val="a6"/>
                <w:noProof/>
              </w:rPr>
              <w:fldChar w:fldCharType="separate"/>
            </w:r>
            <w:r w:rsidRPr="000526B0">
              <w:rPr>
                <w:rStyle w:val="a6"/>
                <w:rFonts w:ascii="Arial" w:hAnsi="Arial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526B0">
              <w:rPr>
                <w:rStyle w:val="a6"/>
                <w:rFonts w:ascii="Arial" w:hAnsi="Arial"/>
                <w:noProof/>
                <w:lang w:eastAsia="ru-RU"/>
              </w:rPr>
              <w:t>Порядок созыва Координационного совета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_Toc105683267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Лунева Наталия Валерьевна" w:date="2022-06-09T16:0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526B0">
              <w:rPr>
                <w:rStyle w:val="a6"/>
                <w:noProof/>
              </w:rPr>
              <w:fldChar w:fldCharType="end"/>
            </w:r>
          </w:ins>
        </w:p>
        <w:p w14:paraId="64B662B2" w14:textId="77F9019A" w:rsidR="00E67C37" w:rsidRDefault="00E67C37">
          <w:pPr>
            <w:pStyle w:val="11"/>
            <w:tabs>
              <w:tab w:val="left" w:pos="442"/>
              <w:tab w:val="right" w:leader="dot" w:pos="10042"/>
            </w:tabs>
            <w:rPr>
              <w:ins w:id="34" w:author="Лунева Наталия Валерьевна" w:date="2022-06-09T16:07:00Z"/>
              <w:rFonts w:asciiTheme="minorHAnsi" w:eastAsiaTheme="minorEastAsia" w:hAnsiTheme="minorHAnsi" w:cstheme="minorBidi"/>
              <w:noProof/>
              <w:lang w:eastAsia="ru-RU"/>
            </w:rPr>
          </w:pPr>
          <w:ins w:id="35" w:author="Лунева Наталия Валерьевна" w:date="2022-06-09T16:07:00Z">
            <w:r w:rsidRPr="000526B0">
              <w:rPr>
                <w:rStyle w:val="a6"/>
                <w:noProof/>
              </w:rPr>
              <w:fldChar w:fldCharType="begin"/>
            </w:r>
            <w:r w:rsidRPr="000526B0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"_Toc105683276"</w:instrText>
            </w:r>
            <w:r w:rsidRPr="000526B0">
              <w:rPr>
                <w:rStyle w:val="a6"/>
                <w:noProof/>
              </w:rPr>
              <w:instrText xml:space="preserve"> </w:instrText>
            </w:r>
            <w:r w:rsidRPr="000526B0">
              <w:rPr>
                <w:rStyle w:val="a6"/>
                <w:noProof/>
              </w:rPr>
              <w:fldChar w:fldCharType="separate"/>
            </w:r>
            <w:r w:rsidRPr="000526B0">
              <w:rPr>
                <w:rStyle w:val="a6"/>
                <w:rFonts w:ascii="Arial" w:hAnsi="Arial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0526B0">
              <w:rPr>
                <w:rStyle w:val="a6"/>
                <w:rFonts w:ascii="Arial" w:hAnsi="Arial"/>
                <w:noProof/>
                <w:lang w:eastAsia="ru-RU"/>
              </w:rPr>
              <w:t>Порядок оформления принятых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_Toc105683276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Лунева Наталия Валерьевна" w:date="2022-06-09T16:0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526B0">
              <w:rPr>
                <w:rStyle w:val="a6"/>
                <w:noProof/>
              </w:rPr>
              <w:fldChar w:fldCharType="end"/>
            </w:r>
          </w:ins>
        </w:p>
        <w:p w14:paraId="43F522FA" w14:textId="07BC1B00" w:rsidR="00E67C37" w:rsidRDefault="00E67C37">
          <w:pPr>
            <w:pStyle w:val="11"/>
            <w:tabs>
              <w:tab w:val="right" w:leader="dot" w:pos="10042"/>
            </w:tabs>
            <w:rPr>
              <w:ins w:id="37" w:author="Лунева Наталия Валерьевна" w:date="2022-06-09T16:07:00Z"/>
              <w:rFonts w:asciiTheme="minorHAnsi" w:eastAsiaTheme="minorEastAsia" w:hAnsiTheme="minorHAnsi" w:cstheme="minorBidi"/>
              <w:noProof/>
              <w:lang w:eastAsia="ru-RU"/>
            </w:rPr>
          </w:pPr>
          <w:ins w:id="38" w:author="Лунева Наталия Валерьевна" w:date="2022-06-09T16:07:00Z">
            <w:r w:rsidRPr="000526B0">
              <w:rPr>
                <w:rStyle w:val="a6"/>
                <w:noProof/>
              </w:rPr>
              <w:fldChar w:fldCharType="begin"/>
            </w:r>
            <w:r w:rsidRPr="000526B0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"_Toc105683277"</w:instrText>
            </w:r>
            <w:r w:rsidRPr="000526B0">
              <w:rPr>
                <w:rStyle w:val="a6"/>
                <w:noProof/>
              </w:rPr>
              <w:instrText xml:space="preserve"> </w:instrText>
            </w:r>
            <w:r w:rsidRPr="000526B0">
              <w:rPr>
                <w:rStyle w:val="a6"/>
                <w:noProof/>
              </w:rPr>
              <w:fldChar w:fldCharType="separate"/>
            </w:r>
            <w:r w:rsidRPr="000526B0">
              <w:rPr>
                <w:rStyle w:val="a6"/>
                <w:rFonts w:ascii="Arial" w:hAnsi="Arial"/>
                <w:noProof/>
                <w:lang w:eastAsia="ru-RU"/>
              </w:rPr>
              <w:t>Приложение 1 Заявка на включение в повестку и проект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_Toc105683277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Лунева Наталия Валерьевна" w:date="2022-06-09T16:0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526B0">
              <w:rPr>
                <w:rStyle w:val="a6"/>
                <w:noProof/>
              </w:rPr>
              <w:fldChar w:fldCharType="end"/>
            </w:r>
          </w:ins>
        </w:p>
        <w:p w14:paraId="2E4BA245" w14:textId="66721034" w:rsidR="00E67C37" w:rsidRDefault="00E67C37">
          <w:pPr>
            <w:pStyle w:val="11"/>
            <w:tabs>
              <w:tab w:val="right" w:leader="dot" w:pos="10042"/>
            </w:tabs>
            <w:rPr>
              <w:ins w:id="40" w:author="Лунева Наталия Валерьевна" w:date="2022-06-09T16:07:00Z"/>
              <w:rFonts w:asciiTheme="minorHAnsi" w:eastAsiaTheme="minorEastAsia" w:hAnsiTheme="minorHAnsi" w:cstheme="minorBidi"/>
              <w:noProof/>
              <w:lang w:eastAsia="ru-RU"/>
            </w:rPr>
          </w:pPr>
          <w:ins w:id="41" w:author="Лунева Наталия Валерьевна" w:date="2022-06-09T16:07:00Z">
            <w:r w:rsidRPr="000526B0">
              <w:rPr>
                <w:rStyle w:val="a6"/>
                <w:noProof/>
              </w:rPr>
              <w:fldChar w:fldCharType="begin"/>
            </w:r>
            <w:r w:rsidRPr="000526B0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"_Toc105683278"</w:instrText>
            </w:r>
            <w:r w:rsidRPr="000526B0">
              <w:rPr>
                <w:rStyle w:val="a6"/>
                <w:noProof/>
              </w:rPr>
              <w:instrText xml:space="preserve"> </w:instrText>
            </w:r>
            <w:r w:rsidRPr="000526B0">
              <w:rPr>
                <w:rStyle w:val="a6"/>
                <w:noProof/>
              </w:rPr>
              <w:fldChar w:fldCharType="separate"/>
            </w:r>
            <w:r w:rsidRPr="000526B0">
              <w:rPr>
                <w:rStyle w:val="a6"/>
                <w:rFonts w:ascii="Arial" w:hAnsi="Arial"/>
                <w:noProof/>
                <w:lang w:eastAsia="ru-RU"/>
              </w:rPr>
              <w:t xml:space="preserve">Приложение 2 </w:t>
            </w:r>
            <w:r w:rsidRPr="000526B0">
              <w:rPr>
                <w:rStyle w:val="a6"/>
                <w:rFonts w:ascii="Arial" w:eastAsia="Times New Roman" w:hAnsi="Arial"/>
                <w:noProof/>
              </w:rPr>
              <w:t>Форма Повестки Координационного совета по 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_Toc105683278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Лунева Наталия Валерьевна" w:date="2022-06-09T16:0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526B0">
              <w:rPr>
                <w:rStyle w:val="a6"/>
                <w:noProof/>
              </w:rPr>
              <w:fldChar w:fldCharType="end"/>
            </w:r>
          </w:ins>
        </w:p>
        <w:p w14:paraId="269CF58E" w14:textId="53FC1E66" w:rsidR="00E67C37" w:rsidRDefault="00E67C37">
          <w:pPr>
            <w:pStyle w:val="11"/>
            <w:tabs>
              <w:tab w:val="right" w:leader="dot" w:pos="10042"/>
            </w:tabs>
            <w:rPr>
              <w:ins w:id="43" w:author="Лунева Наталия Валерьевна" w:date="2022-06-09T16:07:00Z"/>
              <w:rFonts w:asciiTheme="minorHAnsi" w:eastAsiaTheme="minorEastAsia" w:hAnsiTheme="minorHAnsi" w:cstheme="minorBidi"/>
              <w:noProof/>
              <w:lang w:eastAsia="ru-RU"/>
            </w:rPr>
          </w:pPr>
          <w:ins w:id="44" w:author="Лунева Наталия Валерьевна" w:date="2022-06-09T16:07:00Z">
            <w:r w:rsidRPr="000526B0">
              <w:rPr>
                <w:rStyle w:val="a6"/>
                <w:noProof/>
              </w:rPr>
              <w:fldChar w:fldCharType="begin"/>
            </w:r>
            <w:r w:rsidRPr="000526B0">
              <w:rPr>
                <w:rStyle w:val="a6"/>
                <w:noProof/>
              </w:rPr>
              <w:instrText xml:space="preserve"> </w:instrText>
            </w:r>
            <w:r>
              <w:rPr>
                <w:noProof/>
              </w:rPr>
              <w:instrText>HYPERLINK \l "_Toc105683279"</w:instrText>
            </w:r>
            <w:r w:rsidRPr="000526B0">
              <w:rPr>
                <w:rStyle w:val="a6"/>
                <w:noProof/>
              </w:rPr>
              <w:instrText xml:space="preserve"> </w:instrText>
            </w:r>
            <w:r w:rsidRPr="000526B0">
              <w:rPr>
                <w:rStyle w:val="a6"/>
                <w:noProof/>
              </w:rPr>
              <w:fldChar w:fldCharType="separate"/>
            </w:r>
            <w:r w:rsidRPr="000526B0">
              <w:rPr>
                <w:rStyle w:val="a6"/>
                <w:rFonts w:ascii="Arial" w:hAnsi="Arial"/>
                <w:noProof/>
                <w:lang w:eastAsia="ru-RU"/>
              </w:rPr>
              <w:t xml:space="preserve">Приложение 3 </w:t>
            </w:r>
            <w:r w:rsidRPr="000526B0">
              <w:rPr>
                <w:rStyle w:val="a6"/>
                <w:rFonts w:ascii="Arial" w:eastAsia="Times New Roman" w:hAnsi="Arial"/>
                <w:noProof/>
              </w:rPr>
              <w:t>Форма Протокола Координационного совета по 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_Toc105683279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Лунева Наталия Валерьевна" w:date="2022-06-09T16:0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526B0">
              <w:rPr>
                <w:rStyle w:val="a6"/>
                <w:noProof/>
              </w:rPr>
              <w:fldChar w:fldCharType="end"/>
            </w:r>
          </w:ins>
        </w:p>
        <w:p w14:paraId="2227DADE" w14:textId="4196CB7E" w:rsidR="00030124" w:rsidDel="007C3512" w:rsidRDefault="00030124">
          <w:pPr>
            <w:pStyle w:val="11"/>
            <w:tabs>
              <w:tab w:val="left" w:pos="442"/>
              <w:tab w:val="right" w:leader="dot" w:pos="10456"/>
            </w:tabs>
            <w:rPr>
              <w:ins w:id="46" w:author="Лебедев Александр Николаевич" w:date="2022-04-12T19:13:00Z"/>
              <w:del w:id="47" w:author="Лунева Наталия Валерьевна" w:date="2022-06-08T13:43:00Z"/>
              <w:rFonts w:asciiTheme="minorHAnsi" w:eastAsiaTheme="minorEastAsia" w:hAnsiTheme="minorHAnsi" w:cstheme="minorBidi"/>
              <w:noProof/>
              <w:lang w:eastAsia="ru-RU"/>
            </w:rPr>
          </w:pPr>
          <w:ins w:id="48" w:author="Лебедев Александр Николаевич" w:date="2022-04-12T19:13:00Z">
            <w:del w:id="49" w:author="Лунева Наталия Валерьевна" w:date="2022-06-08T13:43:00Z"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1.</w:delText>
              </w:r>
              <w:r w:rsidDel="007C3512">
                <w:rPr>
                  <w:rFonts w:asciiTheme="minorHAnsi" w:eastAsiaTheme="minorEastAsia" w:hAnsiTheme="minorHAnsi" w:cstheme="minorBidi"/>
                  <w:noProof/>
                  <w:lang w:eastAsia="ru-RU"/>
                </w:rPr>
                <w:tab/>
              </w:r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Общие положения</w:delText>
              </w:r>
              <w:r w:rsidDel="007C3512">
                <w:rPr>
                  <w:noProof/>
                  <w:webHidden/>
                </w:rPr>
                <w:tab/>
                <w:delText>3</w:delText>
              </w:r>
            </w:del>
          </w:ins>
        </w:p>
        <w:p w14:paraId="6E043908" w14:textId="70ED2A42" w:rsidR="00030124" w:rsidDel="007C3512" w:rsidRDefault="00030124">
          <w:pPr>
            <w:pStyle w:val="11"/>
            <w:tabs>
              <w:tab w:val="left" w:pos="442"/>
              <w:tab w:val="right" w:leader="dot" w:pos="10456"/>
            </w:tabs>
            <w:rPr>
              <w:ins w:id="50" w:author="Лебедев Александр Николаевич" w:date="2022-04-12T19:13:00Z"/>
              <w:del w:id="51" w:author="Лунева Наталия Валерьевна" w:date="2022-06-08T13:43:00Z"/>
              <w:rFonts w:asciiTheme="minorHAnsi" w:eastAsiaTheme="minorEastAsia" w:hAnsiTheme="minorHAnsi" w:cstheme="minorBidi"/>
              <w:noProof/>
              <w:lang w:eastAsia="ru-RU"/>
            </w:rPr>
          </w:pPr>
          <w:ins w:id="52" w:author="Лебедев Александр Николаевич" w:date="2022-04-12T19:13:00Z">
            <w:del w:id="53" w:author="Лунева Наталия Валерьевна" w:date="2022-06-08T13:43:00Z"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2.</w:delText>
              </w:r>
              <w:r w:rsidDel="007C3512">
                <w:rPr>
                  <w:rFonts w:asciiTheme="minorHAnsi" w:eastAsiaTheme="minorEastAsia" w:hAnsiTheme="minorHAnsi" w:cstheme="minorBidi"/>
                  <w:noProof/>
                  <w:lang w:eastAsia="ru-RU"/>
                </w:rPr>
                <w:tab/>
              </w:r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Порядок созыва заседаний</w:delText>
              </w:r>
              <w:r w:rsidDel="007C3512">
                <w:rPr>
                  <w:noProof/>
                  <w:webHidden/>
                </w:rPr>
                <w:tab/>
                <w:delText>3</w:delText>
              </w:r>
            </w:del>
          </w:ins>
        </w:p>
        <w:p w14:paraId="330CE590" w14:textId="2B24D54D" w:rsidR="00030124" w:rsidDel="007C3512" w:rsidRDefault="00030124">
          <w:pPr>
            <w:pStyle w:val="11"/>
            <w:tabs>
              <w:tab w:val="left" w:pos="442"/>
              <w:tab w:val="right" w:leader="dot" w:pos="10456"/>
            </w:tabs>
            <w:rPr>
              <w:ins w:id="54" w:author="Лебедев Александр Николаевич" w:date="2022-04-12T19:13:00Z"/>
              <w:del w:id="55" w:author="Лунева Наталия Валерьевна" w:date="2022-06-08T13:43:00Z"/>
              <w:rFonts w:asciiTheme="minorHAnsi" w:eastAsiaTheme="minorEastAsia" w:hAnsiTheme="minorHAnsi" w:cstheme="minorBidi"/>
              <w:noProof/>
              <w:lang w:eastAsia="ru-RU"/>
            </w:rPr>
          </w:pPr>
          <w:ins w:id="56" w:author="Лебедев Александр Николаевич" w:date="2022-04-12T19:13:00Z">
            <w:del w:id="57" w:author="Лунева Наталия Валерьевна" w:date="2022-06-08T13:43:00Z"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3.</w:delText>
              </w:r>
              <w:r w:rsidDel="007C3512">
                <w:rPr>
                  <w:rFonts w:asciiTheme="minorHAnsi" w:eastAsiaTheme="minorEastAsia" w:hAnsiTheme="minorHAnsi" w:cstheme="minorBidi"/>
                  <w:noProof/>
                  <w:lang w:eastAsia="ru-RU"/>
                </w:rPr>
                <w:tab/>
              </w:r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Порядок формирования повестки заседания</w:delText>
              </w:r>
              <w:r w:rsidDel="007C3512">
                <w:rPr>
                  <w:noProof/>
                  <w:webHidden/>
                </w:rPr>
                <w:tab/>
                <w:delText>3</w:delText>
              </w:r>
            </w:del>
          </w:ins>
        </w:p>
        <w:p w14:paraId="10CF9052" w14:textId="4B06355D" w:rsidR="00030124" w:rsidDel="007C3512" w:rsidRDefault="00030124">
          <w:pPr>
            <w:pStyle w:val="11"/>
            <w:tabs>
              <w:tab w:val="left" w:pos="442"/>
              <w:tab w:val="right" w:leader="dot" w:pos="10456"/>
            </w:tabs>
            <w:rPr>
              <w:ins w:id="58" w:author="Лебедев Александр Николаевич" w:date="2022-04-12T19:13:00Z"/>
              <w:del w:id="59" w:author="Лунева Наталия Валерьевна" w:date="2022-06-08T13:43:00Z"/>
              <w:rFonts w:asciiTheme="minorHAnsi" w:eastAsiaTheme="minorEastAsia" w:hAnsiTheme="minorHAnsi" w:cstheme="minorBidi"/>
              <w:noProof/>
              <w:lang w:eastAsia="ru-RU"/>
            </w:rPr>
          </w:pPr>
          <w:ins w:id="60" w:author="Лебедев Александр Николаевич" w:date="2022-04-12T19:13:00Z">
            <w:del w:id="61" w:author="Лунева Наталия Валерьевна" w:date="2022-06-08T13:43:00Z"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4.</w:delText>
              </w:r>
              <w:r w:rsidDel="007C3512">
                <w:rPr>
                  <w:rFonts w:asciiTheme="minorHAnsi" w:eastAsiaTheme="minorEastAsia" w:hAnsiTheme="minorHAnsi" w:cstheme="minorBidi"/>
                  <w:noProof/>
                  <w:lang w:eastAsia="ru-RU"/>
                </w:rPr>
                <w:tab/>
              </w:r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Порядок предоставления материалов к рассмотрению на заседании КС оп ИТ</w:delText>
              </w:r>
              <w:r w:rsidDel="007C3512">
                <w:rPr>
                  <w:noProof/>
                  <w:webHidden/>
                </w:rPr>
                <w:tab/>
                <w:delText>4</w:delText>
              </w:r>
            </w:del>
          </w:ins>
        </w:p>
        <w:p w14:paraId="05E04673" w14:textId="5B6E84F3" w:rsidR="00030124" w:rsidDel="007C3512" w:rsidRDefault="00030124">
          <w:pPr>
            <w:pStyle w:val="11"/>
            <w:tabs>
              <w:tab w:val="left" w:pos="442"/>
              <w:tab w:val="right" w:leader="dot" w:pos="10456"/>
            </w:tabs>
            <w:rPr>
              <w:ins w:id="62" w:author="Лебедев Александр Николаевич" w:date="2022-04-12T19:13:00Z"/>
              <w:del w:id="63" w:author="Лунева Наталия Валерьевна" w:date="2022-06-08T13:43:00Z"/>
              <w:rFonts w:asciiTheme="minorHAnsi" w:eastAsiaTheme="minorEastAsia" w:hAnsiTheme="minorHAnsi" w:cstheme="minorBidi"/>
              <w:noProof/>
              <w:lang w:eastAsia="ru-RU"/>
            </w:rPr>
          </w:pPr>
          <w:ins w:id="64" w:author="Лебедев Александр Николаевич" w:date="2022-04-12T19:13:00Z">
            <w:del w:id="65" w:author="Лунева Наталия Валерьевна" w:date="2022-06-08T13:43:00Z"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5.</w:delText>
              </w:r>
              <w:r w:rsidDel="007C3512">
                <w:rPr>
                  <w:rFonts w:asciiTheme="minorHAnsi" w:eastAsiaTheme="minorEastAsia" w:hAnsiTheme="minorHAnsi" w:cstheme="minorBidi"/>
                  <w:noProof/>
                  <w:lang w:eastAsia="ru-RU"/>
                </w:rPr>
                <w:tab/>
              </w:r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Порядок оформления принятых решений</w:delText>
              </w:r>
              <w:r w:rsidDel="007C3512">
                <w:rPr>
                  <w:noProof/>
                  <w:webHidden/>
                </w:rPr>
                <w:tab/>
                <w:delText>4</w:delText>
              </w:r>
            </w:del>
          </w:ins>
        </w:p>
        <w:p w14:paraId="07FB6726" w14:textId="2657FB3C" w:rsidR="00030124" w:rsidDel="007C3512" w:rsidRDefault="00030124">
          <w:pPr>
            <w:pStyle w:val="11"/>
            <w:tabs>
              <w:tab w:val="right" w:leader="dot" w:pos="10456"/>
            </w:tabs>
            <w:rPr>
              <w:ins w:id="66" w:author="Лебедев Александр Николаевич" w:date="2022-04-12T19:13:00Z"/>
              <w:del w:id="67" w:author="Лунева Наталия Валерьевна" w:date="2022-06-08T13:43:00Z"/>
              <w:rFonts w:asciiTheme="minorHAnsi" w:eastAsiaTheme="minorEastAsia" w:hAnsiTheme="minorHAnsi" w:cstheme="minorBidi"/>
              <w:noProof/>
              <w:lang w:eastAsia="ru-RU"/>
            </w:rPr>
          </w:pPr>
          <w:ins w:id="68" w:author="Лебедев Александр Николаевич" w:date="2022-04-12T19:13:00Z">
            <w:del w:id="69" w:author="Лунева Наталия Валерьевна" w:date="2022-06-08T13:43:00Z"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Приложение №1. Заявка на включение в повестку и проект решений</w:delText>
              </w:r>
              <w:r w:rsidDel="007C3512">
                <w:rPr>
                  <w:noProof/>
                  <w:webHidden/>
                </w:rPr>
                <w:tab/>
                <w:delText>6</w:delText>
              </w:r>
            </w:del>
          </w:ins>
        </w:p>
        <w:p w14:paraId="52B0C737" w14:textId="7AC46A06" w:rsidR="00030124" w:rsidDel="007C3512" w:rsidRDefault="00030124">
          <w:pPr>
            <w:pStyle w:val="11"/>
            <w:tabs>
              <w:tab w:val="right" w:leader="dot" w:pos="10456"/>
            </w:tabs>
            <w:rPr>
              <w:ins w:id="70" w:author="Лебедев Александр Николаевич" w:date="2022-04-12T19:13:00Z"/>
              <w:del w:id="71" w:author="Лунева Наталия Валерьевна" w:date="2022-06-08T13:43:00Z"/>
              <w:rFonts w:asciiTheme="minorHAnsi" w:eastAsiaTheme="minorEastAsia" w:hAnsiTheme="minorHAnsi" w:cstheme="minorBidi"/>
              <w:noProof/>
              <w:lang w:eastAsia="ru-RU"/>
            </w:rPr>
          </w:pPr>
          <w:ins w:id="72" w:author="Лебедев Александр Николаевич" w:date="2022-04-12T19:13:00Z">
            <w:del w:id="73" w:author="Лунева Наталия Валерьевна" w:date="2022-06-08T13:43:00Z">
              <w:r w:rsidRPr="007C3512" w:rsidDel="007C3512">
                <w:rPr>
                  <w:rStyle w:val="a6"/>
                  <w:rFonts w:ascii="Arial" w:hAnsi="Arial"/>
                  <w:noProof/>
                  <w:lang w:eastAsia="ru-RU"/>
                </w:rPr>
                <w:delText>Приложение №2. Протокол заседания КС оп ИТ и принятые решения</w:delText>
              </w:r>
              <w:r w:rsidDel="007C3512">
                <w:rPr>
                  <w:noProof/>
                  <w:webHidden/>
                </w:rPr>
                <w:tab/>
                <w:delText>8</w:delText>
              </w:r>
            </w:del>
          </w:ins>
        </w:p>
        <w:p w14:paraId="349C3805" w14:textId="43760843" w:rsidR="00120BD8" w:rsidDel="007C3512" w:rsidRDefault="00120BD8">
          <w:pPr>
            <w:pStyle w:val="11"/>
            <w:tabs>
              <w:tab w:val="left" w:pos="442"/>
              <w:tab w:val="right" w:leader="dot" w:pos="10456"/>
            </w:tabs>
            <w:rPr>
              <w:del w:id="74" w:author="Лунева Наталия Валерьевна" w:date="2022-06-08T13:43:00Z"/>
              <w:rFonts w:asciiTheme="minorHAnsi" w:eastAsiaTheme="minorEastAsia" w:hAnsiTheme="minorHAnsi" w:cstheme="minorBidi"/>
              <w:noProof/>
              <w:lang w:val="en-US"/>
            </w:rPr>
          </w:pPr>
          <w:del w:id="75" w:author="Лунева Наталия Валерьевна" w:date="2022-06-08T13:43:00Z">
            <w:r w:rsidRPr="000323A5" w:rsidDel="007C3512">
              <w:rPr>
                <w:rPrChange w:id="76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1.</w:delText>
            </w:r>
            <w:r w:rsidDel="007C351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323A5" w:rsidDel="007C3512">
              <w:rPr>
                <w:rPrChange w:id="77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Общие положения</w:delText>
            </w:r>
            <w:r w:rsidDel="007C3512">
              <w:rPr>
                <w:noProof/>
                <w:webHidden/>
              </w:rPr>
              <w:tab/>
              <w:delText>3</w:delText>
            </w:r>
          </w:del>
        </w:p>
        <w:p w14:paraId="681DDDF2" w14:textId="598981E4" w:rsidR="00120BD8" w:rsidDel="007C3512" w:rsidRDefault="00120BD8">
          <w:pPr>
            <w:pStyle w:val="11"/>
            <w:tabs>
              <w:tab w:val="left" w:pos="442"/>
              <w:tab w:val="right" w:leader="dot" w:pos="10456"/>
            </w:tabs>
            <w:rPr>
              <w:del w:id="78" w:author="Лунева Наталия Валерьевна" w:date="2022-06-08T13:43:00Z"/>
              <w:rFonts w:asciiTheme="minorHAnsi" w:eastAsiaTheme="minorEastAsia" w:hAnsiTheme="minorHAnsi" w:cstheme="minorBidi"/>
              <w:noProof/>
              <w:lang w:val="en-US"/>
            </w:rPr>
          </w:pPr>
          <w:del w:id="79" w:author="Лунева Наталия Валерьевна" w:date="2022-06-08T13:43:00Z">
            <w:r w:rsidRPr="000323A5" w:rsidDel="007C3512">
              <w:rPr>
                <w:rPrChange w:id="80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2.</w:delText>
            </w:r>
            <w:r w:rsidDel="007C351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323A5" w:rsidDel="007C3512">
              <w:rPr>
                <w:rPrChange w:id="81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Порядок созыва заседаний</w:delText>
            </w:r>
            <w:r w:rsidDel="007C3512">
              <w:rPr>
                <w:noProof/>
                <w:webHidden/>
              </w:rPr>
              <w:tab/>
              <w:delText>3</w:delText>
            </w:r>
          </w:del>
        </w:p>
        <w:p w14:paraId="5CD88DB7" w14:textId="40EC7A15" w:rsidR="00120BD8" w:rsidDel="007C3512" w:rsidRDefault="00120BD8">
          <w:pPr>
            <w:pStyle w:val="11"/>
            <w:tabs>
              <w:tab w:val="left" w:pos="442"/>
              <w:tab w:val="right" w:leader="dot" w:pos="10456"/>
            </w:tabs>
            <w:rPr>
              <w:del w:id="82" w:author="Лунева Наталия Валерьевна" w:date="2022-06-08T13:43:00Z"/>
              <w:rFonts w:asciiTheme="minorHAnsi" w:eastAsiaTheme="minorEastAsia" w:hAnsiTheme="minorHAnsi" w:cstheme="minorBidi"/>
              <w:noProof/>
              <w:lang w:val="en-US"/>
            </w:rPr>
          </w:pPr>
          <w:del w:id="83" w:author="Лунева Наталия Валерьевна" w:date="2022-06-08T13:43:00Z">
            <w:r w:rsidRPr="000323A5" w:rsidDel="007C3512">
              <w:rPr>
                <w:rPrChange w:id="84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3.</w:delText>
            </w:r>
            <w:r w:rsidDel="007C351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323A5" w:rsidDel="007C3512">
              <w:rPr>
                <w:rPrChange w:id="85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Порядок формирования повестки заседания</w:delText>
            </w:r>
            <w:r w:rsidDel="007C3512">
              <w:rPr>
                <w:noProof/>
                <w:webHidden/>
              </w:rPr>
              <w:tab/>
              <w:delText>3</w:delText>
            </w:r>
          </w:del>
        </w:p>
        <w:p w14:paraId="7AC18888" w14:textId="76E1834F" w:rsidR="00120BD8" w:rsidDel="007C3512" w:rsidRDefault="00120BD8">
          <w:pPr>
            <w:pStyle w:val="11"/>
            <w:tabs>
              <w:tab w:val="left" w:pos="442"/>
              <w:tab w:val="right" w:leader="dot" w:pos="10456"/>
            </w:tabs>
            <w:rPr>
              <w:del w:id="86" w:author="Лунева Наталия Валерьевна" w:date="2022-06-08T13:43:00Z"/>
              <w:rFonts w:asciiTheme="minorHAnsi" w:eastAsiaTheme="minorEastAsia" w:hAnsiTheme="minorHAnsi" w:cstheme="minorBidi"/>
              <w:noProof/>
              <w:lang w:val="en-US"/>
            </w:rPr>
          </w:pPr>
          <w:del w:id="87" w:author="Лунева Наталия Валерьевна" w:date="2022-06-08T13:43:00Z">
            <w:r w:rsidRPr="000323A5" w:rsidDel="007C3512">
              <w:rPr>
                <w:rPrChange w:id="88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4.</w:delText>
            </w:r>
            <w:r w:rsidDel="007C351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323A5" w:rsidDel="007C3512">
              <w:rPr>
                <w:rPrChange w:id="89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Порядок предоставления материалов к рассмотрению на заседании Комитета</w:delText>
            </w:r>
            <w:r w:rsidDel="007C3512">
              <w:rPr>
                <w:noProof/>
                <w:webHidden/>
              </w:rPr>
              <w:tab/>
              <w:delText>4</w:delText>
            </w:r>
          </w:del>
        </w:p>
        <w:p w14:paraId="6D9FCE8D" w14:textId="6B60EE1F" w:rsidR="00120BD8" w:rsidDel="007C3512" w:rsidRDefault="00120BD8">
          <w:pPr>
            <w:pStyle w:val="11"/>
            <w:tabs>
              <w:tab w:val="left" w:pos="442"/>
              <w:tab w:val="right" w:leader="dot" w:pos="10456"/>
            </w:tabs>
            <w:rPr>
              <w:del w:id="90" w:author="Лунева Наталия Валерьевна" w:date="2022-06-08T13:43:00Z"/>
              <w:rFonts w:asciiTheme="minorHAnsi" w:eastAsiaTheme="minorEastAsia" w:hAnsiTheme="minorHAnsi" w:cstheme="minorBidi"/>
              <w:noProof/>
              <w:lang w:val="en-US"/>
            </w:rPr>
          </w:pPr>
          <w:del w:id="91" w:author="Лунева Наталия Валерьевна" w:date="2022-06-08T13:43:00Z">
            <w:r w:rsidRPr="000323A5" w:rsidDel="007C3512">
              <w:rPr>
                <w:rPrChange w:id="92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5.</w:delText>
            </w:r>
            <w:r w:rsidDel="007C351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323A5" w:rsidDel="007C3512">
              <w:rPr>
                <w:rPrChange w:id="93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Порядок оформления принятых решений</w:delText>
            </w:r>
            <w:r w:rsidDel="007C3512">
              <w:rPr>
                <w:noProof/>
                <w:webHidden/>
              </w:rPr>
              <w:tab/>
              <w:delText>5</w:delText>
            </w:r>
          </w:del>
        </w:p>
        <w:p w14:paraId="26C3EEE3" w14:textId="3B8B32E9" w:rsidR="00120BD8" w:rsidDel="007C3512" w:rsidRDefault="00120BD8">
          <w:pPr>
            <w:pStyle w:val="11"/>
            <w:tabs>
              <w:tab w:val="right" w:leader="dot" w:pos="10456"/>
            </w:tabs>
            <w:rPr>
              <w:del w:id="94" w:author="Лунева Наталия Валерьевна" w:date="2022-06-08T13:43:00Z"/>
              <w:rFonts w:asciiTheme="minorHAnsi" w:eastAsiaTheme="minorEastAsia" w:hAnsiTheme="minorHAnsi" w:cstheme="minorBidi"/>
              <w:noProof/>
              <w:lang w:val="en-US"/>
            </w:rPr>
          </w:pPr>
          <w:del w:id="95" w:author="Лунева Наталия Валерьевна" w:date="2022-06-08T13:43:00Z">
            <w:r w:rsidRPr="000323A5" w:rsidDel="007C3512">
              <w:rPr>
                <w:rPrChange w:id="96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Приложение №1. Заявка на включение в повестку и проект решений</w:delText>
            </w:r>
            <w:r w:rsidDel="007C3512">
              <w:rPr>
                <w:noProof/>
                <w:webHidden/>
              </w:rPr>
              <w:tab/>
              <w:delText>7</w:delText>
            </w:r>
          </w:del>
        </w:p>
        <w:p w14:paraId="45B03116" w14:textId="18FFC40C" w:rsidR="00120BD8" w:rsidDel="007C3512" w:rsidRDefault="00120BD8">
          <w:pPr>
            <w:pStyle w:val="11"/>
            <w:tabs>
              <w:tab w:val="right" w:leader="dot" w:pos="10456"/>
            </w:tabs>
            <w:rPr>
              <w:del w:id="97" w:author="Лунева Наталия Валерьевна" w:date="2022-06-08T13:43:00Z"/>
              <w:rFonts w:asciiTheme="minorHAnsi" w:eastAsiaTheme="minorEastAsia" w:hAnsiTheme="minorHAnsi" w:cstheme="minorBidi"/>
              <w:noProof/>
              <w:lang w:val="en-US"/>
            </w:rPr>
          </w:pPr>
          <w:del w:id="98" w:author="Лунева Наталия Валерьевна" w:date="2022-06-08T13:43:00Z">
            <w:r w:rsidRPr="000323A5" w:rsidDel="007C3512">
              <w:rPr>
                <w:rPrChange w:id="99" w:author="Лебедев Александр Николаевич" w:date="2022-04-12T14:13:00Z">
                  <w:rPr>
                    <w:rStyle w:val="a6"/>
                    <w:rFonts w:ascii="Arial" w:hAnsi="Arial"/>
                    <w:noProof/>
                    <w:lang w:eastAsia="ru-RU"/>
                  </w:rPr>
                </w:rPrChange>
              </w:rPr>
              <w:delText>Приложение №2. Протокол заседания Комитета и принятые решения</w:delText>
            </w:r>
            <w:r w:rsidDel="007C3512">
              <w:rPr>
                <w:noProof/>
                <w:webHidden/>
              </w:rPr>
              <w:tab/>
              <w:delText>8</w:delText>
            </w:r>
          </w:del>
        </w:p>
        <w:p w14:paraId="4F8BDE2A" w14:textId="1EF73FE4" w:rsidR="00C76060" w:rsidRPr="0086103B" w:rsidRDefault="00C76060">
          <w:pPr>
            <w:rPr>
              <w:rFonts w:ascii="Arial" w:hAnsi="Arial" w:cs="Arial"/>
              <w:sz w:val="24"/>
              <w:szCs w:val="24"/>
            </w:rPr>
          </w:pPr>
          <w:r w:rsidRPr="0086103B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8A70C86" w14:textId="77777777" w:rsidR="00C76060" w:rsidRPr="0086103B" w:rsidRDefault="00C76060" w:rsidP="00D527AA">
      <w:pPr>
        <w:rPr>
          <w:rFonts w:ascii="Arial" w:hAnsi="Arial" w:cs="Arial"/>
          <w:sz w:val="24"/>
          <w:szCs w:val="24"/>
          <w:lang w:eastAsia="ru-RU"/>
        </w:rPr>
      </w:pPr>
    </w:p>
    <w:p w14:paraId="6A742EEA" w14:textId="71E81704" w:rsidR="00173B86" w:rsidRPr="0086103B" w:rsidDel="009F2089" w:rsidRDefault="00173B86" w:rsidP="0086103B">
      <w:pPr>
        <w:ind w:left="360"/>
        <w:rPr>
          <w:del w:id="100" w:author="Лунева Наталия Валерьевна" w:date="2022-06-08T11:47:00Z"/>
          <w:rFonts w:ascii="Arial" w:hAnsi="Arial" w:cs="Arial"/>
          <w:sz w:val="24"/>
          <w:szCs w:val="24"/>
          <w:highlight w:val="yellow"/>
          <w:lang w:eastAsia="ru-RU"/>
        </w:rPr>
      </w:pPr>
    </w:p>
    <w:p w14:paraId="48F94BC8" w14:textId="6FC7E884" w:rsidR="00D527AA" w:rsidRPr="0086103B" w:rsidDel="009F2089" w:rsidRDefault="00D527AA" w:rsidP="00D527AA">
      <w:pPr>
        <w:rPr>
          <w:del w:id="101" w:author="Лунева Наталия Валерьевна" w:date="2022-06-08T11:47:00Z"/>
          <w:rFonts w:ascii="Arial" w:hAnsi="Arial" w:cs="Arial"/>
          <w:sz w:val="24"/>
          <w:szCs w:val="24"/>
          <w:lang w:eastAsia="ru-RU"/>
        </w:rPr>
      </w:pPr>
    </w:p>
    <w:p w14:paraId="1EDD1C4A" w14:textId="632FF7BA" w:rsidR="00D527AA" w:rsidRPr="0086103B" w:rsidDel="009F2089" w:rsidRDefault="00D527AA" w:rsidP="00D527AA">
      <w:pPr>
        <w:rPr>
          <w:del w:id="102" w:author="Лунева Наталия Валерьевна" w:date="2022-06-08T11:47:00Z"/>
          <w:rFonts w:ascii="Arial" w:hAnsi="Arial" w:cs="Arial"/>
          <w:sz w:val="24"/>
          <w:szCs w:val="24"/>
          <w:lang w:eastAsia="ru-RU"/>
        </w:rPr>
      </w:pPr>
    </w:p>
    <w:p w14:paraId="2392F430" w14:textId="423F8A70" w:rsidR="00D527AA" w:rsidDel="009F2089" w:rsidRDefault="00D527AA" w:rsidP="00D527AA">
      <w:pPr>
        <w:rPr>
          <w:del w:id="103" w:author="Лунева Наталия Валерьевна" w:date="2022-06-08T11:47:00Z"/>
          <w:lang w:eastAsia="ru-RU"/>
        </w:rPr>
      </w:pPr>
    </w:p>
    <w:p w14:paraId="57AE9CD8" w14:textId="1AAECBCC" w:rsidR="00D527AA" w:rsidDel="009F2089" w:rsidRDefault="00D527AA" w:rsidP="00D527AA">
      <w:pPr>
        <w:rPr>
          <w:del w:id="104" w:author="Лунева Наталия Валерьевна" w:date="2022-06-08T11:47:00Z"/>
          <w:lang w:eastAsia="ru-RU"/>
        </w:rPr>
      </w:pPr>
    </w:p>
    <w:p w14:paraId="60C3E847" w14:textId="3ECD142C" w:rsidR="00D527AA" w:rsidDel="009F2089" w:rsidRDefault="00D527AA" w:rsidP="00D527AA">
      <w:pPr>
        <w:rPr>
          <w:del w:id="105" w:author="Лунева Наталия Валерьевна" w:date="2022-06-08T11:47:00Z"/>
          <w:lang w:eastAsia="ru-RU"/>
        </w:rPr>
      </w:pPr>
    </w:p>
    <w:p w14:paraId="56B2D584" w14:textId="5C8BA543" w:rsidR="00D527AA" w:rsidDel="009F2089" w:rsidRDefault="00D527AA" w:rsidP="00D527AA">
      <w:pPr>
        <w:rPr>
          <w:del w:id="106" w:author="Лунева Наталия Валерьевна" w:date="2022-06-08T11:47:00Z"/>
          <w:lang w:eastAsia="ru-RU"/>
        </w:rPr>
      </w:pPr>
    </w:p>
    <w:p w14:paraId="25B60E1C" w14:textId="744FEDE7" w:rsidR="00D527AA" w:rsidDel="009F2089" w:rsidRDefault="00D527AA" w:rsidP="00D527AA">
      <w:pPr>
        <w:rPr>
          <w:del w:id="107" w:author="Лунева Наталия Валерьевна" w:date="2022-06-08T11:47:00Z"/>
          <w:lang w:eastAsia="ru-RU"/>
        </w:rPr>
      </w:pPr>
    </w:p>
    <w:p w14:paraId="544803E4" w14:textId="77777777" w:rsidR="00D527AA" w:rsidRDefault="00D527AA" w:rsidP="00D527AA">
      <w:pPr>
        <w:rPr>
          <w:lang w:eastAsia="ru-RU"/>
        </w:rPr>
      </w:pPr>
    </w:p>
    <w:p w14:paraId="69CA12C0" w14:textId="48E345CC" w:rsidR="00C76060" w:rsidRDefault="00C76060">
      <w:pPr>
        <w:rPr>
          <w:lang w:eastAsia="ru-RU"/>
        </w:rPr>
      </w:pPr>
      <w:r>
        <w:rPr>
          <w:lang w:eastAsia="ru-RU"/>
        </w:rPr>
        <w:br w:type="page"/>
      </w:r>
    </w:p>
    <w:p w14:paraId="7B99BD40" w14:textId="77777777" w:rsidR="00D527AA" w:rsidRDefault="00D527AA">
      <w:pPr>
        <w:pStyle w:val="1"/>
        <w:numPr>
          <w:ilvl w:val="0"/>
          <w:numId w:val="26"/>
        </w:numPr>
        <w:spacing w:after="240"/>
        <w:ind w:left="805" w:hanging="357"/>
        <w:rPr>
          <w:rFonts w:ascii="Arial" w:hAnsi="Arial"/>
          <w:lang w:eastAsia="ru-RU"/>
        </w:rPr>
        <w:pPrChange w:id="108" w:author="Лунева Наталия Валерьевна" w:date="2022-06-08T11:54:00Z">
          <w:pPr>
            <w:pStyle w:val="1"/>
            <w:numPr>
              <w:numId w:val="26"/>
            </w:numPr>
            <w:ind w:left="810"/>
          </w:pPr>
        </w:pPrChange>
      </w:pPr>
      <w:bookmarkStart w:id="109" w:name="_Toc47371228"/>
      <w:bookmarkStart w:id="110" w:name="_Toc47371274"/>
      <w:bookmarkStart w:id="111" w:name="_Toc47371301"/>
      <w:bookmarkStart w:id="112" w:name="_Toc47371321"/>
      <w:bookmarkStart w:id="113" w:name="_Toc47371383"/>
      <w:bookmarkStart w:id="114" w:name="_Toc47371410"/>
      <w:bookmarkStart w:id="115" w:name="_Toc47371908"/>
      <w:bookmarkStart w:id="116" w:name="_Toc47372716"/>
      <w:bookmarkStart w:id="117" w:name="_Toc47373395"/>
      <w:bookmarkStart w:id="118" w:name="_Toc47373416"/>
      <w:bookmarkStart w:id="119" w:name="_Toc47373438"/>
      <w:bookmarkStart w:id="120" w:name="_Toc47373461"/>
      <w:bookmarkStart w:id="121" w:name="_Toc47373688"/>
      <w:bookmarkStart w:id="122" w:name="_Toc47374950"/>
      <w:bookmarkStart w:id="123" w:name="_Toc47371229"/>
      <w:bookmarkStart w:id="124" w:name="_Toc47371275"/>
      <w:bookmarkStart w:id="125" w:name="_Toc47371302"/>
      <w:bookmarkStart w:id="126" w:name="_Toc47371322"/>
      <w:bookmarkStart w:id="127" w:name="_Toc47371384"/>
      <w:bookmarkStart w:id="128" w:name="_Toc47371411"/>
      <w:bookmarkStart w:id="129" w:name="_Toc47371909"/>
      <w:bookmarkStart w:id="130" w:name="_Toc47372717"/>
      <w:bookmarkStart w:id="131" w:name="_Toc47373396"/>
      <w:bookmarkStart w:id="132" w:name="_Toc47373417"/>
      <w:bookmarkStart w:id="133" w:name="_Toc47373439"/>
      <w:bookmarkStart w:id="134" w:name="_Toc47373462"/>
      <w:bookmarkStart w:id="135" w:name="_Toc47373689"/>
      <w:bookmarkStart w:id="136" w:name="_Toc47374951"/>
      <w:bookmarkStart w:id="137" w:name="_Toc47371230"/>
      <w:bookmarkStart w:id="138" w:name="_Toc47371276"/>
      <w:bookmarkStart w:id="139" w:name="_Toc47371303"/>
      <w:bookmarkStart w:id="140" w:name="_Toc47371323"/>
      <w:bookmarkStart w:id="141" w:name="_Toc47371385"/>
      <w:bookmarkStart w:id="142" w:name="_Toc47371412"/>
      <w:bookmarkStart w:id="143" w:name="_Toc47371910"/>
      <w:bookmarkStart w:id="144" w:name="_Toc47372718"/>
      <w:bookmarkStart w:id="145" w:name="_Toc47373397"/>
      <w:bookmarkStart w:id="146" w:name="_Toc47373418"/>
      <w:bookmarkStart w:id="147" w:name="_Toc47373440"/>
      <w:bookmarkStart w:id="148" w:name="_Toc47373463"/>
      <w:bookmarkStart w:id="149" w:name="_Toc47373690"/>
      <w:bookmarkStart w:id="150" w:name="_Toc47374952"/>
      <w:bookmarkStart w:id="151" w:name="_Toc47371231"/>
      <w:bookmarkStart w:id="152" w:name="_Toc47371277"/>
      <w:bookmarkStart w:id="153" w:name="_Toc47371304"/>
      <w:bookmarkStart w:id="154" w:name="_Toc47371324"/>
      <w:bookmarkStart w:id="155" w:name="_Toc47371386"/>
      <w:bookmarkStart w:id="156" w:name="_Toc47371413"/>
      <w:bookmarkStart w:id="157" w:name="_Toc47371911"/>
      <w:bookmarkStart w:id="158" w:name="_Toc47372719"/>
      <w:bookmarkStart w:id="159" w:name="_Toc47373398"/>
      <w:bookmarkStart w:id="160" w:name="_Toc47373419"/>
      <w:bookmarkStart w:id="161" w:name="_Toc47373441"/>
      <w:bookmarkStart w:id="162" w:name="_Toc47373464"/>
      <w:bookmarkStart w:id="163" w:name="_Toc47373691"/>
      <w:bookmarkStart w:id="164" w:name="_Toc47374953"/>
      <w:bookmarkStart w:id="165" w:name="_Toc47371232"/>
      <w:bookmarkStart w:id="166" w:name="_Toc47371278"/>
      <w:bookmarkStart w:id="167" w:name="_Toc47371305"/>
      <w:bookmarkStart w:id="168" w:name="_Toc47371325"/>
      <w:bookmarkStart w:id="169" w:name="_Toc47371387"/>
      <w:bookmarkStart w:id="170" w:name="_Toc47371414"/>
      <w:bookmarkStart w:id="171" w:name="_Toc47371912"/>
      <w:bookmarkStart w:id="172" w:name="_Toc47372720"/>
      <w:bookmarkStart w:id="173" w:name="_Toc47373399"/>
      <w:bookmarkStart w:id="174" w:name="_Toc47373420"/>
      <w:bookmarkStart w:id="175" w:name="_Toc47373442"/>
      <w:bookmarkStart w:id="176" w:name="_Toc47373465"/>
      <w:bookmarkStart w:id="177" w:name="_Toc47373692"/>
      <w:bookmarkStart w:id="178" w:name="_Toc47374954"/>
      <w:bookmarkStart w:id="179" w:name="_Toc47371233"/>
      <w:bookmarkStart w:id="180" w:name="_Toc47371279"/>
      <w:bookmarkStart w:id="181" w:name="_Toc47371306"/>
      <w:bookmarkStart w:id="182" w:name="_Toc47371326"/>
      <w:bookmarkStart w:id="183" w:name="_Toc47371388"/>
      <w:bookmarkStart w:id="184" w:name="_Toc47371415"/>
      <w:bookmarkStart w:id="185" w:name="_Toc47371913"/>
      <w:bookmarkStart w:id="186" w:name="_Toc47372721"/>
      <w:bookmarkStart w:id="187" w:name="_Toc47373400"/>
      <w:bookmarkStart w:id="188" w:name="_Toc47373421"/>
      <w:bookmarkStart w:id="189" w:name="_Toc47373443"/>
      <w:bookmarkStart w:id="190" w:name="_Toc47373466"/>
      <w:bookmarkStart w:id="191" w:name="_Toc47373693"/>
      <w:bookmarkStart w:id="192" w:name="_Toc47374955"/>
      <w:bookmarkStart w:id="193" w:name="_Toc47371234"/>
      <w:bookmarkStart w:id="194" w:name="_Toc47371280"/>
      <w:bookmarkStart w:id="195" w:name="_Toc47371307"/>
      <w:bookmarkStart w:id="196" w:name="_Toc47371327"/>
      <w:bookmarkStart w:id="197" w:name="_Toc47371389"/>
      <w:bookmarkStart w:id="198" w:name="_Toc47371416"/>
      <w:bookmarkStart w:id="199" w:name="_Toc47371914"/>
      <w:bookmarkStart w:id="200" w:name="_Toc47372722"/>
      <w:bookmarkStart w:id="201" w:name="_Toc47373401"/>
      <w:bookmarkStart w:id="202" w:name="_Toc47373422"/>
      <w:bookmarkStart w:id="203" w:name="_Toc47373444"/>
      <w:bookmarkStart w:id="204" w:name="_Toc47373467"/>
      <w:bookmarkStart w:id="205" w:name="_Toc47373694"/>
      <w:bookmarkStart w:id="206" w:name="_Toc47374956"/>
      <w:bookmarkStart w:id="207" w:name="_Toc47371235"/>
      <w:bookmarkStart w:id="208" w:name="_Toc47371281"/>
      <w:bookmarkStart w:id="209" w:name="_Toc47371308"/>
      <w:bookmarkStart w:id="210" w:name="_Toc47371328"/>
      <w:bookmarkStart w:id="211" w:name="_Toc47371390"/>
      <w:bookmarkStart w:id="212" w:name="_Toc47371417"/>
      <w:bookmarkStart w:id="213" w:name="_Toc47371915"/>
      <w:bookmarkStart w:id="214" w:name="_Toc47372723"/>
      <w:bookmarkStart w:id="215" w:name="_Toc47373402"/>
      <w:bookmarkStart w:id="216" w:name="_Toc47373423"/>
      <w:bookmarkStart w:id="217" w:name="_Toc47373445"/>
      <w:bookmarkStart w:id="218" w:name="_Toc47373468"/>
      <w:bookmarkStart w:id="219" w:name="_Toc47373695"/>
      <w:bookmarkStart w:id="220" w:name="_Toc47374957"/>
      <w:bookmarkStart w:id="221" w:name="_Toc47371236"/>
      <w:bookmarkStart w:id="222" w:name="_Toc47371282"/>
      <w:bookmarkStart w:id="223" w:name="_Toc47371309"/>
      <w:bookmarkStart w:id="224" w:name="_Toc47371329"/>
      <w:bookmarkStart w:id="225" w:name="_Toc47371391"/>
      <w:bookmarkStart w:id="226" w:name="_Toc47371418"/>
      <w:bookmarkStart w:id="227" w:name="_Toc47371916"/>
      <w:bookmarkStart w:id="228" w:name="_Toc47372724"/>
      <w:bookmarkStart w:id="229" w:name="_Toc47373403"/>
      <w:bookmarkStart w:id="230" w:name="_Toc47373424"/>
      <w:bookmarkStart w:id="231" w:name="_Toc47373446"/>
      <w:bookmarkStart w:id="232" w:name="_Toc47373469"/>
      <w:bookmarkStart w:id="233" w:name="_Toc47373696"/>
      <w:bookmarkStart w:id="234" w:name="_Toc47374958"/>
      <w:bookmarkStart w:id="235" w:name="_Toc47371237"/>
      <w:bookmarkStart w:id="236" w:name="_Toc47371283"/>
      <w:bookmarkStart w:id="237" w:name="_Toc47371310"/>
      <w:bookmarkStart w:id="238" w:name="_Toc47371330"/>
      <w:bookmarkStart w:id="239" w:name="_Toc47371392"/>
      <w:bookmarkStart w:id="240" w:name="_Toc47371419"/>
      <w:bookmarkStart w:id="241" w:name="_Toc47371917"/>
      <w:bookmarkStart w:id="242" w:name="_Toc47372725"/>
      <w:bookmarkStart w:id="243" w:name="_Toc47373404"/>
      <w:bookmarkStart w:id="244" w:name="_Toc47373425"/>
      <w:bookmarkStart w:id="245" w:name="_Toc47373447"/>
      <w:bookmarkStart w:id="246" w:name="_Toc47373470"/>
      <w:bookmarkStart w:id="247" w:name="_Toc47373697"/>
      <w:bookmarkStart w:id="248" w:name="_Toc47374959"/>
      <w:bookmarkStart w:id="249" w:name="_Toc47371238"/>
      <w:bookmarkStart w:id="250" w:name="_Toc47371284"/>
      <w:bookmarkStart w:id="251" w:name="_Toc47371311"/>
      <w:bookmarkStart w:id="252" w:name="_Toc47371331"/>
      <w:bookmarkStart w:id="253" w:name="_Toc47371393"/>
      <w:bookmarkStart w:id="254" w:name="_Toc47371420"/>
      <w:bookmarkStart w:id="255" w:name="_Toc47371918"/>
      <w:bookmarkStart w:id="256" w:name="_Toc47372726"/>
      <w:bookmarkStart w:id="257" w:name="_Toc47373405"/>
      <w:bookmarkStart w:id="258" w:name="_Toc47373426"/>
      <w:bookmarkStart w:id="259" w:name="_Toc47373448"/>
      <w:bookmarkStart w:id="260" w:name="_Toc47373471"/>
      <w:bookmarkStart w:id="261" w:name="_Toc47373698"/>
      <w:bookmarkStart w:id="262" w:name="_Toc47374960"/>
      <w:bookmarkStart w:id="263" w:name="_Toc47371239"/>
      <w:bookmarkStart w:id="264" w:name="_Toc47371285"/>
      <w:bookmarkStart w:id="265" w:name="_Toc47371312"/>
      <w:bookmarkStart w:id="266" w:name="_Toc47371332"/>
      <w:bookmarkStart w:id="267" w:name="_Toc47371394"/>
      <w:bookmarkStart w:id="268" w:name="_Toc47371421"/>
      <w:bookmarkStart w:id="269" w:name="_Toc47371919"/>
      <w:bookmarkStart w:id="270" w:name="_Toc47372727"/>
      <w:bookmarkStart w:id="271" w:name="_Toc47373406"/>
      <w:bookmarkStart w:id="272" w:name="_Toc47373427"/>
      <w:bookmarkStart w:id="273" w:name="_Toc47373449"/>
      <w:bookmarkStart w:id="274" w:name="_Toc47373472"/>
      <w:bookmarkStart w:id="275" w:name="_Toc47373699"/>
      <w:bookmarkStart w:id="276" w:name="_Toc47374961"/>
      <w:bookmarkStart w:id="277" w:name="_Toc47371240"/>
      <w:bookmarkStart w:id="278" w:name="_Toc47371286"/>
      <w:bookmarkStart w:id="279" w:name="_Toc47371313"/>
      <w:bookmarkStart w:id="280" w:name="_Toc47371333"/>
      <w:bookmarkStart w:id="281" w:name="_Toc47371395"/>
      <w:bookmarkStart w:id="282" w:name="_Toc47371422"/>
      <w:bookmarkStart w:id="283" w:name="_Toc47371920"/>
      <w:bookmarkStart w:id="284" w:name="_Toc47372728"/>
      <w:bookmarkStart w:id="285" w:name="_Toc47373407"/>
      <w:bookmarkStart w:id="286" w:name="_Toc47373428"/>
      <w:bookmarkStart w:id="287" w:name="_Toc47373450"/>
      <w:bookmarkStart w:id="288" w:name="_Toc47373473"/>
      <w:bookmarkStart w:id="289" w:name="_Toc47373700"/>
      <w:bookmarkStart w:id="290" w:name="_Toc47374962"/>
      <w:bookmarkStart w:id="291" w:name="_Toc105683246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r>
        <w:rPr>
          <w:rFonts w:ascii="Arial" w:hAnsi="Arial"/>
          <w:lang w:eastAsia="ru-RU"/>
        </w:rPr>
        <w:lastRenderedPageBreak/>
        <w:t>Общие положения</w:t>
      </w:r>
      <w:bookmarkEnd w:id="291"/>
    </w:p>
    <w:p w14:paraId="6327F9C9" w14:textId="3793262E" w:rsidR="00FD07DB" w:rsidRPr="00FF6166" w:rsidDel="009F2089" w:rsidRDefault="00FD07DB" w:rsidP="00E67C37">
      <w:pPr>
        <w:rPr>
          <w:del w:id="292" w:author="Лунева Наталия Валерьевна" w:date="2022-06-08T11:54:00Z"/>
          <w:rStyle w:val="FontStyle26"/>
          <w:rFonts w:ascii="Arial" w:hAnsi="Arial" w:cs="Arial"/>
          <w:b w:val="0"/>
          <w:bCs w:val="0"/>
          <w:sz w:val="24"/>
          <w:szCs w:val="24"/>
          <w:rPrChange w:id="293" w:author="Лунева Наталия Валерьевна" w:date="2022-06-09T10:06:00Z">
            <w:rPr>
              <w:del w:id="294" w:author="Лунева Наталия Валерьевна" w:date="2022-06-08T11:54:00Z"/>
              <w:lang w:eastAsia="ru-RU"/>
            </w:rPr>
          </w:rPrChange>
        </w:rPr>
      </w:pPr>
    </w:p>
    <w:p w14:paraId="53FE3B0E" w14:textId="30484E09" w:rsidR="00D527AA" w:rsidRPr="00FF6166" w:rsidRDefault="00D527AA">
      <w:pPr>
        <w:widowControl w:val="0"/>
        <w:numPr>
          <w:ilvl w:val="1"/>
          <w:numId w:val="27"/>
        </w:numPr>
        <w:tabs>
          <w:tab w:val="clear" w:pos="792"/>
          <w:tab w:val="left" w:pos="567"/>
          <w:tab w:val="num" w:pos="993"/>
        </w:tabs>
        <w:autoSpaceDE w:val="0"/>
        <w:autoSpaceDN w:val="0"/>
        <w:adjustRightInd w:val="0"/>
        <w:spacing w:after="100"/>
        <w:ind w:left="0" w:firstLine="431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  <w:rPrChange w:id="295" w:author="Лунева Наталия Валерьевна" w:date="2022-06-09T10:06:00Z">
            <w:rPr>
              <w:rStyle w:val="FontStyle26"/>
              <w:rFonts w:ascii="Arial" w:eastAsia="Calibri" w:hAnsi="Arial" w:cs="Arial"/>
              <w:bCs w:val="0"/>
              <w:color w:val="008066"/>
              <w:kern w:val="32"/>
              <w:sz w:val="24"/>
              <w:szCs w:val="24"/>
            </w:rPr>
          </w:rPrChange>
        </w:rPr>
        <w:pPrChange w:id="296" w:author="Лунева Наталия Валерьевна" w:date="2022-06-09T15:56:00Z">
          <w:pPr>
            <w:widowControl w:val="0"/>
            <w:numPr>
              <w:ilvl w:val="1"/>
              <w:numId w:val="27"/>
            </w:numPr>
            <w:tabs>
              <w:tab w:val="left" w:pos="720"/>
              <w:tab w:val="num" w:pos="792"/>
            </w:tabs>
            <w:autoSpaceDE w:val="0"/>
            <w:autoSpaceDN w:val="0"/>
            <w:adjustRightInd w:val="0"/>
            <w:spacing w:after="100" w:line="240" w:lineRule="auto"/>
            <w:ind w:left="792" w:hanging="432"/>
            <w:jc w:val="both"/>
          </w:pPr>
        </w:pPrChange>
      </w:pPr>
      <w:r w:rsidRPr="00D527A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Настоящий </w:t>
      </w:r>
      <w:r w:rsidR="005F5BB5">
        <w:rPr>
          <w:rStyle w:val="FontStyle26"/>
          <w:rFonts w:ascii="Arial" w:hAnsi="Arial" w:cs="Arial"/>
          <w:b w:val="0"/>
          <w:bCs w:val="0"/>
          <w:sz w:val="24"/>
          <w:szCs w:val="24"/>
        </w:rPr>
        <w:t>Р</w:t>
      </w:r>
      <w:r w:rsidRPr="00D527AA">
        <w:rPr>
          <w:rStyle w:val="FontStyle26"/>
          <w:rFonts w:ascii="Arial" w:hAnsi="Arial" w:cs="Arial"/>
          <w:b w:val="0"/>
          <w:bCs w:val="0"/>
          <w:sz w:val="24"/>
          <w:szCs w:val="24"/>
        </w:rPr>
        <w:t>егламент определяет порядок подготовки</w:t>
      </w:r>
      <w:ins w:id="297" w:author="Лунева Наталия Валерьевна" w:date="2022-06-09T09:30:00Z">
        <w:r w:rsidR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,</w:t>
        </w:r>
      </w:ins>
      <w:del w:id="298" w:author="Лунева Наталия Валерьевна" w:date="2022-06-09T09:30:00Z">
        <w:r w:rsidRPr="00D527AA" w:rsidDel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и</w:delText>
        </w:r>
      </w:del>
      <w:r w:rsidRPr="00D527A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проведения </w:t>
      </w:r>
      <w:ins w:id="299" w:author="Лунева Наталия Валерьевна" w:date="2022-06-09T09:30:00Z">
        <w:r w:rsidR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и контроль выполнения решений </w:t>
        </w:r>
      </w:ins>
      <w:r w:rsidRPr="00D527AA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заседаний </w:t>
      </w:r>
      <w:del w:id="300" w:author="Лебедев Александр Николаевич" w:date="2022-04-12T14:11:00Z">
        <w:r w:rsidRPr="00D527AA" w:rsidDel="002D34E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Комитета по </w:delText>
        </w:r>
        <w:r w:rsidR="007A16A4" w:rsidDel="002D34E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девелопменту</w:delText>
        </w:r>
      </w:del>
      <w:ins w:id="301" w:author="Лебедев Александр Николаевич" w:date="2022-04-12T14:11:00Z">
        <w:r w:rsidR="002D34E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Координационного совета</w:t>
        </w:r>
      </w:ins>
      <w:ins w:id="302" w:author="Лебедев Александр Николаевич" w:date="2022-04-12T14:13:00Z">
        <w:r w:rsidR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по ИТ</w:t>
        </w:r>
      </w:ins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(далее – К</w:t>
      </w:r>
      <w:ins w:id="303" w:author="Лебедев Александр Николаевич" w:date="2022-04-12T14:13:00Z">
        <w:r w:rsidR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С</w:t>
        </w:r>
        <w:del w:id="304" w:author="Лунева Наталия Валерьевна" w:date="2022-06-08T11:47:00Z">
          <w:r w:rsidR="000323A5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 по ИТ</w:delText>
          </w:r>
        </w:del>
      </w:ins>
      <w:del w:id="305" w:author="Лебедев Александр Николаевич" w:date="2022-04-12T14:13:00Z">
        <w:r w:rsidRPr="007A16A4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омитет</w:delText>
        </w:r>
      </w:del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) </w:t>
      </w:r>
      <w:bookmarkStart w:id="306" w:name="_Hlk105682363"/>
      <w:ins w:id="307" w:author="Лунева Наталия Валерьевна" w:date="2022-06-09T15:51:00Z">
        <w:r w:rsidR="00F57894" w:rsidRPr="00F57894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308" w:author="Лунева Наталия Валерьевна" w:date="2022-06-09T15:51:00Z">
              <w:rPr/>
            </w:rPrChange>
          </w:rPr>
          <w:t>группы предприятий «</w:t>
        </w:r>
        <w:proofErr w:type="spellStart"/>
        <w:r w:rsidR="00F57894" w:rsidRPr="00F57894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309" w:author="Лунева Наталия Валерьевна" w:date="2022-06-09T15:51:00Z">
              <w:rPr/>
            </w:rPrChange>
          </w:rPr>
          <w:t>Атомстройкомплекс</w:t>
        </w:r>
        <w:proofErr w:type="spellEnd"/>
        <w:r w:rsidR="00F57894" w:rsidRPr="00F57894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310" w:author="Лунева Наталия Валерьевна" w:date="2022-06-09T15:51:00Z">
              <w:rPr/>
            </w:rPrChange>
          </w:rPr>
          <w:t>-Строительство» и «</w:t>
        </w:r>
        <w:proofErr w:type="spellStart"/>
        <w:r w:rsidR="00F57894" w:rsidRPr="00F57894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311" w:author="Лунева Наталия Валерьевна" w:date="2022-06-09T15:51:00Z">
              <w:rPr/>
            </w:rPrChange>
          </w:rPr>
          <w:t>Атомстройкомплекс</w:t>
        </w:r>
        <w:proofErr w:type="spellEnd"/>
        <w:r w:rsidR="00F57894" w:rsidRPr="00F57894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312" w:author="Лунева Наталия Валерьевна" w:date="2022-06-09T15:51:00Z">
              <w:rPr/>
            </w:rPrChange>
          </w:rPr>
          <w:t>-Промышленность</w:t>
        </w:r>
      </w:ins>
      <w:ins w:id="313" w:author="Лунева Наталия Валерьевна" w:date="2022-06-08T11:48:00Z">
        <w:r w:rsidR="009F2089" w:rsidRPr="00FF6166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»</w:t>
        </w:r>
        <w:bookmarkEnd w:id="306"/>
        <w:r w:rsidR="009F2089" w:rsidRPr="00D4737C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(далее - </w:t>
        </w:r>
        <w:r w:rsidR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Группы</w:t>
        </w:r>
        <w:r w:rsidR="009F2089" w:rsidRPr="00D4737C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)</w:t>
        </w:r>
      </w:ins>
      <w:del w:id="314" w:author="Лунева Наталия Валерьевна" w:date="2022-06-08T11:48:00Z">
        <w:r w:rsidRPr="007A16A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АО «</w:delText>
        </w:r>
        <w:r w:rsidR="007A16A4" w:rsidRPr="007A16A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Корпорация «Атомстройкомплекс</w:delText>
        </w:r>
        <w:r w:rsidRPr="007A16A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»</w:delText>
        </w:r>
        <w:r w:rsidR="005F5BB5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.</w:delText>
        </w:r>
      </w:del>
    </w:p>
    <w:p w14:paraId="5B2C7D33" w14:textId="0ABCF03D" w:rsidR="00D527AA" w:rsidRPr="007A16A4" w:rsidDel="00D3640B" w:rsidRDefault="00D527AA">
      <w:pPr>
        <w:widowControl w:val="0"/>
        <w:numPr>
          <w:ilvl w:val="1"/>
          <w:numId w:val="27"/>
        </w:numPr>
        <w:tabs>
          <w:tab w:val="clear" w:pos="792"/>
          <w:tab w:val="left" w:pos="567"/>
          <w:tab w:val="num" w:pos="993"/>
        </w:tabs>
        <w:autoSpaceDE w:val="0"/>
        <w:autoSpaceDN w:val="0"/>
        <w:adjustRightInd w:val="0"/>
        <w:spacing w:after="100"/>
        <w:ind w:left="0" w:firstLine="431"/>
        <w:jc w:val="both"/>
        <w:rPr>
          <w:del w:id="315" w:author="Лунева Наталия Валерьевна" w:date="2022-06-09T09:30:00Z"/>
          <w:rStyle w:val="FontStyle26"/>
          <w:rFonts w:ascii="Arial" w:hAnsi="Arial" w:cs="Arial"/>
          <w:b w:val="0"/>
          <w:bCs w:val="0"/>
          <w:sz w:val="24"/>
          <w:szCs w:val="24"/>
        </w:rPr>
        <w:pPrChange w:id="316" w:author="Лунева Наталия Валерьевна" w:date="2022-06-09T15:56:00Z">
          <w:pPr>
            <w:widowControl w:val="0"/>
            <w:numPr>
              <w:ilvl w:val="1"/>
              <w:numId w:val="27"/>
            </w:numPr>
            <w:tabs>
              <w:tab w:val="left" w:pos="720"/>
              <w:tab w:val="num" w:pos="792"/>
            </w:tabs>
            <w:autoSpaceDE w:val="0"/>
            <w:autoSpaceDN w:val="0"/>
            <w:adjustRightInd w:val="0"/>
            <w:spacing w:after="100" w:line="240" w:lineRule="auto"/>
            <w:ind w:left="792" w:hanging="432"/>
            <w:jc w:val="both"/>
          </w:pPr>
        </w:pPrChange>
      </w:pPr>
      <w:del w:id="317" w:author="Лунева Наталия Валерьевна" w:date="2022-06-09T09:30:00Z">
        <w:r w:rsidRPr="007A16A4" w:rsidDel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Регламент работы Комитета</w:delText>
        </w:r>
      </w:del>
      <w:ins w:id="318" w:author="Лебедев Александр Николаевич" w:date="2022-04-12T14:14:00Z">
        <w:del w:id="319" w:author="Лунева Наталия Валерьевна" w:date="2022-06-09T09:30:00Z">
          <w:r w:rsidR="000323A5" w:rsidDel="00D3640B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КС </w:delText>
          </w:r>
        </w:del>
        <w:del w:id="320" w:author="Лунева Наталия Валерьевна" w:date="2022-06-08T11:49:00Z">
          <w:r w:rsidR="000323A5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оп ИТ</w:delText>
          </w:r>
        </w:del>
      </w:ins>
      <w:del w:id="321" w:author="Лунева Наталия Валерьевна" w:date="2022-06-08T11:49:00Z">
        <w:r w:rsidRPr="007A16A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del w:id="322" w:author="Лунева Наталия Валерьевна" w:date="2022-06-09T09:30:00Z">
        <w:r w:rsidRPr="007A16A4" w:rsidDel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утверждается </w:delText>
        </w:r>
        <w:commentRangeStart w:id="323"/>
        <w:r w:rsidRPr="007A16A4" w:rsidDel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решением Комитета</w:delText>
        </w:r>
      </w:del>
      <w:ins w:id="324" w:author="Лебедев Александр Николаевич" w:date="2022-04-12T14:14:00Z">
        <w:del w:id="325" w:author="Лунева Наталия Валерьевна" w:date="2022-06-09T09:30:00Z">
          <w:r w:rsidR="000323A5" w:rsidDel="00D3640B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КС оп ИТ</w:delText>
          </w:r>
        </w:del>
      </w:ins>
      <w:commentRangeEnd w:id="323"/>
      <w:del w:id="326" w:author="Лунева Наталия Валерьевна" w:date="2022-06-09T09:30:00Z">
        <w:r w:rsidR="009F2089" w:rsidDel="00D3640B">
          <w:rPr>
            <w:rStyle w:val="afc"/>
          </w:rPr>
          <w:commentReference w:id="323"/>
        </w:r>
        <w:r w:rsidRPr="007A16A4" w:rsidDel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. </w:delText>
        </w:r>
        <w:commentRangeStart w:id="327"/>
        <w:r w:rsidRPr="007A16A4" w:rsidDel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Принятие новой </w:delText>
        </w:r>
        <w:commentRangeEnd w:id="327"/>
        <w:r w:rsidR="009F2089" w:rsidDel="00D3640B">
          <w:rPr>
            <w:rStyle w:val="afc"/>
          </w:rPr>
          <w:commentReference w:id="327"/>
        </w:r>
        <w:r w:rsidRPr="007A16A4" w:rsidDel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редакции регламента автоматически приводит к прекращению действия предыдущего Регламента.</w:delText>
        </w:r>
      </w:del>
    </w:p>
    <w:p w14:paraId="54CBE3B2" w14:textId="7787D65B" w:rsidR="00D527AA" w:rsidRDefault="00D527AA">
      <w:pPr>
        <w:widowControl w:val="0"/>
        <w:numPr>
          <w:ilvl w:val="1"/>
          <w:numId w:val="27"/>
        </w:numPr>
        <w:tabs>
          <w:tab w:val="clear" w:pos="792"/>
          <w:tab w:val="left" w:pos="567"/>
          <w:tab w:val="num" w:pos="993"/>
        </w:tabs>
        <w:autoSpaceDE w:val="0"/>
        <w:autoSpaceDN w:val="0"/>
        <w:adjustRightInd w:val="0"/>
        <w:spacing w:after="100"/>
        <w:ind w:left="0" w:firstLine="431"/>
        <w:jc w:val="both"/>
        <w:rPr>
          <w:ins w:id="328" w:author="Лунева Наталия Валерьевна" w:date="2022-06-08T12:03:00Z"/>
          <w:rStyle w:val="FontStyle26"/>
          <w:rFonts w:ascii="Arial" w:hAnsi="Arial" w:cs="Arial"/>
          <w:b w:val="0"/>
          <w:bCs w:val="0"/>
          <w:sz w:val="24"/>
          <w:szCs w:val="24"/>
        </w:rPr>
        <w:pPrChange w:id="329" w:author="Лунева Наталия Валерьевна" w:date="2022-06-09T15:56:00Z">
          <w:pPr>
            <w:widowControl w:val="0"/>
            <w:numPr>
              <w:ilvl w:val="1"/>
              <w:numId w:val="27"/>
            </w:numPr>
            <w:tabs>
              <w:tab w:val="left" w:pos="567"/>
              <w:tab w:val="num" w:pos="792"/>
              <w:tab w:val="num" w:pos="993"/>
            </w:tabs>
            <w:autoSpaceDE w:val="0"/>
            <w:autoSpaceDN w:val="0"/>
            <w:adjustRightInd w:val="0"/>
            <w:spacing w:after="100" w:line="240" w:lineRule="auto"/>
            <w:ind w:left="792" w:firstLine="431"/>
            <w:jc w:val="both"/>
          </w:pPr>
        </w:pPrChange>
      </w:pPr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Настоящий Регламент разработан на основании Положения </w:t>
      </w:r>
      <w:del w:id="330" w:author="Лунева Наталия Валерьевна" w:date="2022-06-08T11:51:00Z">
        <w:r w:rsidRPr="007A16A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о Комитете</w:delText>
        </w:r>
        <w:r w:rsidR="007A16A4" w:rsidRPr="007A16A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по девелопмент</w:delText>
        </w:r>
        <w:r w:rsidR="00A572C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у</w:delText>
        </w:r>
      </w:del>
      <w:ins w:id="331" w:author="Лебедев Александр Николаевич" w:date="2022-04-12T14:15:00Z">
        <w:del w:id="332" w:author="Лунева Наталия Валерьевна" w:date="2022-06-08T11:51:00Z">
          <w:r w:rsidR="000323A5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КС по ИТ</w:delText>
          </w:r>
        </w:del>
      </w:ins>
      <w:ins w:id="333" w:author="Лунева Наталия Валерьевна" w:date="2022-06-08T11:51:00Z">
        <w:r w:rsidR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о Координационном совете по ИТ</w:t>
        </w:r>
      </w:ins>
      <w:r w:rsidRPr="007A16A4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</w:t>
      </w:r>
      <w:del w:id="334" w:author="Лунева Наталия Валерьевна" w:date="2022-06-09T09:30:00Z">
        <w:r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35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>Цели, задачи и функции Комитета</w:delText>
        </w:r>
      </w:del>
      <w:ins w:id="336" w:author="Лебедев Александр Николаевич" w:date="2022-04-12T14:14:00Z">
        <w:del w:id="337" w:author="Лунева Наталия Валерьевна" w:date="2022-06-09T09:30:00Z">
          <w:r w:rsidR="000323A5" w:rsidRPr="009F2089" w:rsidDel="00D3640B">
            <w:rPr>
              <w:rStyle w:val="FontStyle26"/>
              <w:rFonts w:ascii="Arial" w:hAnsi="Arial" w:cs="Arial"/>
              <w:b w:val="0"/>
              <w:bCs w:val="0"/>
              <w:strike/>
              <w:sz w:val="24"/>
              <w:szCs w:val="24"/>
              <w:rPrChange w:id="338" w:author="Лунева Наталия Валерьевна" w:date="2022-06-08T11:52:00Z">
                <w:rPr>
                  <w:rStyle w:val="FontStyle26"/>
                  <w:rFonts w:ascii="Arial" w:hAnsi="Arial" w:cs="Arial"/>
                  <w:b w:val="0"/>
                  <w:bCs w:val="0"/>
                  <w:sz w:val="24"/>
                  <w:szCs w:val="24"/>
                </w:rPr>
              </w:rPrChange>
            </w:rPr>
            <w:delText>КС оп ИТ</w:delText>
          </w:r>
        </w:del>
      </w:ins>
      <w:del w:id="339" w:author="Лунева Наталия Валерьевна" w:date="2022-06-09T09:30:00Z">
        <w:r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40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>, кворум, необходимый для</w:delText>
        </w:r>
        <w:r w:rsidR="007A16A4"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41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проведения заседаний и принятия решений на</w:delText>
        </w:r>
        <w:r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42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пров</w:delText>
        </w:r>
        <w:r w:rsidR="007A16A4"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43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>о</w:delText>
        </w:r>
        <w:r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44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>д</w:delText>
        </w:r>
        <w:r w:rsidR="007A16A4"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45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>имых</w:delText>
        </w:r>
        <w:r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46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заседани</w:delText>
        </w:r>
        <w:r w:rsidR="007A16A4"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47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>ях</w:delText>
        </w:r>
        <w:r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48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Комитет</w:delText>
        </w:r>
        <w:r w:rsidR="00A572C4"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49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>а</w:delText>
        </w:r>
      </w:del>
      <w:ins w:id="350" w:author="Лебедев Александр Николаевич" w:date="2022-04-12T14:14:00Z">
        <w:del w:id="351" w:author="Лунева Наталия Валерьевна" w:date="2022-06-09T09:30:00Z">
          <w:r w:rsidR="000323A5" w:rsidRPr="009F2089" w:rsidDel="00D3640B">
            <w:rPr>
              <w:rStyle w:val="FontStyle26"/>
              <w:rFonts w:ascii="Arial" w:hAnsi="Arial" w:cs="Arial"/>
              <w:b w:val="0"/>
              <w:bCs w:val="0"/>
              <w:strike/>
              <w:sz w:val="24"/>
              <w:szCs w:val="24"/>
              <w:rPrChange w:id="352" w:author="Лунева Наталия Валерьевна" w:date="2022-06-08T11:52:00Z">
                <w:rPr>
                  <w:rStyle w:val="FontStyle26"/>
                  <w:rFonts w:ascii="Arial" w:hAnsi="Arial" w:cs="Arial"/>
                  <w:b w:val="0"/>
                  <w:bCs w:val="0"/>
                  <w:sz w:val="24"/>
                  <w:szCs w:val="24"/>
                </w:rPr>
              </w:rPrChange>
            </w:rPr>
            <w:delText>КС оп ИТ</w:delText>
          </w:r>
        </w:del>
      </w:ins>
      <w:del w:id="353" w:author="Лунева Наталия Валерьевна" w:date="2022-06-09T09:30:00Z">
        <w:r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54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определяются в Положении о Комитете</w:delText>
        </w:r>
        <w:r w:rsidR="00A572C4" w:rsidRPr="009F2089" w:rsidDel="00D3640B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355" w:author="Лунева Наталия Валерьевна" w:date="2022-06-08T11:5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по девелопменту</w:delText>
        </w:r>
      </w:del>
      <w:ins w:id="356" w:author="Лебедев Александр Николаевич" w:date="2022-04-12T14:15:00Z">
        <w:del w:id="357" w:author="Лунева Наталия Валерьевна" w:date="2022-06-09T09:30:00Z">
          <w:r w:rsidR="000323A5" w:rsidRPr="009F2089" w:rsidDel="00D3640B">
            <w:rPr>
              <w:rStyle w:val="FontStyle26"/>
              <w:rFonts w:ascii="Arial" w:hAnsi="Arial" w:cs="Arial"/>
              <w:b w:val="0"/>
              <w:bCs w:val="0"/>
              <w:strike/>
              <w:sz w:val="24"/>
              <w:szCs w:val="24"/>
              <w:rPrChange w:id="358" w:author="Лунева Наталия Валерьевна" w:date="2022-06-08T11:52:00Z">
                <w:rPr>
                  <w:rStyle w:val="FontStyle26"/>
                  <w:rFonts w:ascii="Arial" w:hAnsi="Arial" w:cs="Arial"/>
                  <w:b w:val="0"/>
                  <w:bCs w:val="0"/>
                  <w:sz w:val="24"/>
                  <w:szCs w:val="24"/>
                </w:rPr>
              </w:rPrChange>
            </w:rPr>
            <w:delText>КС по ИТ</w:delText>
          </w:r>
        </w:del>
      </w:ins>
      <w:del w:id="359" w:author="Лунева Наталия Валерьевна" w:date="2022-06-09T09:30:00Z">
        <w:r w:rsidRPr="007A16A4" w:rsidDel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.</w:delText>
        </w:r>
      </w:del>
    </w:p>
    <w:p w14:paraId="2A2D8003" w14:textId="6AD7CCB6" w:rsidR="00AB5C20" w:rsidRDefault="00AB5C20">
      <w:pPr>
        <w:widowControl w:val="0"/>
        <w:numPr>
          <w:ilvl w:val="1"/>
          <w:numId w:val="27"/>
        </w:numPr>
        <w:tabs>
          <w:tab w:val="clear" w:pos="792"/>
          <w:tab w:val="left" w:pos="567"/>
          <w:tab w:val="num" w:pos="993"/>
        </w:tabs>
        <w:autoSpaceDE w:val="0"/>
        <w:autoSpaceDN w:val="0"/>
        <w:adjustRightInd w:val="0"/>
        <w:spacing w:after="100"/>
        <w:ind w:left="0" w:firstLine="431"/>
        <w:jc w:val="both"/>
        <w:rPr>
          <w:ins w:id="360" w:author="Лунева Наталия Валерьевна" w:date="2022-06-09T09:57:00Z"/>
          <w:rStyle w:val="FontStyle26"/>
          <w:rFonts w:ascii="Arial" w:hAnsi="Arial" w:cs="Arial"/>
          <w:b w:val="0"/>
          <w:bCs w:val="0"/>
          <w:sz w:val="24"/>
          <w:szCs w:val="24"/>
        </w:rPr>
        <w:pPrChange w:id="361" w:author="Лунева Наталия Валерьевна" w:date="2022-06-09T15:56:00Z">
          <w:pPr>
            <w:widowControl w:val="0"/>
            <w:numPr>
              <w:ilvl w:val="1"/>
              <w:numId w:val="27"/>
            </w:numPr>
            <w:tabs>
              <w:tab w:val="left" w:pos="567"/>
              <w:tab w:val="num" w:pos="792"/>
              <w:tab w:val="num" w:pos="993"/>
            </w:tabs>
            <w:autoSpaceDE w:val="0"/>
            <w:autoSpaceDN w:val="0"/>
            <w:adjustRightInd w:val="0"/>
            <w:spacing w:after="100" w:line="240" w:lineRule="auto"/>
            <w:ind w:left="792" w:firstLine="431"/>
            <w:jc w:val="both"/>
          </w:pPr>
        </w:pPrChange>
      </w:pPr>
      <w:bookmarkStart w:id="362" w:name="_Hlk110419258"/>
      <w:ins w:id="363" w:author="Лунева Наталия Валерьевна" w:date="2022-06-08T12:03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Требования настоящего Регламента являются обязательными для всех </w:t>
        </w:r>
      </w:ins>
      <w:ins w:id="364" w:author="Лунева Наталия Валерьевна" w:date="2022-06-08T12:08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участников </w:t>
        </w:r>
      </w:ins>
      <w:ins w:id="365" w:author="Лунева Наталия Валерьевна" w:date="2022-06-09T09:31:00Z">
        <w:r w:rsidR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КС</w:t>
        </w:r>
      </w:ins>
      <w:bookmarkEnd w:id="362"/>
      <w:ins w:id="366" w:author="Лунева Наталия Валерьевна" w:date="2022-06-08T12:08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.</w:t>
        </w:r>
      </w:ins>
    </w:p>
    <w:p w14:paraId="73D559A0" w14:textId="12C57678" w:rsidR="00772E3C" w:rsidRPr="00FF6166" w:rsidRDefault="00772E3C">
      <w:pPr>
        <w:widowControl w:val="0"/>
        <w:numPr>
          <w:ilvl w:val="1"/>
          <w:numId w:val="27"/>
        </w:numPr>
        <w:tabs>
          <w:tab w:val="clear" w:pos="792"/>
          <w:tab w:val="left" w:pos="567"/>
          <w:tab w:val="num" w:pos="993"/>
        </w:tabs>
        <w:autoSpaceDE w:val="0"/>
        <w:autoSpaceDN w:val="0"/>
        <w:adjustRightInd w:val="0"/>
        <w:spacing w:after="100"/>
        <w:ind w:left="0" w:firstLine="431"/>
        <w:jc w:val="both"/>
        <w:rPr>
          <w:ins w:id="367" w:author="Лунева Наталия Валерьевна" w:date="2022-06-09T10:04:00Z"/>
          <w:rStyle w:val="FontStyle26"/>
          <w:rFonts w:ascii="Arial" w:hAnsi="Arial" w:cs="Arial"/>
          <w:b w:val="0"/>
          <w:bCs w:val="0"/>
          <w:sz w:val="24"/>
          <w:szCs w:val="24"/>
          <w:rPrChange w:id="368" w:author="Лунева Наталия Валерьевна" w:date="2022-06-09T10:12:00Z">
            <w:rPr>
              <w:ins w:id="369" w:author="Лунева Наталия Валерьевна" w:date="2022-06-09T10:04:00Z"/>
              <w:rStyle w:val="FontStyle26"/>
              <w:rFonts w:ascii="Arial" w:hAnsi="Arial" w:cs="Arial"/>
              <w:b w:val="0"/>
              <w:bCs w:val="0"/>
              <w:sz w:val="24"/>
              <w:szCs w:val="24"/>
              <w:highlight w:val="yellow"/>
            </w:rPr>
          </w:rPrChange>
        </w:rPr>
        <w:pPrChange w:id="370" w:author="Лунева Наталия Валерьевна" w:date="2022-06-09T15:56:00Z">
          <w:pPr>
            <w:widowControl w:val="0"/>
            <w:numPr>
              <w:ilvl w:val="1"/>
              <w:numId w:val="27"/>
            </w:numPr>
            <w:tabs>
              <w:tab w:val="left" w:pos="567"/>
              <w:tab w:val="num" w:pos="792"/>
              <w:tab w:val="num" w:pos="993"/>
            </w:tabs>
            <w:autoSpaceDE w:val="0"/>
            <w:autoSpaceDN w:val="0"/>
            <w:adjustRightInd w:val="0"/>
            <w:spacing w:after="100" w:line="240" w:lineRule="auto"/>
            <w:ind w:left="792" w:firstLine="431"/>
            <w:jc w:val="both"/>
          </w:pPr>
        </w:pPrChange>
      </w:pPr>
      <w:ins w:id="371" w:author="Лунева Наталия Валерьевна" w:date="2022-06-09T09:57:00Z">
        <w:r w:rsidRPr="00FF6166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372" w:author="Лунева Наталия Валерьевна" w:date="2022-06-09T10:12:00Z">
              <w:rPr>
                <w:rStyle w:val="FontStyle26"/>
                <w:rFonts w:ascii="Arial" w:hAnsi="Arial" w:cs="Arial"/>
                <w:b w:val="0"/>
                <w:bCs w:val="0"/>
                <w:sz w:val="24"/>
                <w:szCs w:val="24"/>
                <w:highlight w:val="yellow"/>
              </w:rPr>
            </w:rPrChange>
          </w:rPr>
          <w:t>Подготовку и организацию проведения заседаний КС, а также иную оперативную работу КС в период между заседаниями выполняет Секретарь КС.</w:t>
        </w:r>
      </w:ins>
    </w:p>
    <w:p w14:paraId="3C5EA2A6" w14:textId="5EB0B2CF" w:rsidR="00772E3C" w:rsidRDefault="00772E3C">
      <w:pPr>
        <w:widowControl w:val="0"/>
        <w:numPr>
          <w:ilvl w:val="1"/>
          <w:numId w:val="27"/>
        </w:numPr>
        <w:tabs>
          <w:tab w:val="clear" w:pos="792"/>
          <w:tab w:val="left" w:pos="567"/>
          <w:tab w:val="num" w:pos="993"/>
        </w:tabs>
        <w:autoSpaceDE w:val="0"/>
        <w:autoSpaceDN w:val="0"/>
        <w:adjustRightInd w:val="0"/>
        <w:spacing w:after="100"/>
        <w:ind w:left="0" w:firstLine="431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  <w:pPrChange w:id="373" w:author="Лунева Наталия Валерьевна" w:date="2022-06-09T15:56:00Z">
          <w:pPr>
            <w:widowControl w:val="0"/>
            <w:numPr>
              <w:ilvl w:val="1"/>
              <w:numId w:val="27"/>
            </w:numPr>
            <w:tabs>
              <w:tab w:val="left" w:pos="720"/>
              <w:tab w:val="num" w:pos="792"/>
            </w:tabs>
            <w:autoSpaceDE w:val="0"/>
            <w:autoSpaceDN w:val="0"/>
            <w:adjustRightInd w:val="0"/>
            <w:spacing w:after="100" w:line="240" w:lineRule="auto"/>
            <w:ind w:left="792" w:hanging="432"/>
            <w:jc w:val="both"/>
          </w:pPr>
        </w:pPrChange>
      </w:pPr>
      <w:ins w:id="374" w:author="Лунева Наталия Валерьевна" w:date="2022-06-09T10:04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Вс</w:t>
        </w:r>
      </w:ins>
      <w:ins w:id="375" w:author="Лунева Наталия Валерьевна" w:date="2022-06-09T10:05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я</w:t>
        </w:r>
      </w:ins>
      <w:ins w:id="376" w:author="Лунева Наталия Валерьевна" w:date="2022-06-09T10:04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актуальн</w:t>
        </w:r>
      </w:ins>
      <w:ins w:id="377" w:author="Лунева Наталия Валерьевна" w:date="2022-06-09T10:05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ая информация по ИТ проектам, находящихся на рассмотрении и реализации фиксируетс</w:t>
        </w:r>
      </w:ins>
      <w:ins w:id="378" w:author="Лунева Наталия Валерьевна" w:date="2022-06-09T10:06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я в Портфеле проектов, который ведет Секретарь</w:t>
        </w:r>
        <w:r w:rsidR="00FF6166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КС.</w:t>
        </w:r>
      </w:ins>
    </w:p>
    <w:p w14:paraId="03BDEFF2" w14:textId="77777777" w:rsidR="00FD07DB" w:rsidRPr="007A16A4" w:rsidRDefault="00FD07DB" w:rsidP="0086103B">
      <w:pPr>
        <w:widowControl w:val="0"/>
        <w:tabs>
          <w:tab w:val="left" w:pos="720"/>
        </w:tabs>
        <w:autoSpaceDE w:val="0"/>
        <w:autoSpaceDN w:val="0"/>
        <w:adjustRightInd w:val="0"/>
        <w:spacing w:after="100" w:line="240" w:lineRule="auto"/>
        <w:ind w:left="792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</w:p>
    <w:p w14:paraId="2CEAF929" w14:textId="59781CEA" w:rsidR="007A16A4" w:rsidDel="009F2089" w:rsidRDefault="007A16A4">
      <w:pPr>
        <w:pStyle w:val="1"/>
        <w:numPr>
          <w:ilvl w:val="0"/>
          <w:numId w:val="26"/>
        </w:numPr>
        <w:spacing w:after="240"/>
        <w:ind w:left="805" w:hanging="357"/>
        <w:rPr>
          <w:del w:id="379" w:author="Лунева Наталия Валерьевна" w:date="2022-06-08T11:59:00Z"/>
          <w:rFonts w:ascii="Arial" w:hAnsi="Arial"/>
          <w:lang w:eastAsia="ru-RU"/>
        </w:rPr>
        <w:pPrChange w:id="380" w:author="Лунева Наталия Валерьевна" w:date="2022-06-08T11:55:00Z">
          <w:pPr>
            <w:pStyle w:val="1"/>
            <w:numPr>
              <w:numId w:val="26"/>
            </w:numPr>
            <w:ind w:left="810"/>
          </w:pPr>
        </w:pPrChange>
      </w:pPr>
      <w:del w:id="381" w:author="Лунева Наталия Валерьевна" w:date="2022-06-08T11:59:00Z">
        <w:r w:rsidDel="009F2089">
          <w:rPr>
            <w:rFonts w:ascii="Arial" w:hAnsi="Arial"/>
            <w:lang w:eastAsia="ru-RU"/>
          </w:rPr>
          <w:delText>Порядок созыва заседаний</w:delText>
        </w:r>
        <w:bookmarkStart w:id="382" w:name="_Toc105588237"/>
        <w:bookmarkStart w:id="383" w:name="_Toc105659402"/>
        <w:bookmarkStart w:id="384" w:name="_Toc105683089"/>
        <w:bookmarkStart w:id="385" w:name="_Toc105683174"/>
        <w:bookmarkStart w:id="386" w:name="_Toc105683212"/>
        <w:bookmarkStart w:id="387" w:name="_Toc105683247"/>
        <w:bookmarkEnd w:id="382"/>
        <w:bookmarkEnd w:id="383"/>
        <w:bookmarkEnd w:id="384"/>
        <w:bookmarkEnd w:id="385"/>
        <w:bookmarkEnd w:id="386"/>
        <w:bookmarkEnd w:id="387"/>
      </w:del>
    </w:p>
    <w:p w14:paraId="0FA67F3F" w14:textId="23168045" w:rsidR="00FD07DB" w:rsidRPr="0086103B" w:rsidDel="009F2089" w:rsidRDefault="00FD07DB" w:rsidP="0086103B">
      <w:pPr>
        <w:rPr>
          <w:del w:id="388" w:author="Лунева Наталия Валерьевна" w:date="2022-06-08T11:54:00Z"/>
          <w:lang w:eastAsia="ru-RU"/>
        </w:rPr>
      </w:pPr>
      <w:bookmarkStart w:id="389" w:name="_Toc105588238"/>
      <w:bookmarkStart w:id="390" w:name="_Toc105659403"/>
      <w:bookmarkStart w:id="391" w:name="_Toc105683090"/>
      <w:bookmarkStart w:id="392" w:name="_Toc105683175"/>
      <w:bookmarkStart w:id="393" w:name="_Toc105683213"/>
      <w:bookmarkStart w:id="394" w:name="_Toc105683248"/>
      <w:bookmarkEnd w:id="389"/>
      <w:bookmarkEnd w:id="390"/>
      <w:bookmarkEnd w:id="391"/>
      <w:bookmarkEnd w:id="392"/>
      <w:bookmarkEnd w:id="393"/>
      <w:bookmarkEnd w:id="394"/>
    </w:p>
    <w:p w14:paraId="4D655709" w14:textId="614E0AA4" w:rsidR="00BE6D81" w:rsidDel="009F2089" w:rsidRDefault="00A572C4">
      <w:pPr>
        <w:widowControl w:val="0"/>
        <w:numPr>
          <w:ilvl w:val="1"/>
          <w:numId w:val="26"/>
        </w:numPr>
        <w:tabs>
          <w:tab w:val="left" w:pos="720"/>
          <w:tab w:val="left" w:pos="993"/>
        </w:tabs>
        <w:autoSpaceDE w:val="0"/>
        <w:autoSpaceDN w:val="0"/>
        <w:adjustRightInd w:val="0"/>
        <w:spacing w:after="100" w:line="240" w:lineRule="auto"/>
        <w:ind w:left="0" w:firstLine="448"/>
        <w:jc w:val="both"/>
        <w:rPr>
          <w:del w:id="395" w:author="Лунева Наталия Валерьевна" w:date="2022-06-08T11:59:00Z"/>
          <w:rStyle w:val="FontStyle26"/>
          <w:rFonts w:ascii="Arial" w:eastAsia="Calibri" w:hAnsi="Arial" w:cs="Arial"/>
          <w:b w:val="0"/>
          <w:bCs w:val="0"/>
          <w:color w:val="008066"/>
          <w:kern w:val="32"/>
          <w:sz w:val="24"/>
          <w:szCs w:val="24"/>
        </w:rPr>
        <w:pPrChange w:id="396" w:author="Лунева Наталия Валерьевна" w:date="2022-06-08T11:54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810" w:hanging="450"/>
            <w:jc w:val="both"/>
          </w:pPr>
        </w:pPrChange>
      </w:pPr>
      <w:del w:id="397" w:author="Лунева Наталия Валерьевна" w:date="2022-06-08T11:59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Заседани</w:delText>
        </w:r>
      </w:del>
      <w:del w:id="398" w:author="Лунева Наталия Валерьевна" w:date="2022-06-08T11:55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я</w:delText>
        </w:r>
      </w:del>
      <w:del w:id="399" w:author="Лунева Наталия Валерьевна" w:date="2022-06-08T11:59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Комитета</w:delText>
        </w:r>
      </w:del>
      <w:ins w:id="400" w:author="Лебедев Александр Николаевич" w:date="2022-04-12T14:16:00Z">
        <w:del w:id="401" w:author="Лунева Наталия Валерьевна" w:date="2022-06-08T11:59:00Z">
          <w:r w:rsidR="000323A5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КС </w:delText>
          </w:r>
        </w:del>
        <w:del w:id="402" w:author="Лунева Наталия Валерьевна" w:date="2022-06-08T11:54:00Z">
          <w:r w:rsidR="000323A5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оп ИТ</w:delText>
          </w:r>
        </w:del>
      </w:ins>
      <w:del w:id="403" w:author="Лунева Наталия Валерьевна" w:date="2022-06-08T11:54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del w:id="404" w:author="Лунева Наталия Валерьевна" w:date="2022-06-08T11:59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провод</w:delText>
        </w:r>
      </w:del>
      <w:del w:id="405" w:author="Лунева Наталия Валерьевна" w:date="2022-06-08T11:55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я</w:delText>
        </w:r>
      </w:del>
      <w:del w:id="406" w:author="Лунева Наталия Валерьевна" w:date="2022-06-08T11:59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тся раз в</w:delText>
        </w:r>
      </w:del>
      <w:del w:id="407" w:author="Лунева Наталия Валерьевна" w:date="2022-06-08T11:55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del w:id="408" w:author="Лунева Наталия Валерьевна" w:date="2022-06-08T11:59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2 недели</w:delText>
        </w:r>
      </w:del>
      <w:ins w:id="409" w:author="Лебедев Александр Николаевич" w:date="2022-04-12T16:07:00Z">
        <w:del w:id="410" w:author="Лунева Наталия Валерьевна" w:date="2022-06-08T11:59:00Z">
          <w:r w:rsidR="00FE4F05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месяц</w:delText>
          </w:r>
        </w:del>
      </w:ins>
      <w:del w:id="411" w:author="Лунева Наталия Валерьевна" w:date="2022-06-08T11:59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, как правило, </w:delText>
        </w:r>
      </w:del>
      <w:del w:id="412" w:author="Лунева Наталия Валерьевна" w:date="2022-06-08T11:52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по </w:delText>
        </w:r>
      </w:del>
      <w:del w:id="413" w:author="Лунева Наталия Валерьевна" w:date="2022-06-08T11:59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четвергам</w:delText>
        </w:r>
      </w:del>
      <w:ins w:id="414" w:author="Лебедев Александр Николаевич" w:date="2022-04-12T16:08:00Z">
        <w:del w:id="415" w:author="Лунева Наталия Валерьевна" w:date="2022-06-08T11:59:00Z">
          <w:r w:rsidR="00B001D3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15 числа</w:delText>
          </w:r>
        </w:del>
        <w:del w:id="416" w:author="Лунева Наталия Валерьевна" w:date="2022-06-08T11:52:00Z">
          <w:r w:rsidR="00B001D3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м</w:delText>
          </w:r>
        </w:del>
        <w:del w:id="417" w:author="Лунева Наталия Валерьевна" w:date="2022-06-08T11:59:00Z">
          <w:r w:rsidR="00B001D3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 месяца</w:delText>
          </w:r>
        </w:del>
      </w:ins>
      <w:del w:id="418" w:author="Лунева Наталия Валерьевна" w:date="2022-06-08T11:59:00Z">
        <w:r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. </w:delText>
        </w:r>
        <w:r w:rsidRPr="00A572C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Если </w:delText>
        </w:r>
        <w:r w:rsidR="00283B8B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четверг </w:delText>
        </w:r>
      </w:del>
      <w:ins w:id="419" w:author="Лебедев Александр Николаевич" w:date="2022-04-12T16:08:00Z">
        <w:del w:id="420" w:author="Лунева Наталия Валерьевна" w:date="2022-06-08T11:59:00Z">
          <w:r w:rsidR="00B001D3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15е число </w:delText>
          </w:r>
        </w:del>
      </w:ins>
      <w:del w:id="421" w:author="Лунева Наталия Валерьевна" w:date="2022-06-08T11:59:00Z">
        <w:r w:rsidRPr="00A572C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приходится на день, признаваемый в соответствии с законодательством Российской Федерации нерабочим</w:delText>
        </w:r>
      </w:del>
      <w:ins w:id="422" w:author="Лебедев Александр Николаевич" w:date="2022-04-12T16:24:00Z">
        <w:del w:id="423" w:author="Лунева Наталия Валерьевна" w:date="2022-06-08T11:59:00Z">
          <w:r w:rsidR="00C778D4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й или </w:delText>
          </w:r>
        </w:del>
      </w:ins>
      <w:del w:id="424" w:author="Лунева Наталия Валерьевна" w:date="2022-06-08T11:53:00Z">
        <w:r w:rsidRPr="00A572C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del w:id="425" w:author="Лунева Наталия Валерьевна" w:date="2022-06-08T11:59:00Z">
        <w:r w:rsidRPr="00A572C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праздничным</w:delText>
        </w:r>
      </w:del>
      <w:ins w:id="426" w:author="Лебедев Александр Николаевич" w:date="2022-04-12T16:24:00Z">
        <w:del w:id="427" w:author="Лунева Наталия Валерьевна" w:date="2022-06-08T11:59:00Z">
          <w:r w:rsidR="00C778D4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й</w:delText>
          </w:r>
        </w:del>
      </w:ins>
      <w:del w:id="428" w:author="Лунева Наталия Валерьевна" w:date="2022-06-08T11:59:00Z">
        <w:r w:rsidRPr="00A572C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днем</w:delText>
        </w:r>
      </w:del>
      <w:ins w:id="429" w:author="Лебедев Александр Николаевич" w:date="2022-04-12T16:24:00Z">
        <w:del w:id="430" w:author="Лунева Наталия Валерьевна" w:date="2022-06-08T11:59:00Z">
          <w:r w:rsidR="00C778D4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нь</w:delText>
          </w:r>
        </w:del>
      </w:ins>
      <w:del w:id="431" w:author="Лунева Наталия Валерьевна" w:date="2022-06-08T11:59:00Z">
        <w:r w:rsidRPr="00A572C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, заседание проводится в ближайший следующий за ним рабочий день</w:delText>
        </w:r>
      </w:del>
      <w:ins w:id="432" w:author="Лебедев Александр Николаевич" w:date="2022-04-12T16:20:00Z">
        <w:del w:id="433" w:author="Лунева Наталия Валерьевна" w:date="2022-06-08T11:59:00Z">
          <w:r w:rsidR="00C778D4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председатель </w:delText>
          </w:r>
        </w:del>
      </w:ins>
      <w:ins w:id="434" w:author="Лебедев Александр Николаевич" w:date="2022-04-12T16:21:00Z">
        <w:del w:id="435" w:author="Лунева Наталия Валерьевна" w:date="2022-06-08T11:59:00Z">
          <w:r w:rsidR="00C778D4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КС </w:delText>
          </w:r>
        </w:del>
        <w:del w:id="436" w:author="Лунева Наталия Валерьевна" w:date="2022-06-08T11:53:00Z">
          <w:r w:rsidR="00C778D4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 по ИТ </w:delText>
          </w:r>
        </w:del>
        <w:del w:id="437" w:author="Лунева Наталия Валерьевна" w:date="2022-06-08T11:59:00Z">
          <w:r w:rsidR="00C778D4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устанавливает день проведения </w:delText>
          </w:r>
        </w:del>
      </w:ins>
      <w:ins w:id="438" w:author="Лебедев Александр Николаевич" w:date="2022-04-12T16:25:00Z">
        <w:del w:id="439" w:author="Лунева Наталия Валерьевна" w:date="2022-06-08T11:59:00Z">
          <w:r w:rsidR="00C778D4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очередного</w:delText>
          </w:r>
        </w:del>
        <w:del w:id="440" w:author="Лунева Наталия Валерьевна" w:date="2022-06-08T11:53:00Z">
          <w:r w:rsidR="00C778D4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 </w:delText>
          </w:r>
        </w:del>
        <w:del w:id="441" w:author="Лунева Наталия Валерьевна" w:date="2022-06-08T11:59:00Z">
          <w:r w:rsidR="00C778D4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 заседания КС</w:delText>
          </w:r>
        </w:del>
        <w:del w:id="442" w:author="Лунева Наталия Валерьевна" w:date="2022-06-08T11:53:00Z">
          <w:r w:rsidR="00C778D4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 по ИТ</w:delText>
          </w:r>
        </w:del>
      </w:ins>
      <w:del w:id="443" w:author="Лунева Наталия Валерьевна" w:date="2022-06-08T11:59:00Z">
        <w:r w:rsidRPr="00A572C4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.</w:delText>
        </w:r>
        <w:bookmarkStart w:id="444" w:name="_Toc105588239"/>
        <w:bookmarkStart w:id="445" w:name="_Toc105659404"/>
        <w:bookmarkStart w:id="446" w:name="_Toc105683091"/>
        <w:bookmarkStart w:id="447" w:name="_Toc105683176"/>
        <w:bookmarkStart w:id="448" w:name="_Toc105683214"/>
        <w:bookmarkStart w:id="449" w:name="_Toc105683249"/>
        <w:bookmarkEnd w:id="444"/>
        <w:bookmarkEnd w:id="445"/>
        <w:bookmarkEnd w:id="446"/>
        <w:bookmarkEnd w:id="447"/>
        <w:bookmarkEnd w:id="448"/>
        <w:bookmarkEnd w:id="449"/>
      </w:del>
    </w:p>
    <w:p w14:paraId="7C702AF6" w14:textId="231EC94B" w:rsidR="000E5CBE" w:rsidRPr="009F2089" w:rsidDel="009F2089" w:rsidRDefault="00283B8B">
      <w:pPr>
        <w:widowControl w:val="0"/>
        <w:numPr>
          <w:ilvl w:val="1"/>
          <w:numId w:val="26"/>
        </w:numPr>
        <w:tabs>
          <w:tab w:val="left" w:pos="720"/>
          <w:tab w:val="left" w:pos="993"/>
        </w:tabs>
        <w:autoSpaceDE w:val="0"/>
        <w:autoSpaceDN w:val="0"/>
        <w:adjustRightInd w:val="0"/>
        <w:spacing w:after="100" w:line="240" w:lineRule="auto"/>
        <w:ind w:left="0" w:firstLine="448"/>
        <w:jc w:val="both"/>
        <w:rPr>
          <w:del w:id="450" w:author="Лунева Наталия Валерьевна" w:date="2022-06-08T11:59:00Z"/>
          <w:rStyle w:val="FontStyle26"/>
          <w:rFonts w:ascii="Arial" w:hAnsi="Arial" w:cs="Arial"/>
          <w:b w:val="0"/>
          <w:bCs w:val="0"/>
          <w:sz w:val="24"/>
          <w:szCs w:val="24"/>
          <w:rPrChange w:id="451" w:author="Лунева Наталия Валерьевна" w:date="2022-06-08T11:54:00Z">
            <w:rPr>
              <w:del w:id="452" w:author="Лунева Наталия Валерьевна" w:date="2022-06-08T11:59:00Z"/>
              <w:rFonts w:ascii="Arial" w:hAnsi="Arial" w:cs="Arial"/>
              <w:sz w:val="24"/>
              <w:szCs w:val="24"/>
            </w:rPr>
          </w:rPrChange>
        </w:rPr>
        <w:pPrChange w:id="453" w:author="Лунева Наталия Валерьевна" w:date="2022-06-08T11:54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810" w:hanging="450"/>
            <w:jc w:val="both"/>
          </w:pPr>
        </w:pPrChange>
      </w:pPr>
      <w:del w:id="454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455" w:author="Лунева Наталия Валерьевна" w:date="2022-06-08T11:54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Могут быть организованы </w:delText>
        </w:r>
        <w:r w:rsidR="006819C1"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456" w:author="Лунева Наталия Валерьевна" w:date="2022-06-08T11:54:00Z">
              <w:rPr>
                <w:rFonts w:ascii="Arial" w:hAnsi="Arial" w:cs="Arial"/>
                <w:sz w:val="24"/>
                <w:szCs w:val="24"/>
              </w:rPr>
            </w:rPrChange>
          </w:rPr>
          <w:delText>в</w:delText>
        </w:r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457" w:author="Лунева Наталия Валерьевна" w:date="2022-06-08T11:54:00Z">
              <w:rPr>
                <w:rFonts w:ascii="Arial" w:hAnsi="Arial" w:cs="Arial"/>
                <w:sz w:val="24"/>
                <w:szCs w:val="24"/>
              </w:rPr>
            </w:rPrChange>
          </w:rPr>
          <w:delText>неочередные заседания Комитета по девелопменту, при необходимости принятия стратегических решений, выходящих за рамки полномочий руководства проектов</w:delText>
        </w:r>
        <w:bookmarkStart w:id="458" w:name="_Toc105588240"/>
        <w:bookmarkStart w:id="459" w:name="_Toc105659405"/>
        <w:bookmarkStart w:id="460" w:name="_Toc105683092"/>
        <w:bookmarkStart w:id="461" w:name="_Toc105683177"/>
        <w:bookmarkStart w:id="462" w:name="_Toc105683215"/>
        <w:bookmarkStart w:id="463" w:name="_Toc105683250"/>
        <w:bookmarkEnd w:id="458"/>
        <w:bookmarkEnd w:id="459"/>
        <w:bookmarkEnd w:id="460"/>
        <w:bookmarkEnd w:id="461"/>
        <w:bookmarkEnd w:id="462"/>
        <w:bookmarkEnd w:id="463"/>
      </w:del>
    </w:p>
    <w:p w14:paraId="77995778" w14:textId="7DEDA042" w:rsidR="000E5CBE" w:rsidRPr="009F2089" w:rsidDel="009F2089" w:rsidRDefault="000E5CBE">
      <w:pPr>
        <w:widowControl w:val="0"/>
        <w:numPr>
          <w:ilvl w:val="1"/>
          <w:numId w:val="26"/>
        </w:numPr>
        <w:tabs>
          <w:tab w:val="left" w:pos="720"/>
          <w:tab w:val="left" w:pos="993"/>
        </w:tabs>
        <w:autoSpaceDE w:val="0"/>
        <w:autoSpaceDN w:val="0"/>
        <w:adjustRightInd w:val="0"/>
        <w:spacing w:after="100" w:line="240" w:lineRule="auto"/>
        <w:ind w:left="0" w:firstLine="448"/>
        <w:jc w:val="both"/>
        <w:rPr>
          <w:del w:id="464" w:author="Лунева Наталия Валерьевна" w:date="2022-06-08T11:59:00Z"/>
          <w:rStyle w:val="FontStyle26"/>
          <w:rFonts w:ascii="Arial" w:hAnsi="Arial" w:cs="Arial"/>
          <w:b w:val="0"/>
          <w:bCs w:val="0"/>
          <w:sz w:val="24"/>
          <w:szCs w:val="24"/>
          <w:rPrChange w:id="465" w:author="Лунева Наталия Валерьевна" w:date="2022-06-08T11:54:00Z">
            <w:rPr>
              <w:del w:id="466" w:author="Лунева Наталия Валерьевна" w:date="2022-06-08T11:59:00Z"/>
              <w:rFonts w:ascii="Arial" w:hAnsi="Arial" w:cs="Arial"/>
              <w:sz w:val="24"/>
              <w:szCs w:val="24"/>
            </w:rPr>
          </w:rPrChange>
        </w:rPr>
        <w:pPrChange w:id="467" w:author="Лунева Наталия Валерьевна" w:date="2022-06-08T11:54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810" w:hanging="450"/>
            <w:jc w:val="both"/>
          </w:pPr>
        </w:pPrChange>
      </w:pPr>
      <w:del w:id="468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469" w:author="Лунева Наталия Валерьевна" w:date="2022-06-08T11:54:00Z">
              <w:rPr>
                <w:rFonts w:ascii="Arial" w:hAnsi="Arial" w:cs="Arial"/>
                <w:sz w:val="24"/>
                <w:szCs w:val="24"/>
              </w:rPr>
            </w:rPrChange>
          </w:rPr>
          <w:delText>В</w:delText>
        </w:r>
        <w:r w:rsidR="00283B8B"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470" w:author="Лунева Наталия Валерьевна" w:date="2022-06-08T11:54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неочередные заседания проходят по запросу руководителя текущего или перспективного проекта или по требованию Председателя Комитета по девелопменту, но не чаще одного раза в неделю </w:delText>
        </w:r>
        <w:bookmarkStart w:id="471" w:name="_Toc105588241"/>
        <w:bookmarkStart w:id="472" w:name="_Toc105659406"/>
        <w:bookmarkStart w:id="473" w:name="_Toc105683093"/>
        <w:bookmarkStart w:id="474" w:name="_Toc105683178"/>
        <w:bookmarkStart w:id="475" w:name="_Toc105683216"/>
        <w:bookmarkStart w:id="476" w:name="_Toc105683251"/>
        <w:bookmarkEnd w:id="471"/>
        <w:bookmarkEnd w:id="472"/>
        <w:bookmarkEnd w:id="473"/>
        <w:bookmarkEnd w:id="474"/>
        <w:bookmarkEnd w:id="475"/>
        <w:bookmarkEnd w:id="476"/>
      </w:del>
    </w:p>
    <w:p w14:paraId="7A6C0A19" w14:textId="614C5A21" w:rsidR="000E5CBE" w:rsidRPr="009F2089" w:rsidDel="009F2089" w:rsidRDefault="00283B8B">
      <w:pPr>
        <w:widowControl w:val="0"/>
        <w:numPr>
          <w:ilvl w:val="1"/>
          <w:numId w:val="26"/>
        </w:numPr>
        <w:tabs>
          <w:tab w:val="left" w:pos="720"/>
          <w:tab w:val="left" w:pos="993"/>
        </w:tabs>
        <w:autoSpaceDE w:val="0"/>
        <w:autoSpaceDN w:val="0"/>
        <w:adjustRightInd w:val="0"/>
        <w:spacing w:after="100" w:line="240" w:lineRule="auto"/>
        <w:ind w:left="0" w:firstLine="448"/>
        <w:jc w:val="both"/>
        <w:rPr>
          <w:del w:id="477" w:author="Лунева Наталия Валерьевна" w:date="2022-06-08T11:59:00Z"/>
          <w:rStyle w:val="FontStyle26"/>
          <w:rFonts w:ascii="Arial" w:hAnsi="Arial" w:cs="Arial"/>
          <w:b w:val="0"/>
          <w:bCs w:val="0"/>
          <w:sz w:val="24"/>
          <w:szCs w:val="24"/>
          <w:rPrChange w:id="478" w:author="Лунева Наталия Валерьевна" w:date="2022-06-08T11:54:00Z">
            <w:rPr>
              <w:del w:id="479" w:author="Лунева Наталия Валерьевна" w:date="2022-06-08T11:59:00Z"/>
              <w:rFonts w:ascii="Arial" w:hAnsi="Arial" w:cs="Arial"/>
              <w:sz w:val="24"/>
              <w:szCs w:val="24"/>
            </w:rPr>
          </w:rPrChange>
        </w:rPr>
        <w:pPrChange w:id="480" w:author="Лунева Наталия Валерьевна" w:date="2022-06-08T11:54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810" w:hanging="450"/>
            <w:jc w:val="both"/>
          </w:pPr>
        </w:pPrChange>
      </w:pPr>
      <w:del w:id="481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482" w:author="Лунева Наталия Валерьевна" w:date="2022-06-08T11:54:00Z">
              <w:rPr>
                <w:rFonts w:ascii="Arial" w:hAnsi="Arial" w:cs="Arial"/>
                <w:sz w:val="24"/>
                <w:szCs w:val="24"/>
              </w:rPr>
            </w:rPrChange>
          </w:rPr>
          <w:delText>Внеочередные заседания могут собираться для выработки решений по стратегическим вопросам взаимодействия с контрагентами по проекту или в случае возникновения иных внеплановых факторов, существенно влияющих на финансовые показатели проекта</w:delText>
        </w:r>
        <w:bookmarkStart w:id="483" w:name="_Toc105588242"/>
        <w:bookmarkStart w:id="484" w:name="_Toc105659407"/>
        <w:bookmarkStart w:id="485" w:name="_Toc105683094"/>
        <w:bookmarkStart w:id="486" w:name="_Toc105683179"/>
        <w:bookmarkStart w:id="487" w:name="_Toc105683217"/>
        <w:bookmarkStart w:id="488" w:name="_Toc105683252"/>
        <w:bookmarkEnd w:id="483"/>
        <w:bookmarkEnd w:id="484"/>
        <w:bookmarkEnd w:id="485"/>
        <w:bookmarkEnd w:id="486"/>
        <w:bookmarkEnd w:id="487"/>
        <w:bookmarkEnd w:id="488"/>
      </w:del>
    </w:p>
    <w:p w14:paraId="496DF1E3" w14:textId="141B7457" w:rsidR="000E5CBE" w:rsidRPr="009F2089" w:rsidDel="009F2089" w:rsidRDefault="000E5CBE">
      <w:pPr>
        <w:widowControl w:val="0"/>
        <w:numPr>
          <w:ilvl w:val="1"/>
          <w:numId w:val="26"/>
        </w:numPr>
        <w:tabs>
          <w:tab w:val="left" w:pos="720"/>
          <w:tab w:val="left" w:pos="993"/>
        </w:tabs>
        <w:autoSpaceDE w:val="0"/>
        <w:autoSpaceDN w:val="0"/>
        <w:adjustRightInd w:val="0"/>
        <w:spacing w:after="100" w:line="240" w:lineRule="auto"/>
        <w:ind w:left="0" w:firstLine="448"/>
        <w:jc w:val="both"/>
        <w:rPr>
          <w:del w:id="489" w:author="Лунева Наталия Валерьевна" w:date="2022-06-08T11:59:00Z"/>
          <w:rStyle w:val="FontStyle26"/>
          <w:rFonts w:ascii="Arial" w:hAnsi="Arial" w:cs="Arial"/>
          <w:b w:val="0"/>
          <w:bCs w:val="0"/>
          <w:sz w:val="24"/>
          <w:szCs w:val="24"/>
          <w:rPrChange w:id="490" w:author="Лунева Наталия Валерьевна" w:date="2022-06-08T11:54:00Z">
            <w:rPr>
              <w:del w:id="491" w:author="Лунева Наталия Валерьевна" w:date="2022-06-08T11:59:00Z"/>
              <w:rFonts w:ascii="Arial" w:hAnsi="Arial" w:cs="Arial"/>
              <w:sz w:val="24"/>
              <w:szCs w:val="24"/>
            </w:rPr>
          </w:rPrChange>
        </w:rPr>
        <w:pPrChange w:id="492" w:author="Лунева Наталия Валерьевна" w:date="2022-06-08T11:54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810" w:hanging="450"/>
            <w:jc w:val="both"/>
          </w:pPr>
        </w:pPrChange>
      </w:pPr>
      <w:del w:id="493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494" w:author="Лунева Наталия Валерьевна" w:date="2022-06-08T11:54:00Z">
              <w:rPr>
                <w:rFonts w:ascii="Arial" w:hAnsi="Arial" w:cs="Arial"/>
                <w:sz w:val="24"/>
                <w:szCs w:val="24"/>
              </w:rPr>
            </w:rPrChange>
          </w:rPr>
          <w:delText>Секретарь Комитета</w:delText>
        </w:r>
      </w:del>
      <w:ins w:id="495" w:author="Лебедев Александр Николаевич" w:date="2022-04-12T14:16:00Z">
        <w:del w:id="496" w:author="Лунева Наталия Валерьевна" w:date="2022-06-08T11:59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497" w:author="Лунева Наталия Валерьевна" w:date="2022-06-08T11:54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КС </w:delText>
          </w:r>
        </w:del>
        <w:del w:id="498" w:author="Лунева Наталия Валерьевна" w:date="2022-06-08T11:54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499" w:author="Лунева Наталия Валерьевна" w:date="2022-06-08T11:54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оп ИТ</w:delText>
          </w:r>
        </w:del>
      </w:ins>
      <w:del w:id="500" w:author="Лунева Наталия Валерьевна" w:date="2022-06-08T11:54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01" w:author="Лунева Наталия Валерьевна" w:date="2022-06-08T11:54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del w:id="502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03" w:author="Лунева Наталия Валерьевна" w:date="2022-06-08T11:54:00Z">
              <w:rPr>
                <w:rFonts w:ascii="Arial" w:hAnsi="Arial" w:cs="Arial"/>
                <w:sz w:val="24"/>
                <w:szCs w:val="24"/>
              </w:rPr>
            </w:rPrChange>
          </w:rPr>
          <w:delText>не позднее, чем за 2 рабочих дня до дня проведения заседания рассылает утвержденную Председателем Комитета</w:delText>
        </w:r>
      </w:del>
      <w:ins w:id="504" w:author="Лебедев Александр Николаевич" w:date="2022-04-12T14:16:00Z">
        <w:del w:id="505" w:author="Лунева Наталия Валерьевна" w:date="2022-06-08T11:59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06" w:author="Лунева Наталия Валерьевна" w:date="2022-06-08T11:54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КС</w:delText>
          </w:r>
        </w:del>
        <w:del w:id="507" w:author="Лунева Наталия Валерьевна" w:date="2022-06-08T11:54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08" w:author="Лунева Наталия Валерьевна" w:date="2022-06-08T11:54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оп ИТ</w:delText>
          </w:r>
        </w:del>
      </w:ins>
      <w:del w:id="509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10" w:author="Лунева Наталия Валерьевна" w:date="2022-06-08T11:54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повестку заседания и материалы вместе с информационным сообщением всем участникам Комитета</w:delText>
        </w:r>
      </w:del>
      <w:ins w:id="511" w:author="Лебедев Александр Николаевич" w:date="2022-04-12T14:16:00Z">
        <w:del w:id="512" w:author="Лунева Наталия Валерьевна" w:date="2022-06-08T11:59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13" w:author="Лунева Наталия Валерьевна" w:date="2022-06-08T11:54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КС</w:delText>
          </w:r>
        </w:del>
        <w:del w:id="514" w:author="Лунева Наталия Валерьевна" w:date="2022-06-08T11:56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15" w:author="Лунева Наталия Валерьевна" w:date="2022-06-08T11:54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оп ИТ</w:delText>
          </w:r>
        </w:del>
      </w:ins>
      <w:del w:id="516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17" w:author="Лунева Наталия Валерьевна" w:date="2022-06-08T11:54:00Z">
              <w:rPr>
                <w:rFonts w:ascii="Arial" w:hAnsi="Arial" w:cs="Arial"/>
                <w:sz w:val="24"/>
                <w:szCs w:val="24"/>
              </w:rPr>
            </w:rPrChange>
          </w:rPr>
          <w:delText>, докладчикам и приглашенным по вопросам повестки о времени, месте проведения заседания.</w:delText>
        </w:r>
      </w:del>
      <w:ins w:id="518" w:author="Лебедев Александр Николаевич" w:date="2022-04-12T17:03:00Z">
        <w:del w:id="519" w:author="Лунева Наталия Валерьевна" w:date="2022-06-08T11:59:00Z">
          <w:r w:rsidR="008948F7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20" w:author="Лунева Наталия Валерьевна" w:date="2022-06-08T11:54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Размещает материалы на </w:delText>
          </w:r>
          <w:commentRangeStart w:id="521"/>
          <w:r w:rsidR="008948F7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22" w:author="Лунева Наталия Валерьевна" w:date="2022-06-08T11:54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сете</w:delText>
          </w:r>
        </w:del>
      </w:ins>
      <w:ins w:id="523" w:author="Лебедев Александр Николаевич" w:date="2022-04-12T17:04:00Z">
        <w:del w:id="524" w:author="Лунева Наталия Валерьевна" w:date="2022-06-08T11:59:00Z">
          <w:r w:rsidR="008948F7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25" w:author="Лунева Наталия Валерьевна" w:date="2022-06-08T11:54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вом хранилище</w:delText>
          </w:r>
        </w:del>
      </w:ins>
      <w:commentRangeEnd w:id="521"/>
      <w:del w:id="526" w:author="Лунева Наталия Валерьевна" w:date="2022-06-08T11:59:00Z">
        <w:r w:rsidR="009F2089" w:rsidDel="009F2089">
          <w:rPr>
            <w:rStyle w:val="afc"/>
          </w:rPr>
          <w:commentReference w:id="521"/>
        </w:r>
      </w:del>
      <w:ins w:id="527" w:author="Лебедев Александр Николаевич" w:date="2022-04-12T17:04:00Z">
        <w:del w:id="528" w:author="Лунева Наталия Валерьевна" w:date="2022-06-08T11:59:00Z">
          <w:r w:rsidR="008948F7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29" w:author="Лунева Наталия Валерьевна" w:date="2022-06-08T11:54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.</w:delText>
          </w:r>
        </w:del>
      </w:ins>
      <w:bookmarkStart w:id="530" w:name="_Toc105588243"/>
      <w:bookmarkStart w:id="531" w:name="_Toc105659408"/>
      <w:bookmarkStart w:id="532" w:name="_Toc105683095"/>
      <w:bookmarkStart w:id="533" w:name="_Toc105683180"/>
      <w:bookmarkStart w:id="534" w:name="_Toc105683218"/>
      <w:bookmarkStart w:id="535" w:name="_Toc105683253"/>
      <w:bookmarkEnd w:id="530"/>
      <w:bookmarkEnd w:id="531"/>
      <w:bookmarkEnd w:id="532"/>
      <w:bookmarkEnd w:id="533"/>
      <w:bookmarkEnd w:id="534"/>
      <w:bookmarkEnd w:id="535"/>
    </w:p>
    <w:p w14:paraId="4FCB3AEC" w14:textId="1C56D54A" w:rsidR="000E5CBE" w:rsidRPr="009F2089" w:rsidDel="009F2089" w:rsidRDefault="000E5CBE">
      <w:pPr>
        <w:widowControl w:val="0"/>
        <w:numPr>
          <w:ilvl w:val="1"/>
          <w:numId w:val="26"/>
        </w:numPr>
        <w:tabs>
          <w:tab w:val="left" w:pos="720"/>
          <w:tab w:val="left" w:pos="993"/>
        </w:tabs>
        <w:autoSpaceDE w:val="0"/>
        <w:autoSpaceDN w:val="0"/>
        <w:adjustRightInd w:val="0"/>
        <w:spacing w:after="100" w:line="240" w:lineRule="auto"/>
        <w:ind w:left="0" w:firstLine="448"/>
        <w:jc w:val="both"/>
        <w:rPr>
          <w:del w:id="536" w:author="Лунева Наталия Валерьевна" w:date="2022-06-08T11:59:00Z"/>
          <w:rStyle w:val="FontStyle26"/>
          <w:rFonts w:ascii="Arial" w:hAnsi="Arial" w:cs="Arial"/>
          <w:b w:val="0"/>
          <w:bCs w:val="0"/>
          <w:sz w:val="24"/>
          <w:szCs w:val="24"/>
          <w:rPrChange w:id="537" w:author="Лунева Наталия Валерьевна" w:date="2022-06-08T11:56:00Z">
            <w:rPr>
              <w:del w:id="538" w:author="Лунева Наталия Валерьевна" w:date="2022-06-08T11:59:00Z"/>
              <w:rFonts w:ascii="Arial" w:hAnsi="Arial" w:cs="Arial"/>
              <w:sz w:val="24"/>
              <w:szCs w:val="24"/>
            </w:rPr>
          </w:rPrChange>
        </w:rPr>
        <w:pPrChange w:id="539" w:author="Лунева Наталия Валерьевна" w:date="2022-06-08T11:56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810" w:hanging="450"/>
            <w:jc w:val="both"/>
          </w:pPr>
        </w:pPrChange>
      </w:pPr>
      <w:del w:id="540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41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>В случае невозможности присутствия члена Комитета</w:delText>
        </w:r>
      </w:del>
      <w:ins w:id="542" w:author="Лебедев Александр Николаевич" w:date="2022-04-12T14:16:00Z">
        <w:del w:id="543" w:author="Лунева Наталия Валерьевна" w:date="2022-06-08T11:59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44" w:author="Лунева Наталия Валерьевна" w:date="2022-06-08T11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КС </w:delText>
          </w:r>
        </w:del>
        <w:del w:id="545" w:author="Лунева Наталия Валерьевна" w:date="2022-06-08T11:56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46" w:author="Лунева Наталия Валерьевна" w:date="2022-06-08T11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оп ИТ</w:delText>
          </w:r>
        </w:del>
      </w:ins>
      <w:del w:id="547" w:author="Лунева Наталия Валерьевна" w:date="2022-06-08T11:56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48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del w:id="549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50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на заседании, </w:delText>
        </w:r>
      </w:del>
      <w:del w:id="551" w:author="Лунева Наталия Валерьевна" w:date="2022-06-08T11:57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52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>Ч</w:delText>
        </w:r>
      </w:del>
      <w:del w:id="553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54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>лен комитета</w:delText>
        </w:r>
      </w:del>
      <w:ins w:id="555" w:author="Лебедев Александр Николаевич" w:date="2022-04-12T14:16:00Z">
        <w:del w:id="556" w:author="Лунева Наталия Валерьевна" w:date="2022-06-08T11:59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57" w:author="Лунева Наталия Валерьевна" w:date="2022-06-08T11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КС </w:delText>
          </w:r>
        </w:del>
        <w:del w:id="558" w:author="Лунева Наталия Валерьевна" w:date="2022-06-08T11:57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59" w:author="Лунева Наталия Валерьевна" w:date="2022-06-08T11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оп ИТ</w:delText>
          </w:r>
        </w:del>
      </w:ins>
      <w:del w:id="560" w:author="Лунева Наталия Валерьевна" w:date="2022-06-08T11:57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61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del w:id="562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63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обязан пригласить вместо себя замещающего участника, который будет обладать </w:delText>
        </w:r>
        <w:commentRangeStart w:id="564"/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65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>правом голоса</w:delText>
        </w:r>
        <w:commentRangeEnd w:id="564"/>
        <w:r w:rsidR="009F2089" w:rsidDel="009F2089">
          <w:rPr>
            <w:rStyle w:val="afc"/>
          </w:rPr>
          <w:commentReference w:id="564"/>
        </w:r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66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>. Член комитета</w:delText>
        </w:r>
      </w:del>
      <w:ins w:id="567" w:author="Лебедев Александр Николаевич" w:date="2022-04-12T14:16:00Z">
        <w:del w:id="568" w:author="Лунева Наталия Валерьевна" w:date="2022-06-08T11:59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69" w:author="Лунева Наталия Валерьевна" w:date="2022-06-08T11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КС </w:delText>
          </w:r>
        </w:del>
        <w:del w:id="570" w:author="Лунева Наталия Валерьевна" w:date="2022-06-08T11:58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71" w:author="Лунева Наталия Валерьевна" w:date="2022-06-08T11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оп ИТ</w:delText>
          </w:r>
        </w:del>
      </w:ins>
      <w:del w:id="572" w:author="Лунева Наталия Валерьевна" w:date="2022-06-08T11:58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73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del w:id="574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75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>уведомляет Секретаря Комитета</w:delText>
        </w:r>
      </w:del>
      <w:ins w:id="576" w:author="Лебедев Александр Николаевич" w:date="2022-04-12T14:16:00Z">
        <w:del w:id="577" w:author="Лунева Наталия Валерьевна" w:date="2022-06-08T11:59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78" w:author="Лунева Наталия Валерьевна" w:date="2022-06-08T11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КС </w:delText>
          </w:r>
        </w:del>
        <w:del w:id="579" w:author="Лунева Наталия Валерьевна" w:date="2022-06-08T11:58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80" w:author="Лунева Наталия Валерьевна" w:date="2022-06-08T11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оп ИТ</w:delText>
          </w:r>
        </w:del>
      </w:ins>
      <w:del w:id="581" w:author="Лунева Наталия Валерьевна" w:date="2022-06-08T11:58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82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</w:delText>
        </w:r>
      </w:del>
      <w:del w:id="583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84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о замещении </w:delText>
        </w:r>
        <w:commentRangeStart w:id="585"/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86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не позднее 1 рабочего </w:delText>
        </w:r>
        <w:commentRangeEnd w:id="585"/>
        <w:r w:rsidR="009F2089" w:rsidDel="009F2089">
          <w:rPr>
            <w:rStyle w:val="afc"/>
          </w:rPr>
          <w:commentReference w:id="585"/>
        </w:r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87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>дня до проведения Комитета</w:delText>
        </w:r>
      </w:del>
      <w:ins w:id="588" w:author="Лебедев Александр Николаевич" w:date="2022-04-12T14:16:00Z">
        <w:del w:id="589" w:author="Лунева Наталия Валерьевна" w:date="2022-06-08T11:59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90" w:author="Лунева Наталия Валерьевна" w:date="2022-06-08T11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>КС</w:delText>
          </w:r>
        </w:del>
        <w:del w:id="591" w:author="Лунева Наталия Валерьевна" w:date="2022-06-08T11:58:00Z">
          <w:r w:rsidR="000323A5" w:rsidRPr="009F2089" w:rsidDel="009F2089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592" w:author="Лунева Наталия Валерьевна" w:date="2022-06-08T11:56:00Z">
                <w:rPr>
                  <w:rFonts w:ascii="Arial" w:hAnsi="Arial" w:cs="Arial"/>
                  <w:sz w:val="24"/>
                  <w:szCs w:val="24"/>
                </w:rPr>
              </w:rPrChange>
            </w:rPr>
            <w:delText xml:space="preserve"> оп ИТ</w:delText>
          </w:r>
        </w:del>
      </w:ins>
      <w:del w:id="593" w:author="Лунева Наталия Валерьевна" w:date="2022-06-08T11:59:00Z">
        <w:r w:rsidRPr="009F2089" w:rsidDel="009F208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594" w:author="Лунева Наталия Валерьевна" w:date="2022-06-08T11:56:00Z">
              <w:rPr>
                <w:rFonts w:ascii="Arial" w:hAnsi="Arial" w:cs="Arial"/>
                <w:sz w:val="24"/>
                <w:szCs w:val="24"/>
              </w:rPr>
            </w:rPrChange>
          </w:rPr>
          <w:delText>.</w:delText>
        </w:r>
        <w:bookmarkStart w:id="595" w:name="_Toc105588244"/>
        <w:bookmarkStart w:id="596" w:name="_Toc105659409"/>
        <w:bookmarkStart w:id="597" w:name="_Toc105683096"/>
        <w:bookmarkStart w:id="598" w:name="_Toc105683181"/>
        <w:bookmarkStart w:id="599" w:name="_Toc105683219"/>
        <w:bookmarkStart w:id="600" w:name="_Toc105683254"/>
        <w:bookmarkEnd w:id="595"/>
        <w:bookmarkEnd w:id="596"/>
        <w:bookmarkEnd w:id="597"/>
        <w:bookmarkEnd w:id="598"/>
        <w:bookmarkEnd w:id="599"/>
        <w:bookmarkEnd w:id="600"/>
      </w:del>
    </w:p>
    <w:p w14:paraId="41DF612A" w14:textId="3FE5172B" w:rsidR="00E13D37" w:rsidRDefault="00E13D37" w:rsidP="0086103B">
      <w:pPr>
        <w:pStyle w:val="1"/>
        <w:numPr>
          <w:ilvl w:val="0"/>
          <w:numId w:val="26"/>
        </w:numPr>
        <w:rPr>
          <w:rFonts w:ascii="Arial" w:hAnsi="Arial"/>
          <w:lang w:eastAsia="ru-RU"/>
        </w:rPr>
      </w:pPr>
      <w:bookmarkStart w:id="601" w:name="_Toc47815301"/>
      <w:bookmarkStart w:id="602" w:name="_Toc47815302"/>
      <w:bookmarkStart w:id="603" w:name="_Toc105683255"/>
      <w:bookmarkEnd w:id="601"/>
      <w:bookmarkEnd w:id="602"/>
      <w:r w:rsidRPr="00E13D37">
        <w:rPr>
          <w:rFonts w:ascii="Arial" w:hAnsi="Arial"/>
          <w:lang w:eastAsia="ru-RU"/>
        </w:rPr>
        <w:t xml:space="preserve">Порядок </w:t>
      </w:r>
      <w:r>
        <w:rPr>
          <w:rFonts w:ascii="Arial" w:hAnsi="Arial"/>
          <w:lang w:eastAsia="ru-RU"/>
        </w:rPr>
        <w:t>формирования повестки заседания</w:t>
      </w:r>
      <w:bookmarkEnd w:id="603"/>
    </w:p>
    <w:p w14:paraId="319F6D43" w14:textId="62D7AD65" w:rsidR="00E13D37" w:rsidRPr="00E13D37" w:rsidRDefault="00E13D37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rStyle w:val="FontStyle26"/>
          <w:rFonts w:ascii="Arial" w:eastAsia="Calibri" w:hAnsi="Arial" w:cs="Arial"/>
          <w:b w:val="0"/>
          <w:bCs w:val="0"/>
          <w:color w:val="008066"/>
          <w:kern w:val="32"/>
          <w:sz w:val="24"/>
          <w:szCs w:val="24"/>
        </w:rPr>
        <w:pPrChange w:id="604" w:author="Лунева Наталия Валерьевна" w:date="2022-06-09T15:56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810" w:hanging="450"/>
            <w:jc w:val="both"/>
          </w:pPr>
        </w:pPrChange>
      </w:pPr>
      <w:r w:rsidRPr="00E13D37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Формирование повестки предстоящего заседания </w:t>
      </w:r>
      <w:del w:id="605" w:author="Лебедев Александр Николаевич" w:date="2022-04-12T14:16:00Z">
        <w:r w:rsidRPr="00E13D37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ins w:id="606" w:author="Лебедев Александр Николаевич" w:date="2022-04-12T14:16:00Z">
        <w:r w:rsidR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КС </w:t>
        </w:r>
        <w:del w:id="607" w:author="Лунева Наталия Валерьевна" w:date="2022-06-08T12:08:00Z">
          <w:r w:rsidR="000323A5" w:rsidDel="00AB5C20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оп ИТ</w:delText>
          </w:r>
        </w:del>
      </w:ins>
      <w:del w:id="608" w:author="Лунева Наталия Валерьевна" w:date="2022-06-08T12:08:00Z">
        <w:r w:rsidRPr="00E13D37" w:rsidDel="00AB5C2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r w:rsidRPr="00E13D37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осуществляется Секретарем </w:t>
      </w:r>
      <w:del w:id="609" w:author="Лебедев Александр Николаевич" w:date="2022-04-12T14:16:00Z">
        <w:r w:rsidRPr="00E13D37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ins w:id="610" w:author="Лебедев Александр Николаевич" w:date="2022-04-12T14:16:00Z">
        <w:r w:rsidR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КС </w:t>
        </w:r>
        <w:del w:id="611" w:author="Лунева Наталия Валерьевна" w:date="2022-06-08T12:08:00Z">
          <w:r w:rsidR="000323A5" w:rsidDel="00AB5C20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оп ИТ</w:delText>
          </w:r>
        </w:del>
      </w:ins>
      <w:del w:id="612" w:author="Лунева Наталия Валерьевна" w:date="2022-06-08T12:08:00Z">
        <w:r w:rsidRPr="00E13D37" w:rsidDel="00AB5C2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r w:rsidRPr="00E13D37">
        <w:rPr>
          <w:rStyle w:val="FontStyle26"/>
          <w:rFonts w:ascii="Arial" w:hAnsi="Arial" w:cs="Arial"/>
          <w:b w:val="0"/>
          <w:bCs w:val="0"/>
          <w:sz w:val="24"/>
          <w:szCs w:val="24"/>
        </w:rPr>
        <w:t>на основании предложений</w:t>
      </w:r>
      <w:ins w:id="613" w:author="Лунева Наталия Валерьевна" w:date="2022-06-09T09:33:00Z">
        <w:r w:rsidR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, поступивших от</w:t>
        </w:r>
      </w:ins>
      <w:r w:rsidRPr="00E13D37">
        <w:rPr>
          <w:rStyle w:val="FontStyle26"/>
          <w:rFonts w:ascii="Arial" w:hAnsi="Arial" w:cs="Arial"/>
          <w:b w:val="0"/>
          <w:bCs w:val="0"/>
          <w:sz w:val="24"/>
          <w:szCs w:val="24"/>
        </w:rPr>
        <w:t>:</w:t>
      </w:r>
    </w:p>
    <w:p w14:paraId="4C2F777C" w14:textId="4D49CFC0" w:rsidR="00E13D37" w:rsidRPr="00E13D37" w:rsidRDefault="00E13D37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0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  <w:pPrChange w:id="614" w:author="Лунева Наталия Валерьевна" w:date="2022-06-09T15:56:00Z">
          <w:pPr>
            <w:widowControl w:val="0"/>
            <w:numPr>
              <w:numId w:val="28"/>
            </w:numPr>
            <w:tabs>
              <w:tab w:val="num" w:pos="1429"/>
            </w:tabs>
            <w:autoSpaceDE w:val="0"/>
            <w:autoSpaceDN w:val="0"/>
            <w:adjustRightInd w:val="0"/>
            <w:spacing w:after="100" w:line="240" w:lineRule="auto"/>
            <w:ind w:left="1429" w:hanging="360"/>
            <w:jc w:val="both"/>
          </w:pPr>
        </w:pPrChange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Ч</w:t>
      </w:r>
      <w:r w:rsidRPr="00E13D37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ленов </w:t>
      </w:r>
      <w:del w:id="615" w:author="Лебедев Александр Николаевич" w:date="2022-04-12T14:16:00Z">
        <w:r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ins w:id="616" w:author="Лебедев Александр Николаевич" w:date="2022-04-12T14:16:00Z">
        <w:r w:rsidR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КС</w:t>
        </w:r>
        <w:del w:id="617" w:author="Лунева Наталия Валерьевна" w:date="2022-06-08T12:08:00Z">
          <w:r w:rsidR="000323A5" w:rsidDel="00AB5C20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 оп ИТ</w:delText>
          </w:r>
        </w:del>
      </w:ins>
    </w:p>
    <w:p w14:paraId="5407A936" w14:textId="7D5A183D" w:rsidR="00E13D37" w:rsidRPr="00010976" w:rsidDel="00E466C9" w:rsidRDefault="0010468E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00"/>
        <w:jc w:val="both"/>
        <w:rPr>
          <w:del w:id="618" w:author="Лебедев Александр Николаевич" w:date="2022-04-12T17:04:00Z"/>
          <w:rStyle w:val="FontStyle26"/>
          <w:rFonts w:ascii="Arial" w:hAnsi="Arial" w:cs="Arial"/>
          <w:b w:val="0"/>
          <w:bCs w:val="0"/>
          <w:sz w:val="24"/>
          <w:szCs w:val="24"/>
        </w:rPr>
        <w:pPrChange w:id="619" w:author="Лунева Наталия Валерьевна" w:date="2022-06-09T15:56:00Z">
          <w:pPr>
            <w:widowControl w:val="0"/>
            <w:numPr>
              <w:numId w:val="28"/>
            </w:numPr>
            <w:tabs>
              <w:tab w:val="num" w:pos="1429"/>
            </w:tabs>
            <w:autoSpaceDE w:val="0"/>
            <w:autoSpaceDN w:val="0"/>
            <w:adjustRightInd w:val="0"/>
            <w:spacing w:after="100" w:line="240" w:lineRule="auto"/>
            <w:ind w:left="1429" w:hanging="360"/>
            <w:jc w:val="both"/>
          </w:pPr>
        </w:pPrChange>
      </w:pPr>
      <w:del w:id="620" w:author="Лебедев Александр Николаевич" w:date="2022-04-12T17:04:00Z">
        <w:r w:rsidRPr="00010976" w:rsidDel="00E466C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Р</w:delText>
        </w:r>
        <w:r w:rsidR="00E13D37" w:rsidRPr="00010976" w:rsidDel="00E466C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ешений других коллегиальных органов Корпорации АО «Атомстройкомплекс»</w:delText>
        </w:r>
      </w:del>
    </w:p>
    <w:p w14:paraId="4728CE17" w14:textId="210D2AF0" w:rsidR="00523C5B" w:rsidRDefault="00E13D37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00"/>
        <w:jc w:val="both"/>
        <w:rPr>
          <w:ins w:id="621" w:author="Лунева Наталия Валерьевна" w:date="2022-06-08T12:09:00Z"/>
          <w:rStyle w:val="FontStyle26"/>
          <w:rFonts w:ascii="Arial" w:hAnsi="Arial" w:cs="Arial"/>
          <w:b w:val="0"/>
          <w:bCs w:val="0"/>
          <w:sz w:val="24"/>
          <w:szCs w:val="24"/>
        </w:rPr>
        <w:pPrChange w:id="622" w:author="Лунева Наталия Валерьевна" w:date="2022-06-09T15:56:00Z">
          <w:pPr>
            <w:widowControl w:val="0"/>
            <w:numPr>
              <w:numId w:val="28"/>
            </w:numPr>
            <w:tabs>
              <w:tab w:val="num" w:pos="1429"/>
            </w:tabs>
            <w:autoSpaceDE w:val="0"/>
            <w:autoSpaceDN w:val="0"/>
            <w:adjustRightInd w:val="0"/>
            <w:spacing w:after="100" w:line="240" w:lineRule="auto"/>
            <w:ind w:left="1429" w:hanging="360"/>
            <w:jc w:val="both"/>
          </w:pPr>
        </w:pPrChange>
      </w:pPr>
      <w:r w:rsidRPr="003C4DF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Руководителей </w:t>
      </w:r>
      <w:del w:id="623" w:author="Лунева Наталия Валерьевна" w:date="2022-06-08T12:08:00Z">
        <w:r w:rsidRPr="003C4DF0" w:rsidDel="00AB5C2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дивизионов </w:delText>
        </w:r>
      </w:del>
      <w:ins w:id="624" w:author="Лунева Наталия Валерьевна" w:date="2022-06-08T12:08:00Z">
        <w:r w:rsidR="00AB5C2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Группы</w:t>
        </w:r>
      </w:ins>
      <w:ins w:id="625" w:author="Лунева Наталия Валерьевна" w:date="2022-06-08T12:09:00Z">
        <w:r w:rsidR="00AB5C2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,</w:t>
        </w:r>
      </w:ins>
      <w:del w:id="626" w:author="Лунева Наталия Валерьевна" w:date="2022-06-08T12:08:00Z">
        <w:r w:rsidR="001E13B5" w:rsidRPr="00FD07DB" w:rsidDel="00AB5C2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ab/>
        </w:r>
      </w:del>
    </w:p>
    <w:p w14:paraId="1134FF06" w14:textId="3C68E125" w:rsidR="00AB5C20" w:rsidRPr="00FD07DB" w:rsidRDefault="00AB5C20">
      <w:pPr>
        <w:widowControl w:val="0"/>
        <w:autoSpaceDE w:val="0"/>
        <w:autoSpaceDN w:val="0"/>
        <w:adjustRightInd w:val="0"/>
        <w:spacing w:after="10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  <w:pPrChange w:id="627" w:author="Лунева Наталия Валерьевна" w:date="2022-06-09T15:56:00Z">
          <w:pPr>
            <w:widowControl w:val="0"/>
            <w:numPr>
              <w:numId w:val="28"/>
            </w:numPr>
            <w:tabs>
              <w:tab w:val="num" w:pos="1429"/>
            </w:tabs>
            <w:autoSpaceDE w:val="0"/>
            <w:autoSpaceDN w:val="0"/>
            <w:adjustRightInd w:val="0"/>
            <w:spacing w:after="100" w:line="240" w:lineRule="auto"/>
            <w:ind w:left="1429" w:hanging="360"/>
            <w:jc w:val="both"/>
          </w:pPr>
        </w:pPrChange>
      </w:pPr>
      <w:ins w:id="628" w:author="Лунева Наталия Валерьевна" w:date="2022-06-08T12:09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далее </w:t>
        </w:r>
      </w:ins>
      <w:ins w:id="629" w:author="Лунева Наталия Валерьевна" w:date="2022-06-09T09:33:00Z">
        <w:r w:rsidR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–</w:t>
        </w:r>
      </w:ins>
      <w:ins w:id="630" w:author="Лунева Наталия Валерьевна" w:date="2022-06-08T12:09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инициатор</w:t>
        </w:r>
      </w:ins>
      <w:ins w:id="631" w:author="Лунева Наталия Валерьевна" w:date="2022-06-09T09:33:00Z">
        <w:r w:rsidR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, а также результатов выполнения ИТ проектов</w:t>
        </w:r>
      </w:ins>
      <w:ins w:id="632" w:author="Лунева Наталия Валерьевна" w:date="2022-06-09T09:34:00Z">
        <w:r w:rsidR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по решениям, принятым на предыдущих заседаниях КС</w:t>
        </w:r>
      </w:ins>
      <w:ins w:id="633" w:author="Лунева Наталия Валерьевна" w:date="2022-06-09T09:33:00Z">
        <w:r w:rsidR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.</w:t>
        </w:r>
      </w:ins>
    </w:p>
    <w:p w14:paraId="2EBF6099" w14:textId="75A570DE" w:rsidR="00D3640B" w:rsidRDefault="00D3640B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ins w:id="634" w:author="Лунева Наталия Валерьевна" w:date="2022-06-09T09:35:00Z"/>
          <w:rStyle w:val="FontStyle26"/>
          <w:rFonts w:ascii="Arial" w:hAnsi="Arial" w:cs="Arial"/>
          <w:b w:val="0"/>
          <w:bCs w:val="0"/>
          <w:sz w:val="24"/>
          <w:szCs w:val="24"/>
        </w:rPr>
        <w:pPrChange w:id="635" w:author="Лунева Наталия Валерьевна" w:date="2022-06-09T15:56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993"/>
            </w:tabs>
            <w:autoSpaceDE w:val="0"/>
            <w:autoSpaceDN w:val="0"/>
            <w:adjustRightInd w:val="0"/>
            <w:spacing w:after="100" w:line="240" w:lineRule="auto"/>
            <w:ind w:left="1440" w:firstLine="360"/>
            <w:jc w:val="both"/>
          </w:pPr>
        </w:pPrChange>
      </w:pPr>
      <w:ins w:id="636" w:author="Лунева Наталия Валерьевна" w:date="2022-06-09T09:32:00Z">
        <w:r w:rsidRPr="00D3640B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637" w:author="Лунева Наталия Валерьевна" w:date="2022-06-09T09:34:00Z">
              <w:rPr/>
            </w:rPrChange>
          </w:rPr>
          <w:t xml:space="preserve">Для вынесения </w:t>
        </w:r>
      </w:ins>
      <w:ins w:id="638" w:author="Лунева Наталия Валерьевна" w:date="2022-06-09T09:34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нового </w:t>
        </w:r>
      </w:ins>
      <w:ins w:id="639" w:author="Лунева Наталия Валерьевна" w:date="2022-06-09T09:32:00Z">
        <w:r w:rsidRPr="00D3640B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640" w:author="Лунева Наталия Валерьевна" w:date="2022-06-09T09:34:00Z">
              <w:rPr/>
            </w:rPrChange>
          </w:rPr>
          <w:t>вопроса на КС Инициатор вопроса формирует необходимый пакет документов (заявка, проект решения, обоснование решения (пояснительная записка) + дополнительные документы в зависимости от содержания вопроса, напр. проектная документация)</w:t>
        </w:r>
      </w:ins>
      <w:ins w:id="641" w:author="Лунева Наталия Валерьевна" w:date="2022-06-09T09:42:00Z">
        <w:r w:rsidR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(Приложение 1)</w:t>
        </w:r>
      </w:ins>
      <w:ins w:id="642" w:author="Лунева Наталия Валерьевна" w:date="2022-06-09T09:32:00Z">
        <w:r w:rsidRPr="00D3640B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643" w:author="Лунева Наталия Валерьевна" w:date="2022-06-09T09:34:00Z">
              <w:rPr/>
            </w:rPrChange>
          </w:rPr>
          <w:t xml:space="preserve">. </w:t>
        </w:r>
      </w:ins>
    </w:p>
    <w:p w14:paraId="0CABAAD7" w14:textId="21192979" w:rsidR="00D3640B" w:rsidRDefault="00D3640B">
      <w:pPr>
        <w:widowControl w:val="0"/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firstLine="360"/>
        <w:jc w:val="both"/>
        <w:rPr>
          <w:ins w:id="644" w:author="Лунева Наталия Валерьевна" w:date="2022-06-09T09:43:00Z"/>
          <w:rStyle w:val="FontStyle26"/>
          <w:rFonts w:ascii="Arial" w:hAnsi="Arial" w:cs="Arial"/>
          <w:b w:val="0"/>
          <w:bCs w:val="0"/>
          <w:sz w:val="24"/>
          <w:szCs w:val="24"/>
        </w:rPr>
        <w:pPrChange w:id="645" w:author="Лунева Наталия Валерьевна" w:date="2022-06-09T15:56:00Z">
          <w:pPr>
            <w:widowControl w:val="0"/>
            <w:tabs>
              <w:tab w:val="left" w:pos="630"/>
              <w:tab w:val="left" w:pos="993"/>
            </w:tabs>
            <w:autoSpaceDE w:val="0"/>
            <w:autoSpaceDN w:val="0"/>
            <w:adjustRightInd w:val="0"/>
            <w:spacing w:after="100" w:line="240" w:lineRule="auto"/>
            <w:ind w:firstLine="360"/>
            <w:jc w:val="both"/>
          </w:pPr>
        </w:pPrChange>
      </w:pPr>
      <w:ins w:id="646" w:author="Лунева Наталия Валерьевна" w:date="2022-06-09T09:32:00Z">
        <w:r w:rsidRPr="00D3640B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647" w:author="Лунева Наталия Валерьевна" w:date="2022-06-09T09:34:00Z">
              <w:rPr/>
            </w:rPrChange>
          </w:rPr>
          <w:t>Предварительно пакет документов по вопросу направляется Инициатором на согласование (отзыв) в подразделения, отзыв которых обязателен перечень зависит от специфики вопроса</w:t>
        </w:r>
      </w:ins>
      <w:ins w:id="648" w:author="Лунева Наталия Валерьевна" w:date="2022-06-09T09:36:00Z">
        <w:r w:rsidR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и определяется Инициатором вопроса</w:t>
        </w:r>
      </w:ins>
      <w:ins w:id="649" w:author="Лунева Наталия Валерьевна" w:date="2022-06-09T09:32:00Z">
        <w:r w:rsidRPr="00D3640B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650" w:author="Лунева Наталия Валерьевна" w:date="2022-06-09T09:34:00Z">
              <w:rPr/>
            </w:rPrChange>
          </w:rPr>
          <w:t>.</w:t>
        </w:r>
      </w:ins>
    </w:p>
    <w:p w14:paraId="7A09C48B" w14:textId="3EE6D12C" w:rsidR="003B6267" w:rsidRDefault="003B6267">
      <w:pPr>
        <w:widowControl w:val="0"/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firstLine="360"/>
        <w:jc w:val="both"/>
        <w:rPr>
          <w:ins w:id="651" w:author="Лунева Наталия Валерьевна" w:date="2022-06-09T09:37:00Z"/>
          <w:rStyle w:val="FontStyle26"/>
          <w:rFonts w:ascii="Arial" w:hAnsi="Arial" w:cs="Arial"/>
          <w:b w:val="0"/>
          <w:bCs w:val="0"/>
          <w:sz w:val="24"/>
          <w:szCs w:val="24"/>
        </w:rPr>
        <w:pPrChange w:id="652" w:author="Лунева Наталия Валерьевна" w:date="2022-06-09T15:56:00Z">
          <w:pPr>
            <w:widowControl w:val="0"/>
            <w:tabs>
              <w:tab w:val="left" w:pos="630"/>
              <w:tab w:val="left" w:pos="993"/>
            </w:tabs>
            <w:autoSpaceDE w:val="0"/>
            <w:autoSpaceDN w:val="0"/>
            <w:adjustRightInd w:val="0"/>
            <w:spacing w:after="100" w:line="240" w:lineRule="auto"/>
            <w:ind w:firstLine="360"/>
            <w:jc w:val="both"/>
          </w:pPr>
        </w:pPrChange>
      </w:pPr>
      <w:ins w:id="653" w:author="Лунева Наталия Валерьевна" w:date="2022-06-09T09:43:00Z">
        <w:r w:rsidRPr="0086103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В случае, если какие-то параметры не могут быть определены на этапе формирования проекта решений – инициатор вопроса оставляет прочерк 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(</w:t>
        </w:r>
        <w:r w:rsidRPr="0086103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«______»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)</w:t>
        </w:r>
        <w:r w:rsidRPr="0086103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, который потом заполняется на комитете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на основании предложений участников. Если участники не могут прийти к единой позиции, решение принимается Председателем КС.</w:t>
        </w:r>
      </w:ins>
    </w:p>
    <w:p w14:paraId="30C5BDEB" w14:textId="4A0B7CAB" w:rsidR="00D3640B" w:rsidRPr="003B6267" w:rsidRDefault="003B6267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ins w:id="654" w:author="Лунева Наталия Валерьевна" w:date="2022-06-09T09:32:00Z"/>
          <w:rStyle w:val="FontStyle26"/>
          <w:rFonts w:ascii="Arial" w:hAnsi="Arial" w:cs="Arial"/>
          <w:b w:val="0"/>
          <w:bCs w:val="0"/>
          <w:sz w:val="24"/>
          <w:szCs w:val="24"/>
          <w:rPrChange w:id="655" w:author="Лунева Наталия Валерьевна" w:date="2022-06-09T09:38:00Z">
            <w:rPr>
              <w:ins w:id="656" w:author="Лунева Наталия Валерьевна" w:date="2022-06-09T09:32:00Z"/>
            </w:rPr>
          </w:rPrChange>
        </w:rPr>
        <w:pPrChange w:id="657" w:author="Лунева Наталия Валерьевна" w:date="2022-06-09T15:56:00Z">
          <w:pPr>
            <w:pStyle w:val="af0"/>
            <w:numPr>
              <w:numId w:val="58"/>
            </w:numPr>
            <w:spacing w:after="160" w:line="259" w:lineRule="auto"/>
            <w:ind w:left="360" w:hanging="360"/>
          </w:pPr>
        </w:pPrChange>
      </w:pPr>
      <w:ins w:id="658" w:author="Лунева Наталия Валерьевна" w:date="2022-06-09T09:38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Подготовленный (согласованный) </w:t>
        </w:r>
      </w:ins>
      <w:ins w:id="659" w:author="Лунева Наталия Валерьевна" w:date="2022-06-09T09:32:00Z">
        <w:r w:rsidR="00D3640B" w:rsidRPr="003B6267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660" w:author="Лунева Наталия Валерьевна" w:date="2022-06-09T09:38:00Z">
              <w:rPr/>
            </w:rPrChange>
          </w:rPr>
          <w:t>Пакет документов по вопросу направляется Инициатором вопроса Секретарю КС не позднее чем за 5 рабочих дней до даты проведения КС.</w:t>
        </w:r>
      </w:ins>
    </w:p>
    <w:p w14:paraId="2D13A29C" w14:textId="005FC1E6" w:rsidR="00D3640B" w:rsidRPr="003B6267" w:rsidRDefault="00D3640B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ins w:id="661" w:author="Лунева Наталия Валерьевна" w:date="2022-06-09T09:32:00Z"/>
          <w:rStyle w:val="FontStyle26"/>
          <w:rFonts w:ascii="Arial" w:hAnsi="Arial" w:cs="Arial"/>
          <w:b w:val="0"/>
          <w:bCs w:val="0"/>
          <w:sz w:val="24"/>
          <w:szCs w:val="24"/>
          <w:rPrChange w:id="662" w:author="Лунева Наталия Валерьевна" w:date="2022-06-09T09:39:00Z">
            <w:rPr>
              <w:ins w:id="663" w:author="Лунева Наталия Валерьевна" w:date="2022-06-09T09:32:00Z"/>
            </w:rPr>
          </w:rPrChange>
        </w:rPr>
        <w:pPrChange w:id="664" w:author="Лунева Наталия Валерьевна" w:date="2022-06-09T15:56:00Z">
          <w:pPr>
            <w:pStyle w:val="af0"/>
            <w:numPr>
              <w:numId w:val="58"/>
            </w:numPr>
            <w:spacing w:after="160" w:line="259" w:lineRule="auto"/>
            <w:ind w:left="360" w:hanging="360"/>
          </w:pPr>
        </w:pPrChange>
      </w:pPr>
      <w:ins w:id="665" w:author="Лунева Наталия Валерьевна" w:date="2022-06-09T09:32:00Z">
        <w:r w:rsidRPr="003B6267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666" w:author="Лунева Наталия Валерьевна" w:date="2022-06-09T09:39:00Z">
              <w:rPr/>
            </w:rPrChange>
          </w:rPr>
          <w:t>Секретарь КС</w:t>
        </w:r>
      </w:ins>
      <w:ins w:id="667" w:author="Лунева Наталия Валерьевна" w:date="2022-06-09T09:40:00Z">
        <w:r w:rsidR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,</w:t>
        </w:r>
      </w:ins>
      <w:ins w:id="668" w:author="Лунева Наталия Валерьевна" w:date="2022-06-09T09:32:00Z">
        <w:r w:rsidRPr="003B6267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669" w:author="Лунева Наталия Валерьевна" w:date="2022-06-09T09:39:00Z">
              <w:rPr/>
            </w:rPrChange>
          </w:rPr>
          <w:t xml:space="preserve"> на основании поступивших заявок</w:t>
        </w:r>
      </w:ins>
      <w:ins w:id="670" w:author="Лунева Наталия Валерьевна" w:date="2022-06-09T09:40:00Z">
        <w:r w:rsidR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и получения информации о ходе выполнения задач по ИТ проектам,</w:t>
        </w:r>
      </w:ins>
      <w:ins w:id="671" w:author="Лунева Наталия Валерьевна" w:date="2022-06-09T09:32:00Z">
        <w:r w:rsidRPr="003B6267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672" w:author="Лунева Наталия Валерьевна" w:date="2022-06-09T09:39:00Z">
              <w:rPr/>
            </w:rPrChange>
          </w:rPr>
          <w:t xml:space="preserve"> за 3 рабочих дня до даты проведения КС формирует проект Повестки заседания КС</w:t>
        </w:r>
      </w:ins>
      <w:ins w:id="673" w:author="Лунева Наталия Валерьевна" w:date="2022-06-09T09:45:00Z">
        <w:r w:rsidR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(Приложение 2)</w:t>
        </w:r>
      </w:ins>
      <w:ins w:id="674" w:author="Лунева Наталия Валерьевна" w:date="2022-06-09T09:32:00Z">
        <w:r w:rsidRPr="003B6267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675" w:author="Лунева Наталия Валерьевна" w:date="2022-06-09T09:39:00Z">
              <w:rPr/>
            </w:rPrChange>
          </w:rPr>
          <w:t xml:space="preserve"> и направляет ее на утверждение Председателю КС.</w:t>
        </w:r>
      </w:ins>
    </w:p>
    <w:p w14:paraId="65520406" w14:textId="77777777" w:rsidR="00D3640B" w:rsidRPr="003B6267" w:rsidRDefault="00D3640B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ins w:id="676" w:author="Лунева Наталия Валерьевна" w:date="2022-06-09T09:32:00Z"/>
          <w:rStyle w:val="FontStyle26"/>
          <w:rFonts w:ascii="Arial" w:hAnsi="Arial" w:cs="Arial"/>
          <w:b w:val="0"/>
          <w:bCs w:val="0"/>
          <w:sz w:val="24"/>
          <w:szCs w:val="24"/>
          <w:rPrChange w:id="677" w:author="Лунева Наталия Валерьевна" w:date="2022-06-09T09:41:00Z">
            <w:rPr>
              <w:ins w:id="678" w:author="Лунева Наталия Валерьевна" w:date="2022-06-09T09:32:00Z"/>
            </w:rPr>
          </w:rPrChange>
        </w:rPr>
        <w:pPrChange w:id="679" w:author="Лунева Наталия Валерьевна" w:date="2022-06-09T15:56:00Z">
          <w:pPr>
            <w:pStyle w:val="af0"/>
            <w:numPr>
              <w:numId w:val="58"/>
            </w:numPr>
            <w:spacing w:after="160" w:line="259" w:lineRule="auto"/>
            <w:ind w:left="360" w:hanging="360"/>
          </w:pPr>
        </w:pPrChange>
      </w:pPr>
      <w:ins w:id="680" w:author="Лунева Наталия Валерьевна" w:date="2022-06-09T09:32:00Z">
        <w:r w:rsidRPr="003B6267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681" w:author="Лунева Наталия Валерьевна" w:date="2022-06-09T09:41:00Z">
              <w:rPr/>
            </w:rPrChange>
          </w:rPr>
          <w:lastRenderedPageBreak/>
          <w:t>Председатель КС утверждает Повестку заседания КС (при необходимости в Повестку вносятся изменения) и направляет ее Секретарю КС.</w:t>
        </w:r>
      </w:ins>
    </w:p>
    <w:p w14:paraId="0A28C3B4" w14:textId="555DC1F5" w:rsidR="00BE6D81" w:rsidRPr="00FD07DB" w:rsidDel="003B6267" w:rsidRDefault="00523C5B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 w:line="240" w:lineRule="auto"/>
        <w:ind w:left="0" w:firstLine="360"/>
        <w:jc w:val="both"/>
        <w:rPr>
          <w:del w:id="682" w:author="Лунева Наталия Валерьевна" w:date="2022-06-09T09:44:00Z"/>
          <w:rStyle w:val="FontStyle26"/>
          <w:rFonts w:ascii="Arial" w:hAnsi="Arial" w:cs="Arial"/>
          <w:b w:val="0"/>
          <w:bCs w:val="0"/>
          <w:sz w:val="24"/>
          <w:szCs w:val="24"/>
        </w:rPr>
        <w:pPrChange w:id="683" w:author="Лунева Наталия Валерьевна" w:date="2022-06-08T12:10:00Z">
          <w:pPr>
            <w:widowControl w:val="0"/>
            <w:numPr>
              <w:ilvl w:val="1"/>
              <w:numId w:val="26"/>
            </w:numPr>
            <w:autoSpaceDE w:val="0"/>
            <w:autoSpaceDN w:val="0"/>
            <w:adjustRightInd w:val="0"/>
            <w:spacing w:after="100" w:line="240" w:lineRule="auto"/>
            <w:ind w:left="810" w:hanging="450"/>
            <w:jc w:val="both"/>
          </w:pPr>
        </w:pPrChange>
      </w:pPr>
      <w:del w:id="684" w:author="Лунева Наталия Валерьевна" w:date="2022-06-09T09:44:00Z">
        <w:r w:rsidRPr="003C4DF0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Предложения оформляются </w:delText>
        </w:r>
        <w:r w:rsidR="00120BD8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инициатором рассмотрения вопроса </w:delText>
        </w:r>
        <w:r w:rsidRPr="003C4DF0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в виде заявки</w:delText>
        </w:r>
        <w:r w:rsidR="00120BD8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с вопросами для обсуждения, а также с предлагаемым проектом решений по каждому вопросу </w:delText>
        </w:r>
        <w:r w:rsidR="005F4F55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(Приложение</w:delText>
        </w:r>
      </w:del>
      <w:del w:id="685" w:author="Лунева Наталия Валерьевна" w:date="2022-06-08T12:10:00Z">
        <w:r w:rsidR="005F4F55" w:rsidDel="00AB5C2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№</w:delText>
        </w:r>
      </w:del>
      <w:del w:id="686" w:author="Лунева Наталия Валерьевна" w:date="2022-06-09T09:44:00Z">
        <w:r w:rsidR="005F4F55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1</w:delText>
        </w:r>
      </w:del>
      <w:del w:id="687" w:author="Лунева Наталия Валерьевна" w:date="2022-06-08T12:10:00Z">
        <w:r w:rsidR="005F4F55" w:rsidDel="00AB5C2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к настоящему р</w:delText>
        </w:r>
        <w:r w:rsidRPr="003C4DF0" w:rsidDel="00AB5C2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егламенту</w:delText>
        </w:r>
      </w:del>
      <w:del w:id="688" w:author="Лунева Наталия Валерьевна" w:date="2022-06-09T09:44:00Z">
        <w:r w:rsidRPr="003C4DF0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)</w:delText>
        </w:r>
        <w:r w:rsidR="00120BD8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. Заявка и проект решений </w:delText>
        </w:r>
        <w:r w:rsidRPr="003C4DF0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направляются Секретарю Комитета</w:delText>
        </w:r>
      </w:del>
      <w:ins w:id="689" w:author="Лебедев Александр Николаевич" w:date="2022-04-12T14:16:00Z">
        <w:del w:id="690" w:author="Лунева Наталия Валерьевна" w:date="2022-06-09T09:44:00Z">
          <w:r w:rsidR="000323A5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КС </w:delText>
          </w:r>
        </w:del>
        <w:del w:id="691" w:author="Лунева Наталия Валерьевна" w:date="2022-06-09T09:31:00Z">
          <w:r w:rsidR="000323A5" w:rsidDel="00D3640B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оп ИТ</w:delText>
          </w:r>
        </w:del>
      </w:ins>
      <w:del w:id="692" w:author="Лунева Наталия Валерьевна" w:date="2022-06-09T09:31:00Z">
        <w:r w:rsidRPr="003C4DF0" w:rsidDel="00D3640B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del w:id="693" w:author="Лунева Наталия Валерьевна" w:date="2022-06-09T09:44:00Z">
        <w:r w:rsidRPr="003C4DF0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не позднее, чем за </w:delText>
        </w:r>
        <w:r w:rsidR="009D781B" w:rsidRPr="003C4DF0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4</w:delText>
        </w:r>
        <w:r w:rsidRPr="003C4DF0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рабочих дня до </w:delText>
        </w:r>
        <w:r w:rsidR="005F4F55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З</w:delText>
        </w:r>
        <w:r w:rsidRPr="003C4DF0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аседания. </w:delText>
        </w:r>
        <w:bookmarkStart w:id="694" w:name="_Toc105683098"/>
        <w:bookmarkStart w:id="695" w:name="_Toc105683183"/>
        <w:bookmarkStart w:id="696" w:name="_Toc105683221"/>
        <w:bookmarkStart w:id="697" w:name="_Toc105683256"/>
        <w:bookmarkEnd w:id="694"/>
        <w:bookmarkEnd w:id="695"/>
        <w:bookmarkEnd w:id="696"/>
        <w:bookmarkEnd w:id="697"/>
      </w:del>
    </w:p>
    <w:p w14:paraId="0B9CECD6" w14:textId="6A64509C" w:rsidR="00120BD8" w:rsidRPr="0086103B" w:rsidDel="003B6267" w:rsidRDefault="00120BD8" w:rsidP="00120BD8">
      <w:pPr>
        <w:pStyle w:val="af0"/>
        <w:widowControl w:val="0"/>
        <w:numPr>
          <w:ilvl w:val="1"/>
          <w:numId w:val="26"/>
        </w:numPr>
        <w:tabs>
          <w:tab w:val="left" w:pos="720"/>
        </w:tabs>
        <w:autoSpaceDE w:val="0"/>
        <w:autoSpaceDN w:val="0"/>
        <w:adjustRightInd w:val="0"/>
        <w:spacing w:after="100" w:line="240" w:lineRule="auto"/>
        <w:ind w:left="810" w:hanging="450"/>
        <w:contextualSpacing w:val="0"/>
        <w:jc w:val="both"/>
        <w:rPr>
          <w:del w:id="698" w:author="Лунева Наталия Валерьевна" w:date="2022-06-09T09:44:00Z"/>
          <w:rStyle w:val="FontStyle26"/>
          <w:rFonts w:ascii="Arial" w:hAnsi="Arial" w:cs="Arial"/>
          <w:b w:val="0"/>
          <w:bCs w:val="0"/>
          <w:sz w:val="24"/>
          <w:szCs w:val="24"/>
        </w:rPr>
      </w:pPr>
      <w:del w:id="699" w:author="Лунева Наталия Валерьевна" w:date="2022-06-09T09:44:00Z">
        <w:r w:rsidRPr="0086103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Проект решений представляет собой предварительные решения по рассматриваемым вопросам, которые предлагается зафиксировать на </w:delText>
        </w:r>
      </w:del>
      <w:ins w:id="700" w:author="Лебедев Александр Николаевич" w:date="2022-04-12T17:06:00Z">
        <w:del w:id="701" w:author="Лунева Наталия Валерьевна" w:date="2022-06-09T09:44:00Z">
          <w:r w:rsidR="00E466C9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КС оп ИТ</w:delText>
          </w:r>
          <w:r w:rsidR="00E466C9" w:rsidRPr="003C4DF0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 </w:delText>
          </w:r>
        </w:del>
      </w:ins>
      <w:del w:id="702" w:author="Лунева Наталия Валерьевна" w:date="2022-06-09T09:44:00Z">
        <w:r w:rsidRPr="0086103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Комитете по девелопменту, и включает:</w:delText>
        </w:r>
        <w:bookmarkStart w:id="703" w:name="_Toc105683099"/>
        <w:bookmarkStart w:id="704" w:name="_Toc105683184"/>
        <w:bookmarkStart w:id="705" w:name="_Toc105683222"/>
        <w:bookmarkStart w:id="706" w:name="_Toc105683257"/>
        <w:bookmarkEnd w:id="703"/>
        <w:bookmarkEnd w:id="704"/>
        <w:bookmarkEnd w:id="705"/>
        <w:bookmarkEnd w:id="706"/>
      </w:del>
    </w:p>
    <w:p w14:paraId="1E367B60" w14:textId="2119E55B" w:rsidR="00120BD8" w:rsidRPr="0086103B" w:rsidDel="003B6267" w:rsidRDefault="00120BD8" w:rsidP="00120BD8">
      <w:pPr>
        <w:widowControl w:val="0"/>
        <w:numPr>
          <w:ilvl w:val="0"/>
          <w:numId w:val="28"/>
        </w:numPr>
        <w:tabs>
          <w:tab w:val="clear" w:pos="1429"/>
        </w:tabs>
        <w:autoSpaceDE w:val="0"/>
        <w:autoSpaceDN w:val="0"/>
        <w:adjustRightInd w:val="0"/>
        <w:spacing w:after="100" w:line="240" w:lineRule="auto"/>
        <w:ind w:left="1260" w:hanging="450"/>
        <w:jc w:val="both"/>
        <w:rPr>
          <w:del w:id="707" w:author="Лунева Наталия Валерьевна" w:date="2022-06-09T09:44:00Z"/>
          <w:rFonts w:ascii="Arial" w:hAnsi="Arial" w:cs="Arial"/>
          <w:sz w:val="24"/>
          <w:szCs w:val="24"/>
        </w:rPr>
      </w:pPr>
      <w:del w:id="708" w:author="Лунева Наталия Валерьевна" w:date="2022-06-09T09:44:00Z">
        <w:r w:rsidRPr="0086103B" w:rsidDel="003B6267">
          <w:rPr>
            <w:rFonts w:ascii="Arial" w:hAnsi="Arial" w:cs="Arial"/>
            <w:sz w:val="24"/>
            <w:szCs w:val="24"/>
          </w:rPr>
          <w:delText>Название рассматриваемого вопроса</w:delText>
        </w:r>
        <w:bookmarkStart w:id="709" w:name="_Toc105683100"/>
        <w:bookmarkStart w:id="710" w:name="_Toc105683185"/>
        <w:bookmarkStart w:id="711" w:name="_Toc105683223"/>
        <w:bookmarkStart w:id="712" w:name="_Toc105683258"/>
        <w:bookmarkEnd w:id="709"/>
        <w:bookmarkEnd w:id="710"/>
        <w:bookmarkEnd w:id="711"/>
        <w:bookmarkEnd w:id="712"/>
      </w:del>
    </w:p>
    <w:p w14:paraId="2B27DD1B" w14:textId="4C1F7C14" w:rsidR="00120BD8" w:rsidRPr="0086103B" w:rsidDel="003B6267" w:rsidRDefault="00120BD8" w:rsidP="00120BD8">
      <w:pPr>
        <w:widowControl w:val="0"/>
        <w:numPr>
          <w:ilvl w:val="0"/>
          <w:numId w:val="28"/>
        </w:numPr>
        <w:tabs>
          <w:tab w:val="clear" w:pos="1429"/>
        </w:tabs>
        <w:autoSpaceDE w:val="0"/>
        <w:autoSpaceDN w:val="0"/>
        <w:adjustRightInd w:val="0"/>
        <w:spacing w:after="100" w:line="240" w:lineRule="auto"/>
        <w:ind w:left="1260" w:hanging="450"/>
        <w:jc w:val="both"/>
        <w:rPr>
          <w:del w:id="713" w:author="Лунева Наталия Валерьевна" w:date="2022-06-09T09:44:00Z"/>
          <w:rFonts w:ascii="Arial" w:eastAsia="Calibri" w:hAnsi="Arial" w:cs="Arial"/>
          <w:sz w:val="24"/>
          <w:szCs w:val="24"/>
        </w:rPr>
      </w:pPr>
      <w:del w:id="714" w:author="Лунева Наталия Валерьевна" w:date="2022-06-09T09:44:00Z">
        <w:r w:rsidRPr="0086103B" w:rsidDel="003B6267">
          <w:rPr>
            <w:rFonts w:ascii="Arial" w:hAnsi="Arial" w:cs="Arial"/>
            <w:sz w:val="24"/>
            <w:szCs w:val="24"/>
          </w:rPr>
          <w:delText>Предлагаемое решение (например, фиксация показателей, утверждение партнера, одобрение покупки земельного участка</w:delText>
        </w:r>
      </w:del>
      <w:ins w:id="715" w:author="Лебедев Александр Николаевич" w:date="2022-04-12T17:07:00Z">
        <w:del w:id="716" w:author="Лунева Наталия Валерьевна" w:date="2022-06-09T09:44:00Z">
          <w:r w:rsidR="00E466C9" w:rsidDel="003B6267">
            <w:rPr>
              <w:rFonts w:ascii="Arial" w:hAnsi="Arial" w:cs="Arial"/>
              <w:sz w:val="24"/>
              <w:szCs w:val="24"/>
            </w:rPr>
            <w:delText>внедрение ПО либо элементов ИТ инфраструктуры</w:delText>
          </w:r>
        </w:del>
      </w:ins>
      <w:del w:id="717" w:author="Лунева Наталия Валерьевна" w:date="2022-06-09T09:44:00Z">
        <w:r w:rsidRPr="0086103B" w:rsidDel="003B6267">
          <w:rPr>
            <w:rFonts w:ascii="Arial" w:hAnsi="Arial" w:cs="Arial"/>
            <w:sz w:val="24"/>
            <w:szCs w:val="24"/>
          </w:rPr>
          <w:delText xml:space="preserve"> и т.д.)</w:delText>
        </w:r>
        <w:bookmarkStart w:id="718" w:name="_Toc105683101"/>
        <w:bookmarkStart w:id="719" w:name="_Toc105683186"/>
        <w:bookmarkStart w:id="720" w:name="_Toc105683224"/>
        <w:bookmarkStart w:id="721" w:name="_Toc105683259"/>
        <w:bookmarkEnd w:id="718"/>
        <w:bookmarkEnd w:id="719"/>
        <w:bookmarkEnd w:id="720"/>
        <w:bookmarkEnd w:id="721"/>
      </w:del>
    </w:p>
    <w:p w14:paraId="335A165F" w14:textId="7CA9D346" w:rsidR="00120BD8" w:rsidRPr="0086103B" w:rsidDel="003B6267" w:rsidRDefault="00120BD8" w:rsidP="00120BD8">
      <w:pPr>
        <w:widowControl w:val="0"/>
        <w:numPr>
          <w:ilvl w:val="0"/>
          <w:numId w:val="28"/>
        </w:numPr>
        <w:tabs>
          <w:tab w:val="clear" w:pos="1429"/>
        </w:tabs>
        <w:autoSpaceDE w:val="0"/>
        <w:autoSpaceDN w:val="0"/>
        <w:adjustRightInd w:val="0"/>
        <w:spacing w:after="100" w:line="240" w:lineRule="auto"/>
        <w:ind w:left="1260" w:hanging="450"/>
        <w:jc w:val="both"/>
        <w:rPr>
          <w:del w:id="722" w:author="Лунева Наталия Валерьевна" w:date="2022-06-09T09:44:00Z"/>
          <w:rFonts w:ascii="Arial" w:eastAsia="Calibri" w:hAnsi="Arial" w:cs="Arial"/>
          <w:sz w:val="24"/>
          <w:szCs w:val="24"/>
        </w:rPr>
      </w:pPr>
      <w:del w:id="723" w:author="Лунева Наталия Валерьевна" w:date="2022-06-09T09:44:00Z">
        <w:r w:rsidRPr="0086103B" w:rsidDel="003B6267">
          <w:rPr>
            <w:rFonts w:ascii="Arial" w:eastAsia="Calibri" w:hAnsi="Arial" w:cs="Arial"/>
            <w:sz w:val="24"/>
            <w:szCs w:val="24"/>
          </w:rPr>
          <w:delText>ФИО и должность с</w:delText>
        </w:r>
        <w:r w:rsidRPr="0086103B" w:rsidDel="003B6267">
          <w:rPr>
            <w:rFonts w:ascii="Arial" w:hAnsi="Arial" w:cs="Arial"/>
            <w:sz w:val="24"/>
            <w:szCs w:val="24"/>
          </w:rPr>
          <w:delText>отрудник</w:delText>
        </w:r>
        <w:r w:rsidRPr="0086103B" w:rsidDel="003B6267">
          <w:rPr>
            <w:rFonts w:ascii="Arial" w:eastAsia="Calibri" w:hAnsi="Arial" w:cs="Arial"/>
            <w:sz w:val="24"/>
            <w:szCs w:val="24"/>
          </w:rPr>
          <w:delText>а</w:delText>
        </w:r>
        <w:r w:rsidRPr="0086103B" w:rsidDel="003B6267">
          <w:rPr>
            <w:rFonts w:ascii="Arial" w:hAnsi="Arial" w:cs="Arial"/>
            <w:sz w:val="24"/>
            <w:szCs w:val="24"/>
          </w:rPr>
          <w:delText xml:space="preserve">, </w:delText>
        </w:r>
        <w:r w:rsidRPr="0086103B" w:rsidDel="003B6267">
          <w:rPr>
            <w:rFonts w:ascii="Arial" w:eastAsia="Calibri" w:hAnsi="Arial" w:cs="Arial"/>
            <w:sz w:val="24"/>
            <w:szCs w:val="24"/>
          </w:rPr>
          <w:delText>которого предлагается назначить ответственным</w:delText>
        </w:r>
        <w:r w:rsidRPr="0086103B" w:rsidDel="003B6267">
          <w:rPr>
            <w:rFonts w:ascii="Arial" w:hAnsi="Arial" w:cs="Arial"/>
            <w:sz w:val="24"/>
            <w:szCs w:val="24"/>
          </w:rPr>
          <w:delText xml:space="preserve"> за исполнение</w:delText>
        </w:r>
        <w:r w:rsidRPr="0086103B" w:rsidDel="003B6267">
          <w:rPr>
            <w:rFonts w:ascii="Arial" w:eastAsia="Calibri" w:hAnsi="Arial" w:cs="Arial"/>
            <w:sz w:val="24"/>
            <w:szCs w:val="24"/>
          </w:rPr>
          <w:delText xml:space="preserve"> принятого решения</w:delText>
        </w:r>
        <w:bookmarkStart w:id="724" w:name="_Toc105683102"/>
        <w:bookmarkStart w:id="725" w:name="_Toc105683187"/>
        <w:bookmarkStart w:id="726" w:name="_Toc105683225"/>
        <w:bookmarkStart w:id="727" w:name="_Toc105683260"/>
        <w:bookmarkEnd w:id="724"/>
        <w:bookmarkEnd w:id="725"/>
        <w:bookmarkEnd w:id="726"/>
        <w:bookmarkEnd w:id="727"/>
      </w:del>
    </w:p>
    <w:p w14:paraId="221911E1" w14:textId="7A26A01D" w:rsidR="00120BD8" w:rsidRPr="0086103B" w:rsidDel="003B6267" w:rsidRDefault="00120BD8" w:rsidP="00120BD8">
      <w:pPr>
        <w:widowControl w:val="0"/>
        <w:numPr>
          <w:ilvl w:val="0"/>
          <w:numId w:val="28"/>
        </w:numPr>
        <w:tabs>
          <w:tab w:val="clear" w:pos="1429"/>
        </w:tabs>
        <w:autoSpaceDE w:val="0"/>
        <w:autoSpaceDN w:val="0"/>
        <w:adjustRightInd w:val="0"/>
        <w:spacing w:after="100" w:line="240" w:lineRule="auto"/>
        <w:ind w:left="1260" w:hanging="450"/>
        <w:jc w:val="both"/>
        <w:rPr>
          <w:del w:id="728" w:author="Лунева Наталия Валерьевна" w:date="2022-06-09T09:44:00Z"/>
          <w:rStyle w:val="FontStyle26"/>
          <w:rFonts w:ascii="Arial" w:eastAsia="Calibri" w:hAnsi="Arial" w:cs="Arial"/>
          <w:b w:val="0"/>
          <w:bCs w:val="0"/>
          <w:sz w:val="24"/>
          <w:szCs w:val="24"/>
        </w:rPr>
      </w:pPr>
      <w:del w:id="729" w:author="Лунева Наталия Валерьевна" w:date="2022-06-09T09:44:00Z">
        <w:r w:rsidRPr="0086103B" w:rsidDel="003B6267">
          <w:rPr>
            <w:rFonts w:ascii="Arial" w:eastAsia="Calibri" w:hAnsi="Arial" w:cs="Arial"/>
            <w:sz w:val="24"/>
            <w:szCs w:val="24"/>
          </w:rPr>
          <w:delText>Предлагаемые с</w:delText>
        </w:r>
        <w:r w:rsidRPr="0086103B" w:rsidDel="003B6267">
          <w:rPr>
            <w:rFonts w:ascii="Arial" w:hAnsi="Arial" w:cs="Arial"/>
            <w:sz w:val="24"/>
            <w:szCs w:val="24"/>
          </w:rPr>
          <w:delText>роки исполнения</w:delText>
        </w:r>
        <w:bookmarkStart w:id="730" w:name="_Toc105683103"/>
        <w:bookmarkStart w:id="731" w:name="_Toc105683188"/>
        <w:bookmarkStart w:id="732" w:name="_Toc105683226"/>
        <w:bookmarkStart w:id="733" w:name="_Toc105683261"/>
        <w:bookmarkEnd w:id="730"/>
        <w:bookmarkEnd w:id="731"/>
        <w:bookmarkEnd w:id="732"/>
        <w:bookmarkEnd w:id="733"/>
      </w:del>
    </w:p>
    <w:p w14:paraId="36CFB6A3" w14:textId="77E36C0A" w:rsidR="00120BD8" w:rsidRPr="00330D35" w:rsidDel="003B6267" w:rsidRDefault="00120BD8" w:rsidP="00120BD8">
      <w:pPr>
        <w:pStyle w:val="af0"/>
        <w:widowControl w:val="0"/>
        <w:numPr>
          <w:ilvl w:val="1"/>
          <w:numId w:val="26"/>
        </w:numPr>
        <w:tabs>
          <w:tab w:val="left" w:pos="720"/>
        </w:tabs>
        <w:autoSpaceDE w:val="0"/>
        <w:autoSpaceDN w:val="0"/>
        <w:adjustRightInd w:val="0"/>
        <w:spacing w:after="100" w:line="240" w:lineRule="auto"/>
        <w:ind w:left="810" w:hanging="450"/>
        <w:contextualSpacing w:val="0"/>
        <w:jc w:val="both"/>
        <w:rPr>
          <w:del w:id="734" w:author="Лунева Наталия Валерьевна" w:date="2022-06-09T09:44:00Z"/>
          <w:rStyle w:val="FontStyle26"/>
          <w:rFonts w:ascii="Arial" w:eastAsiaTheme="minorHAnsi" w:hAnsi="Arial" w:cs="Arial"/>
          <w:b w:val="0"/>
          <w:bCs w:val="0"/>
          <w:sz w:val="24"/>
          <w:szCs w:val="24"/>
        </w:rPr>
      </w:pPr>
      <w:del w:id="735" w:author="Лунева Наталия Валерьевна" w:date="2022-06-09T09:43:00Z">
        <w:r w:rsidRPr="0086103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В случае, если какие-то параметры не могут быть определены на этапе формирования проекта решений – инициатор вопроса оставляет прочерк </w:delText>
        </w:r>
        <w:r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(</w:delText>
        </w:r>
        <w:r w:rsidRPr="0086103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«______»</w:delText>
        </w:r>
        <w:r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)</w:delText>
        </w:r>
        <w:r w:rsidRPr="0086103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, который потом заполняется на комитете</w:delText>
        </w:r>
        <w:r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на основании предложений участников. Если участники не могут прийти к единой позиции, решение принимается Председателем комитета</w:delText>
        </w:r>
      </w:del>
      <w:ins w:id="736" w:author="Лебедев Александр Николаевич" w:date="2022-04-12T14:16:00Z">
        <w:del w:id="737" w:author="Лунева Наталия Валерьевна" w:date="2022-06-09T09:43:00Z">
          <w:r w:rsidR="000323A5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КС </w:delText>
          </w:r>
        </w:del>
        <w:del w:id="738" w:author="Лунева Наталия Валерьевна" w:date="2022-06-09T09:44:00Z">
          <w:r w:rsidR="000323A5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оп ИТ</w:delText>
          </w:r>
        </w:del>
      </w:ins>
      <w:del w:id="739" w:author="Лунева Наталия Валерьевна" w:date="2022-06-09T09:44:00Z">
        <w:r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.</w:delText>
        </w:r>
        <w:bookmarkStart w:id="740" w:name="_Toc105683104"/>
        <w:bookmarkStart w:id="741" w:name="_Toc105683189"/>
        <w:bookmarkStart w:id="742" w:name="_Toc105683227"/>
        <w:bookmarkStart w:id="743" w:name="_Toc105683262"/>
        <w:bookmarkEnd w:id="740"/>
        <w:bookmarkEnd w:id="741"/>
        <w:bookmarkEnd w:id="742"/>
        <w:bookmarkEnd w:id="743"/>
      </w:del>
    </w:p>
    <w:p w14:paraId="599E5325" w14:textId="4D4E1A79" w:rsidR="00120BD8" w:rsidDel="003B6267" w:rsidRDefault="00120BD8" w:rsidP="00120BD8">
      <w:pPr>
        <w:pStyle w:val="af0"/>
        <w:widowControl w:val="0"/>
        <w:numPr>
          <w:ilvl w:val="1"/>
          <w:numId w:val="26"/>
        </w:numPr>
        <w:tabs>
          <w:tab w:val="left" w:pos="720"/>
        </w:tabs>
        <w:autoSpaceDE w:val="0"/>
        <w:autoSpaceDN w:val="0"/>
        <w:adjustRightInd w:val="0"/>
        <w:spacing w:after="100" w:line="240" w:lineRule="auto"/>
        <w:ind w:left="810" w:hanging="450"/>
        <w:contextualSpacing w:val="0"/>
        <w:jc w:val="both"/>
        <w:rPr>
          <w:del w:id="744" w:author="Лунева Наталия Валерьевна" w:date="2022-06-09T09:44:00Z"/>
          <w:rStyle w:val="FontStyle26"/>
          <w:rFonts w:ascii="Arial" w:hAnsi="Arial" w:cs="Arial"/>
          <w:b w:val="0"/>
          <w:bCs w:val="0"/>
          <w:sz w:val="24"/>
          <w:szCs w:val="24"/>
        </w:rPr>
      </w:pPr>
      <w:del w:id="745" w:author="Лунева Наталия Валерьевна" w:date="2022-06-09T09:44:00Z">
        <w:r w:rsidRPr="00330D35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Проект решений</w:delText>
        </w:r>
        <w:r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  <w:r w:rsidRPr="00C01C70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для Заседания Комитета</w:delText>
        </w:r>
      </w:del>
      <w:ins w:id="746" w:author="Лебедев Александр Николаевич" w:date="2022-04-12T14:16:00Z">
        <w:del w:id="747" w:author="Лунева Наталия Валерьевна" w:date="2022-06-09T09:44:00Z">
          <w:r w:rsidR="000323A5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КС оп ИТ</w:delText>
          </w:r>
        </w:del>
      </w:ins>
      <w:del w:id="748" w:author="Лунева Наталия Валерьевна" w:date="2022-06-09T09:44:00Z">
        <w:r w:rsidRPr="00C01C70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перед отправкой материалов Секретарю</w:delText>
        </w:r>
        <w:r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должен</w:delText>
        </w:r>
        <w:r w:rsidRPr="00330D35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быть </w:delText>
        </w:r>
        <w:r w:rsidRPr="00010976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согласован подразделениями, участвовавшими в анализе и подготовке вопроса</w:delText>
        </w:r>
        <w:r w:rsidRPr="009B7043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.</w:delText>
        </w:r>
        <w:r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Инициатор вопроса запрашивает согласование у о</w:delText>
        </w:r>
        <w:r w:rsidRPr="00330D35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тветственных сотрудников</w:delText>
        </w:r>
        <w:r w:rsidRPr="004B7F28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подразделений</w:delText>
        </w:r>
        <w:r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  <w:r w:rsidRPr="00010976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по электронной почте, которое распечатывается Секретарем и </w:delText>
        </w:r>
        <w:r w:rsidRPr="0062269A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прилагается </w:delText>
        </w:r>
      </w:del>
      <w:ins w:id="749" w:author="Лебедев Александр Николаевич" w:date="2022-04-12T17:17:00Z">
        <w:del w:id="750" w:author="Лунева Наталия Валерьевна" w:date="2022-06-09T09:44:00Z">
          <w:r w:rsidR="003436D7" w:rsidRPr="00010976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Секретарем </w:delText>
          </w:r>
        </w:del>
      </w:ins>
      <w:ins w:id="751" w:author="Лебедев Александр Николаевич" w:date="2022-04-12T17:18:00Z">
        <w:del w:id="752" w:author="Лунева Наталия Валерьевна" w:date="2022-06-09T09:44:00Z">
          <w:r w:rsidR="003436D7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к</w:delText>
          </w:r>
        </w:del>
      </w:ins>
      <w:del w:id="753" w:author="Лунева Наталия Валерьевна" w:date="2022-06-09T09:44:00Z">
        <w:r w:rsidRPr="0062269A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 материалам на Заседании Комитета</w:delText>
        </w:r>
      </w:del>
      <w:ins w:id="754" w:author="Лебедев Александр Николаевич" w:date="2022-04-12T14:16:00Z">
        <w:del w:id="755" w:author="Лунева Наталия Валерьевна" w:date="2022-06-09T09:44:00Z">
          <w:r w:rsidR="000323A5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КС оп ИТ</w:delText>
          </w:r>
        </w:del>
      </w:ins>
      <w:del w:id="756" w:author="Лунева Наталия Валерьевна" w:date="2022-06-09T09:44:00Z">
        <w:r w:rsidRPr="0062269A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.</w:delText>
        </w:r>
        <w:bookmarkStart w:id="757" w:name="_Toc105683105"/>
        <w:bookmarkStart w:id="758" w:name="_Toc105683190"/>
        <w:bookmarkStart w:id="759" w:name="_Toc105683228"/>
        <w:bookmarkStart w:id="760" w:name="_Toc105683263"/>
        <w:bookmarkEnd w:id="757"/>
        <w:bookmarkEnd w:id="758"/>
        <w:bookmarkEnd w:id="759"/>
        <w:bookmarkEnd w:id="760"/>
      </w:del>
    </w:p>
    <w:p w14:paraId="6799A006" w14:textId="24E9CB26" w:rsidR="00120BD8" w:rsidDel="003B6267" w:rsidRDefault="00120BD8" w:rsidP="00120BD8">
      <w:pPr>
        <w:widowControl w:val="0"/>
        <w:numPr>
          <w:ilvl w:val="1"/>
          <w:numId w:val="26"/>
        </w:numPr>
        <w:tabs>
          <w:tab w:val="left" w:pos="630"/>
          <w:tab w:val="left" w:pos="720"/>
        </w:tabs>
        <w:autoSpaceDE w:val="0"/>
        <w:autoSpaceDN w:val="0"/>
        <w:adjustRightInd w:val="0"/>
        <w:spacing w:after="100" w:line="240" w:lineRule="auto"/>
        <w:ind w:left="810" w:hanging="450"/>
        <w:jc w:val="both"/>
        <w:rPr>
          <w:del w:id="761" w:author="Лунева Наталия Валерьевна" w:date="2022-06-09T09:44:00Z"/>
          <w:rStyle w:val="FontStyle26"/>
          <w:rFonts w:ascii="Arial" w:hAnsi="Arial" w:cs="Arial"/>
          <w:b w:val="0"/>
          <w:bCs w:val="0"/>
          <w:sz w:val="24"/>
          <w:szCs w:val="24"/>
        </w:rPr>
      </w:pPr>
      <w:del w:id="762" w:author="Лунева Наталия Валерьевна" w:date="2022-06-09T09:44:00Z">
        <w:r w:rsidRPr="00AB1753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Ответственные сотрудники должны предоставить согласование, либо дать комментарии с обоснованием необходимости доработки вопроса в течение трех рабочих дней после получения запроса от инициатора. Если инициатор вопроса не согласен с комментариями, то вопрос может быть вынесен на Комитет с разногласиями (версия инициатора вопроса, и версия согласующих) для принятия окончательного решения на Комитете по девелопменту. Если в течение трех рабочих дней инициатор вопроса не получает обоснованного ответа от согласующих, то вопрос считается согласованным и выносится на Комитет.</w:delText>
        </w:r>
        <w:bookmarkStart w:id="763" w:name="_Toc105683106"/>
        <w:bookmarkStart w:id="764" w:name="_Toc105683191"/>
        <w:bookmarkStart w:id="765" w:name="_Toc105683229"/>
        <w:bookmarkStart w:id="766" w:name="_Toc105683264"/>
        <w:bookmarkEnd w:id="763"/>
        <w:bookmarkEnd w:id="764"/>
        <w:bookmarkEnd w:id="765"/>
        <w:bookmarkEnd w:id="766"/>
      </w:del>
    </w:p>
    <w:p w14:paraId="58E895FF" w14:textId="3B4AB18E" w:rsidR="0010468E" w:rsidRPr="0010468E" w:rsidDel="003B6267" w:rsidRDefault="00E13D37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 w:line="240" w:lineRule="auto"/>
        <w:ind w:left="0" w:firstLine="360"/>
        <w:jc w:val="both"/>
        <w:rPr>
          <w:del w:id="767" w:author="Лунева Наталия Валерьевна" w:date="2022-06-09T09:45:00Z"/>
          <w:rStyle w:val="FontStyle26"/>
          <w:rFonts w:ascii="Arial" w:hAnsi="Arial" w:cs="Arial"/>
          <w:b w:val="0"/>
          <w:bCs w:val="0"/>
          <w:sz w:val="24"/>
          <w:szCs w:val="24"/>
        </w:rPr>
        <w:pPrChange w:id="768" w:author="Лунева Наталия Валерьевна" w:date="2022-06-08T12:19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810" w:hanging="450"/>
            <w:jc w:val="both"/>
          </w:pPr>
        </w:pPrChange>
      </w:pPr>
      <w:del w:id="769" w:author="Лунева Наталия Валерьевна" w:date="2022-06-09T09:45:00Z">
        <w:r w:rsidRPr="00523C5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На основании поступивших заявок Секретарь Комитета</w:delText>
        </w:r>
      </w:del>
      <w:ins w:id="770" w:author="Лебедев Александр Николаевич" w:date="2022-04-12T14:16:00Z">
        <w:del w:id="771" w:author="Лунева Наталия Валерьевна" w:date="2022-06-09T09:45:00Z">
          <w:r w:rsidR="000323A5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КС </w:delText>
          </w:r>
        </w:del>
        <w:del w:id="772" w:author="Лунева Наталия Валерьевна" w:date="2022-06-08T12:19:00Z">
          <w:r w:rsidR="000323A5" w:rsidDel="008A3DED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оп ИТ</w:delText>
          </w:r>
        </w:del>
      </w:ins>
      <w:del w:id="773" w:author="Лунева Наталия Валерьевна" w:date="2022-06-08T12:19:00Z">
        <w:r w:rsidRPr="00523C5B" w:rsidDel="008A3DE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del w:id="774" w:author="Лунева Наталия Валерьевна" w:date="2022-06-09T09:45:00Z">
        <w:r w:rsidRPr="00523C5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формирует повестку</w:delText>
        </w:r>
        <w:commentRangeStart w:id="775"/>
        <w:r w:rsidRPr="00523C5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  <w:commentRangeEnd w:id="775"/>
        <w:r w:rsidR="008A3DED" w:rsidDel="003B6267">
          <w:rPr>
            <w:rStyle w:val="afc"/>
          </w:rPr>
          <w:commentReference w:id="775"/>
        </w:r>
        <w:r w:rsidRPr="00523C5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заседания и предоставляет ее на </w:delText>
        </w:r>
        <w:commentRangeStart w:id="776"/>
        <w:r w:rsidRPr="00523C5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согласовани</w:delText>
        </w:r>
        <w:commentRangeEnd w:id="776"/>
        <w:r w:rsidR="008A3DED" w:rsidDel="003B6267">
          <w:rPr>
            <w:rStyle w:val="afc"/>
          </w:rPr>
          <w:commentReference w:id="776"/>
        </w:r>
        <w:r w:rsidRPr="00523C5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е </w:delText>
        </w:r>
        <w:r w:rsidR="0010468E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Председателю Комитета</w:delText>
        </w:r>
      </w:del>
      <w:ins w:id="777" w:author="Лебедев Александр Николаевич" w:date="2022-04-12T14:16:00Z">
        <w:del w:id="778" w:author="Лунева Наталия Валерьевна" w:date="2022-06-09T09:45:00Z">
          <w:r w:rsidR="000323A5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КС </w:delText>
          </w:r>
        </w:del>
        <w:del w:id="779" w:author="Лунева Наталия Валерьевна" w:date="2022-06-08T12:19:00Z">
          <w:r w:rsidR="000323A5" w:rsidDel="008A3DED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оп ИТ</w:delText>
          </w:r>
        </w:del>
      </w:ins>
      <w:del w:id="780" w:author="Лунева Наталия Валерьевна" w:date="2022-06-08T12:19:00Z">
        <w:r w:rsidRPr="00523C5B" w:rsidDel="008A3DE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del w:id="781" w:author="Лунева Наталия Валерьевна" w:date="2022-06-09T09:45:00Z">
        <w:r w:rsidRPr="00523C5B"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не позднее, чем за 3 рабочих дня до проведения заседания. </w:delText>
        </w:r>
        <w:bookmarkStart w:id="782" w:name="_Toc105683107"/>
        <w:bookmarkStart w:id="783" w:name="_Toc105683192"/>
        <w:bookmarkStart w:id="784" w:name="_Toc105683230"/>
        <w:bookmarkStart w:id="785" w:name="_Toc105683265"/>
        <w:bookmarkEnd w:id="782"/>
        <w:bookmarkEnd w:id="783"/>
        <w:bookmarkEnd w:id="784"/>
        <w:bookmarkEnd w:id="785"/>
      </w:del>
    </w:p>
    <w:p w14:paraId="6DCF4E05" w14:textId="3F90730F" w:rsidR="0010468E" w:rsidDel="003B6267" w:rsidRDefault="0010468E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 w:line="240" w:lineRule="auto"/>
        <w:ind w:left="0" w:firstLine="360"/>
        <w:jc w:val="both"/>
        <w:rPr>
          <w:del w:id="786" w:author="Лунева Наталия Валерьевна" w:date="2022-06-09T09:46:00Z"/>
          <w:rStyle w:val="FontStyle26"/>
          <w:rFonts w:ascii="Arial" w:hAnsi="Arial" w:cs="Arial"/>
          <w:b w:val="0"/>
          <w:bCs w:val="0"/>
          <w:sz w:val="24"/>
          <w:szCs w:val="24"/>
        </w:rPr>
        <w:pPrChange w:id="787" w:author="Лунева Наталия Валерьевна" w:date="2022-06-08T12:21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810" w:hanging="450"/>
            <w:jc w:val="both"/>
          </w:pPr>
        </w:pPrChange>
      </w:pPr>
      <w:del w:id="788" w:author="Лунева Наталия Валерьевна" w:date="2022-06-09T09:46:00Z">
        <w:r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Председатель Комитета</w:delText>
        </w:r>
      </w:del>
      <w:ins w:id="789" w:author="Лебедев Александр Николаевич" w:date="2022-04-12T14:16:00Z">
        <w:del w:id="790" w:author="Лунева Наталия Валерьевна" w:date="2022-06-09T09:46:00Z">
          <w:r w:rsidR="000323A5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КС </w:delText>
          </w:r>
        </w:del>
        <w:commentRangeStart w:id="791"/>
        <w:del w:id="792" w:author="Лунева Наталия Валерьевна" w:date="2022-06-08T12:19:00Z">
          <w:r w:rsidR="000323A5" w:rsidDel="008A3DED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оп ИТ</w:delText>
          </w:r>
        </w:del>
      </w:ins>
      <w:del w:id="793" w:author="Лунева Наталия Валерьевна" w:date="2022-06-08T12:19:00Z">
        <w:r w:rsidDel="008A3DE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del w:id="794" w:author="Лунева Наталия Валерьевна" w:date="2022-06-09T09:46:00Z">
        <w:r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согласует и утверждает </w:delText>
        </w:r>
        <w:commentRangeEnd w:id="791"/>
        <w:r w:rsidR="008A3DED" w:rsidDel="003B6267">
          <w:rPr>
            <w:rStyle w:val="afc"/>
          </w:rPr>
          <w:commentReference w:id="791"/>
        </w:r>
        <w:r w:rsidDel="003B6267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повестку не позднее, чем за 2 дня до проведения заседания, и предоставляет утвержденную повестку Секретарю Комитета</w:delText>
        </w:r>
      </w:del>
      <w:ins w:id="795" w:author="Лебедев Александр Николаевич" w:date="2022-04-12T14:16:00Z">
        <w:del w:id="796" w:author="Лунева Наталия Валерьевна" w:date="2022-06-09T09:46:00Z">
          <w:r w:rsidR="000323A5" w:rsidDel="003B6267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 xml:space="preserve">КС </w:delText>
          </w:r>
        </w:del>
        <w:del w:id="797" w:author="Лунева Наталия Валерьевна" w:date="2022-06-08T12:21:00Z">
          <w:r w:rsidR="000323A5" w:rsidDel="008A3DED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оп ИТ</w:delText>
          </w:r>
        </w:del>
      </w:ins>
      <w:del w:id="798" w:author="Лунева Наталия Валерьевна" w:date="2022-06-08T12:21:00Z">
        <w:r w:rsidDel="008A3DE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.</w:delText>
        </w:r>
      </w:del>
      <w:bookmarkStart w:id="799" w:name="_Toc105683108"/>
      <w:bookmarkStart w:id="800" w:name="_Toc105683193"/>
      <w:bookmarkStart w:id="801" w:name="_Toc105683231"/>
      <w:bookmarkStart w:id="802" w:name="_Toc105683266"/>
      <w:bookmarkEnd w:id="799"/>
      <w:bookmarkEnd w:id="800"/>
      <w:bookmarkEnd w:id="801"/>
      <w:bookmarkEnd w:id="802"/>
    </w:p>
    <w:p w14:paraId="36A0BF75" w14:textId="30E289FB" w:rsidR="009F2089" w:rsidRDefault="0010468E">
      <w:pPr>
        <w:pStyle w:val="1"/>
        <w:numPr>
          <w:ilvl w:val="0"/>
          <w:numId w:val="26"/>
        </w:numPr>
        <w:rPr>
          <w:ins w:id="803" w:author="Лунева Наталия Валерьевна" w:date="2022-06-08T11:59:00Z"/>
          <w:rFonts w:ascii="Arial" w:hAnsi="Arial"/>
          <w:lang w:eastAsia="ru-RU"/>
        </w:rPr>
        <w:pPrChange w:id="804" w:author="Лунева Наталия Валерьевна" w:date="2022-06-08T12:25:00Z">
          <w:pPr>
            <w:pStyle w:val="1"/>
            <w:numPr>
              <w:numId w:val="53"/>
            </w:numPr>
            <w:spacing w:after="240"/>
            <w:ind w:left="810"/>
          </w:pPr>
        </w:pPrChange>
      </w:pPr>
      <w:del w:id="805" w:author="Лунева Наталия Валерьевна" w:date="2022-06-09T09:46:00Z">
        <w:r w:rsidDel="006937EE">
          <w:rPr>
            <w:rStyle w:val="FontStyle26"/>
            <w:rFonts w:ascii="Arial" w:hAnsi="Arial" w:cs="Arial"/>
            <w:b w:val="0"/>
            <w:sz w:val="24"/>
            <w:szCs w:val="24"/>
          </w:rPr>
          <w:delText xml:space="preserve">Об итогах </w:delText>
        </w:r>
        <w:commentRangeStart w:id="806"/>
        <w:r w:rsidDel="006937EE">
          <w:rPr>
            <w:rStyle w:val="FontStyle26"/>
            <w:rFonts w:ascii="Arial" w:hAnsi="Arial" w:cs="Arial"/>
            <w:b w:val="0"/>
            <w:sz w:val="24"/>
            <w:szCs w:val="24"/>
          </w:rPr>
          <w:delText xml:space="preserve">согласования </w:delText>
        </w:r>
        <w:commentRangeEnd w:id="806"/>
        <w:r w:rsidR="0087048D" w:rsidRPr="0087048D" w:rsidDel="006937EE">
          <w:rPr>
            <w:rStyle w:val="FontStyle26"/>
            <w:rFonts w:ascii="Arial" w:hAnsi="Arial" w:cs="Arial"/>
            <w:b w:val="0"/>
            <w:sz w:val="24"/>
            <w:szCs w:val="24"/>
            <w:rPrChange w:id="807" w:author="Лунева Наталия Валерьевна" w:date="2022-06-08T12:24:00Z">
              <w:rPr>
                <w:rStyle w:val="afc"/>
              </w:rPr>
            </w:rPrChange>
          </w:rPr>
          <w:commentReference w:id="806"/>
        </w:r>
        <w:r w:rsidDel="006937EE">
          <w:rPr>
            <w:rStyle w:val="FontStyle26"/>
            <w:rFonts w:ascii="Arial" w:hAnsi="Arial" w:cs="Arial"/>
            <w:b w:val="0"/>
            <w:sz w:val="24"/>
            <w:szCs w:val="24"/>
          </w:rPr>
          <w:delText xml:space="preserve">повестки Председателем </w:delText>
        </w:r>
      </w:del>
      <w:del w:id="808" w:author="Лунева Наталия Валерьевна" w:date="2022-06-09T09:47:00Z">
        <w:r w:rsidDel="006937EE">
          <w:rPr>
            <w:rStyle w:val="FontStyle26"/>
            <w:rFonts w:ascii="Arial" w:hAnsi="Arial" w:cs="Arial"/>
            <w:b w:val="0"/>
            <w:sz w:val="24"/>
            <w:szCs w:val="24"/>
          </w:rPr>
          <w:delText>Секретарь Комитета</w:delText>
        </w:r>
      </w:del>
      <w:ins w:id="809" w:author="Лебедев Александр Николаевич" w:date="2022-04-12T14:16:00Z">
        <w:del w:id="810" w:author="Лунева Наталия Валерьевна" w:date="2022-06-09T09:47:00Z">
          <w:r w:rsidR="000323A5" w:rsidDel="006937EE">
            <w:rPr>
              <w:rStyle w:val="FontStyle26"/>
              <w:rFonts w:ascii="Arial" w:hAnsi="Arial" w:cs="Arial"/>
              <w:b w:val="0"/>
              <w:sz w:val="24"/>
              <w:szCs w:val="24"/>
            </w:rPr>
            <w:delText xml:space="preserve">КС </w:delText>
          </w:r>
        </w:del>
        <w:del w:id="811" w:author="Лунева Наталия Валерьевна" w:date="2022-06-08T12:24:00Z">
          <w:r w:rsidR="000323A5" w:rsidDel="0087048D">
            <w:rPr>
              <w:rStyle w:val="FontStyle26"/>
              <w:rFonts w:ascii="Arial" w:hAnsi="Arial" w:cs="Arial"/>
              <w:b w:val="0"/>
              <w:sz w:val="24"/>
              <w:szCs w:val="24"/>
            </w:rPr>
            <w:delText>оп ИТ</w:delText>
          </w:r>
        </w:del>
      </w:ins>
      <w:del w:id="812" w:author="Лунева Наталия Валерьевна" w:date="2022-06-08T12:24:00Z">
        <w:r w:rsidDel="0087048D">
          <w:rPr>
            <w:rStyle w:val="FontStyle26"/>
            <w:rFonts w:ascii="Arial" w:hAnsi="Arial" w:cs="Arial"/>
            <w:b w:val="0"/>
            <w:sz w:val="24"/>
            <w:szCs w:val="24"/>
          </w:rPr>
          <w:delText xml:space="preserve"> </w:delText>
        </w:r>
      </w:del>
      <w:del w:id="813" w:author="Лунева Наталия Валерьевна" w:date="2022-06-09T09:47:00Z">
        <w:r w:rsidDel="006937EE">
          <w:rPr>
            <w:rStyle w:val="FontStyle26"/>
            <w:rFonts w:ascii="Arial" w:hAnsi="Arial" w:cs="Arial"/>
            <w:b w:val="0"/>
            <w:sz w:val="24"/>
            <w:szCs w:val="24"/>
          </w:rPr>
          <w:delText xml:space="preserve">информирует </w:delText>
        </w:r>
        <w:commentRangeStart w:id="814"/>
        <w:r w:rsidDel="006937EE">
          <w:rPr>
            <w:rStyle w:val="FontStyle26"/>
            <w:rFonts w:ascii="Arial" w:hAnsi="Arial" w:cs="Arial"/>
            <w:b w:val="0"/>
            <w:sz w:val="24"/>
            <w:szCs w:val="24"/>
          </w:rPr>
          <w:delText xml:space="preserve">инициаторов </w:delText>
        </w:r>
        <w:commentRangeEnd w:id="814"/>
        <w:r w:rsidR="0087048D" w:rsidDel="006937EE">
          <w:rPr>
            <w:rStyle w:val="afc"/>
          </w:rPr>
          <w:commentReference w:id="814"/>
        </w:r>
        <w:r w:rsidDel="006937EE">
          <w:rPr>
            <w:rStyle w:val="FontStyle26"/>
            <w:rFonts w:ascii="Arial" w:hAnsi="Arial" w:cs="Arial"/>
            <w:b w:val="0"/>
            <w:sz w:val="24"/>
            <w:szCs w:val="24"/>
          </w:rPr>
          <w:delText>вопросов.</w:delText>
        </w:r>
      </w:del>
      <w:bookmarkStart w:id="815" w:name="_Toc105683267"/>
      <w:ins w:id="816" w:author="Лунева Наталия Валерьевна" w:date="2022-06-08T11:59:00Z">
        <w:r w:rsidR="009F2089">
          <w:rPr>
            <w:rFonts w:ascii="Arial" w:hAnsi="Arial"/>
            <w:lang w:eastAsia="ru-RU"/>
          </w:rPr>
          <w:t xml:space="preserve">Порядок созыва </w:t>
        </w:r>
      </w:ins>
      <w:ins w:id="817" w:author="Лунева Наталия Валерьевна" w:date="2022-06-09T09:47:00Z">
        <w:r w:rsidR="006937EE">
          <w:rPr>
            <w:rFonts w:ascii="Arial" w:hAnsi="Arial"/>
            <w:lang w:eastAsia="ru-RU"/>
          </w:rPr>
          <w:t>Координационного совета</w:t>
        </w:r>
      </w:ins>
      <w:bookmarkEnd w:id="815"/>
    </w:p>
    <w:p w14:paraId="4FDDAAE5" w14:textId="77777777" w:rsidR="009F2089" w:rsidRPr="0087048D" w:rsidRDefault="009F2089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ins w:id="818" w:author="Лунева Наталия Валерьевна" w:date="2022-06-08T11:59:00Z"/>
          <w:rStyle w:val="FontStyle26"/>
          <w:rFonts w:ascii="Arial" w:hAnsi="Arial" w:cs="Arial"/>
          <w:b w:val="0"/>
          <w:bCs w:val="0"/>
          <w:sz w:val="24"/>
          <w:szCs w:val="24"/>
          <w:rPrChange w:id="819" w:author="Лунева Наталия Валерьевна" w:date="2022-06-08T12:31:00Z">
            <w:rPr>
              <w:ins w:id="820" w:author="Лунева Наталия Валерьевна" w:date="2022-06-08T11:59:00Z"/>
              <w:rStyle w:val="FontStyle26"/>
              <w:rFonts w:ascii="Arial" w:eastAsia="Calibri" w:hAnsi="Arial" w:cs="Arial"/>
              <w:b w:val="0"/>
              <w:bCs w:val="0"/>
              <w:color w:val="008066"/>
              <w:kern w:val="32"/>
              <w:sz w:val="24"/>
              <w:szCs w:val="24"/>
            </w:rPr>
          </w:rPrChange>
        </w:rPr>
        <w:pPrChange w:id="821" w:author="Лунева Наталия Валерьевна" w:date="2022-06-09T15:56:00Z">
          <w:pPr>
            <w:widowControl w:val="0"/>
            <w:numPr>
              <w:ilvl w:val="1"/>
              <w:numId w:val="53"/>
            </w:numPr>
            <w:tabs>
              <w:tab w:val="left" w:pos="720"/>
              <w:tab w:val="left" w:pos="993"/>
            </w:tabs>
            <w:autoSpaceDE w:val="0"/>
            <w:autoSpaceDN w:val="0"/>
            <w:adjustRightInd w:val="0"/>
            <w:spacing w:after="100" w:line="240" w:lineRule="auto"/>
            <w:ind w:left="1440" w:firstLine="448"/>
            <w:jc w:val="both"/>
          </w:pPr>
        </w:pPrChange>
      </w:pPr>
      <w:ins w:id="822" w:author="Лунева Наталия Валерьевна" w:date="2022-06-08T11:59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Заседание КС проводится раз в месяц, как правило, 15 числа текущего месяца. </w:t>
        </w:r>
        <w:r w:rsidRPr="00A572C4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Если 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15е число </w:t>
        </w:r>
        <w:r w:rsidRPr="00A572C4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приходится на нерабочи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й или </w:t>
        </w:r>
        <w:r w:rsidRPr="00A572C4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праздничны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й</w:t>
        </w:r>
        <w:r w:rsidRPr="00A572C4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де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нь</w:t>
        </w:r>
        <w:r w:rsidRPr="00A572C4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, 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председатель КС устанавливает день проведения очередного заседания КС</w:t>
        </w:r>
        <w:r w:rsidRPr="00A572C4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.</w:t>
        </w:r>
      </w:ins>
    </w:p>
    <w:p w14:paraId="01F97939" w14:textId="77777777" w:rsidR="006937EE" w:rsidRPr="00A23E5A" w:rsidRDefault="006937EE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ins w:id="823" w:author="Лунева Наталия Валерьевна" w:date="2022-06-09T09:50:00Z"/>
          <w:rStyle w:val="FontStyle26"/>
          <w:rFonts w:ascii="Arial" w:hAnsi="Arial" w:cs="Arial"/>
          <w:b w:val="0"/>
          <w:bCs w:val="0"/>
          <w:sz w:val="24"/>
          <w:szCs w:val="24"/>
        </w:rPr>
        <w:pPrChange w:id="824" w:author="Лунева Наталия Валерьевна" w:date="2022-06-09T15:56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993"/>
            </w:tabs>
            <w:autoSpaceDE w:val="0"/>
            <w:autoSpaceDN w:val="0"/>
            <w:adjustRightInd w:val="0"/>
            <w:spacing w:after="100" w:line="240" w:lineRule="auto"/>
            <w:ind w:left="1440" w:firstLine="360"/>
            <w:jc w:val="both"/>
          </w:pPr>
        </w:pPrChange>
      </w:pPr>
      <w:ins w:id="825" w:author="Лунева Наталия Валерьевна" w:date="2022-06-09T09:50:00Z">
        <w:r w:rsidRPr="00A23E5A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Секретарь КС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,</w:t>
        </w:r>
        <w:r w:rsidRPr="00A23E5A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</w:t>
        </w:r>
        <w:r w:rsidRPr="00872A5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не позднее чем за 2 рабочих дня до да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т</w:t>
        </w:r>
        <w:r w:rsidRPr="00872A50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ы КС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, </w:t>
        </w:r>
        <w:r w:rsidRPr="00A23E5A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рассылает Повестку и пакет документов по каждому вопросу </w:t>
        </w:r>
        <w:r w:rsidRPr="00DA2C04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вместе с информационным сообщением всем участникам КС, докладчикам и приглашенным по вопросам повестки о времени, месте проведения заседания. Размещает материалы на сетевом хранилище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для ознакомления и подготовки к КС.</w:t>
        </w:r>
      </w:ins>
    </w:p>
    <w:p w14:paraId="2B367391" w14:textId="6ED32625" w:rsidR="009F2089" w:rsidRPr="00DA2C04" w:rsidRDefault="009F2089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ins w:id="826" w:author="Лунева Наталия Валерьевна" w:date="2022-06-08T11:59:00Z"/>
          <w:rStyle w:val="FontStyle26"/>
          <w:rFonts w:ascii="Arial" w:hAnsi="Arial" w:cs="Arial"/>
          <w:b w:val="0"/>
          <w:bCs w:val="0"/>
          <w:sz w:val="24"/>
          <w:szCs w:val="24"/>
        </w:rPr>
        <w:pPrChange w:id="827" w:author="Лунева Наталия Валерьевна" w:date="2022-06-09T15:56:00Z">
          <w:pPr>
            <w:widowControl w:val="0"/>
            <w:numPr>
              <w:ilvl w:val="1"/>
              <w:numId w:val="53"/>
            </w:numPr>
            <w:tabs>
              <w:tab w:val="left" w:pos="720"/>
              <w:tab w:val="left" w:pos="993"/>
            </w:tabs>
            <w:autoSpaceDE w:val="0"/>
            <w:autoSpaceDN w:val="0"/>
            <w:adjustRightInd w:val="0"/>
            <w:spacing w:after="100" w:line="240" w:lineRule="auto"/>
            <w:ind w:left="1440" w:firstLine="448"/>
            <w:jc w:val="both"/>
          </w:pPr>
        </w:pPrChange>
      </w:pPr>
      <w:ins w:id="828" w:author="Лунева Наталия Валерьевна" w:date="2022-06-08T11:59:00Z">
        <w:r w:rsidRPr="00DA2C04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В случае невозможности присутствия члена КС на заседании, </w:t>
        </w:r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ч</w:t>
        </w:r>
        <w:r w:rsidRPr="00DA2C04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лен КС обязан пригласить вместо себя замещающего участника. Член КС уведомляет Секретаря КС о замещении не позднее 1 рабочего дня до проведения КС.</w:t>
        </w:r>
      </w:ins>
    </w:p>
    <w:p w14:paraId="2008DB56" w14:textId="6F197A62" w:rsidR="009F2089" w:rsidRPr="00120BD8" w:rsidDel="006937EE" w:rsidRDefault="009F2089">
      <w:pPr>
        <w:widowControl w:val="0"/>
        <w:tabs>
          <w:tab w:val="left" w:pos="630"/>
          <w:tab w:val="left" w:pos="720"/>
        </w:tabs>
        <w:autoSpaceDE w:val="0"/>
        <w:autoSpaceDN w:val="0"/>
        <w:adjustRightInd w:val="0"/>
        <w:spacing w:after="100" w:line="240" w:lineRule="auto"/>
        <w:jc w:val="both"/>
        <w:rPr>
          <w:del w:id="829" w:author="Лунева Наталия Валерьевна" w:date="2022-06-09T09:52:00Z"/>
        </w:rPr>
        <w:pPrChange w:id="830" w:author="Лунева Наталия Валерьевна" w:date="2022-06-08T12:26:00Z">
          <w:pPr>
            <w:widowControl w:val="0"/>
            <w:numPr>
              <w:ilvl w:val="1"/>
              <w:numId w:val="53"/>
            </w:numPr>
            <w:tabs>
              <w:tab w:val="left" w:pos="630"/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810" w:hanging="450"/>
            <w:jc w:val="both"/>
          </w:pPr>
        </w:pPrChange>
      </w:pPr>
      <w:bookmarkStart w:id="831" w:name="_Toc105683110"/>
      <w:bookmarkStart w:id="832" w:name="_Toc105683195"/>
      <w:bookmarkStart w:id="833" w:name="_Toc105683233"/>
      <w:bookmarkStart w:id="834" w:name="_Toc105683268"/>
      <w:bookmarkEnd w:id="831"/>
      <w:bookmarkEnd w:id="832"/>
      <w:bookmarkEnd w:id="833"/>
      <w:bookmarkEnd w:id="834"/>
    </w:p>
    <w:p w14:paraId="79822578" w14:textId="49E05068" w:rsidR="00FD07DB" w:rsidRPr="0087048D" w:rsidDel="006937EE" w:rsidRDefault="00932FB6">
      <w:pPr>
        <w:pStyle w:val="1"/>
        <w:numPr>
          <w:ilvl w:val="0"/>
          <w:numId w:val="26"/>
        </w:numPr>
        <w:rPr>
          <w:del w:id="835" w:author="Лунева Наталия Валерьевна" w:date="2022-06-09T09:52:00Z"/>
          <w:rFonts w:ascii="Arial" w:hAnsi="Arial"/>
          <w:color w:val="FF0000"/>
          <w:lang w:eastAsia="ru-RU"/>
          <w:rPrChange w:id="836" w:author="Лунева Наталия Валерьевна" w:date="2022-06-08T12:27:00Z">
            <w:rPr>
              <w:del w:id="837" w:author="Лунева Наталия Валерьевна" w:date="2022-06-09T09:52:00Z"/>
              <w:rFonts w:ascii="Arial" w:hAnsi="Arial"/>
              <w:lang w:eastAsia="ru-RU"/>
            </w:rPr>
          </w:rPrChange>
        </w:rPr>
        <w:pPrChange w:id="838" w:author="Лунева Наталия Валерьевна" w:date="2022-06-08T12:27:00Z">
          <w:pPr>
            <w:pStyle w:val="1"/>
            <w:numPr>
              <w:numId w:val="53"/>
            </w:numPr>
            <w:ind w:left="810"/>
          </w:pPr>
        </w:pPrChange>
      </w:pPr>
      <w:del w:id="839" w:author="Лунева Наталия Валерьевна" w:date="2022-06-09T09:52:00Z">
        <w:r w:rsidRPr="0087048D" w:rsidDel="006937EE">
          <w:rPr>
            <w:rFonts w:ascii="Arial" w:hAnsi="Arial"/>
            <w:color w:val="FF0000"/>
            <w:lang w:eastAsia="ru-RU"/>
            <w:rPrChange w:id="840" w:author="Лунева Наталия Валерьевна" w:date="2022-06-08T12:27:00Z">
              <w:rPr>
                <w:rFonts w:ascii="Arial" w:hAnsi="Arial"/>
                <w:lang w:eastAsia="ru-RU"/>
              </w:rPr>
            </w:rPrChange>
          </w:rPr>
          <w:delText xml:space="preserve">Порядок </w:delText>
        </w:r>
        <w:r w:rsidR="009D781B" w:rsidRPr="0087048D" w:rsidDel="006937EE">
          <w:rPr>
            <w:rFonts w:ascii="Arial" w:hAnsi="Arial"/>
            <w:color w:val="FF0000"/>
            <w:lang w:eastAsia="ru-RU"/>
            <w:rPrChange w:id="841" w:author="Лунева Наталия Валерьевна" w:date="2022-06-08T12:27:00Z">
              <w:rPr>
                <w:rFonts w:ascii="Arial" w:hAnsi="Arial"/>
                <w:lang w:eastAsia="ru-RU"/>
              </w:rPr>
            </w:rPrChange>
          </w:rPr>
          <w:delText>предоставления материалов к рассмотрению на заседании Комитета</w:delText>
        </w:r>
      </w:del>
      <w:ins w:id="842" w:author="Лебедев Александр Николаевич" w:date="2022-04-12T14:16:00Z">
        <w:del w:id="843" w:author="Лунева Наталия Валерьевна" w:date="2022-06-09T09:52:00Z">
          <w:r w:rsidR="000323A5" w:rsidRPr="0087048D" w:rsidDel="006937EE">
            <w:rPr>
              <w:rFonts w:ascii="Arial" w:hAnsi="Arial"/>
              <w:color w:val="FF0000"/>
              <w:lang w:eastAsia="ru-RU"/>
              <w:rPrChange w:id="844" w:author="Лунева Наталия Валерьевна" w:date="2022-06-08T12:27:00Z">
                <w:rPr>
                  <w:rFonts w:ascii="Arial" w:hAnsi="Arial"/>
                  <w:lang w:eastAsia="ru-RU"/>
                </w:rPr>
              </w:rPrChange>
            </w:rPr>
            <w:delText>КС оп ИТ</w:delText>
          </w:r>
        </w:del>
      </w:ins>
      <w:bookmarkStart w:id="845" w:name="_Toc105683111"/>
      <w:bookmarkStart w:id="846" w:name="_Toc105683196"/>
      <w:bookmarkStart w:id="847" w:name="_Toc105683234"/>
      <w:bookmarkStart w:id="848" w:name="_Toc105683269"/>
      <w:bookmarkEnd w:id="845"/>
      <w:bookmarkEnd w:id="846"/>
      <w:bookmarkEnd w:id="847"/>
      <w:bookmarkEnd w:id="848"/>
    </w:p>
    <w:p w14:paraId="02C5367B" w14:textId="2E80946F" w:rsidR="00FD07DB" w:rsidRPr="0087048D" w:rsidDel="0087048D" w:rsidRDefault="00FD07DB">
      <w:pPr>
        <w:numPr>
          <w:ilvl w:val="1"/>
          <w:numId w:val="26"/>
        </w:numPr>
        <w:tabs>
          <w:tab w:val="left" w:pos="630"/>
          <w:tab w:val="left" w:pos="993"/>
        </w:tabs>
        <w:ind w:left="0" w:firstLine="360"/>
        <w:rPr>
          <w:del w:id="849" w:author="Лунева Наталия Валерьевна" w:date="2022-06-08T12:29:00Z"/>
          <w:rStyle w:val="FontStyle26"/>
          <w:rFonts w:ascii="Arial" w:hAnsi="Arial" w:cs="Arial"/>
          <w:b w:val="0"/>
          <w:bCs w:val="0"/>
          <w:sz w:val="24"/>
          <w:szCs w:val="24"/>
          <w:rPrChange w:id="850" w:author="Лунева Наталия Валерьевна" w:date="2022-06-08T12:31:00Z">
            <w:rPr>
              <w:del w:id="851" w:author="Лунева Наталия Валерьевна" w:date="2022-06-08T12:29:00Z"/>
            </w:rPr>
          </w:rPrChange>
        </w:rPr>
        <w:pPrChange w:id="852" w:author="Лунева Наталия Валерьевна" w:date="2022-06-08T12:31:00Z">
          <w:pPr/>
        </w:pPrChange>
      </w:pPr>
      <w:bookmarkStart w:id="853" w:name="_Toc105683112"/>
      <w:bookmarkStart w:id="854" w:name="_Toc105683197"/>
      <w:bookmarkStart w:id="855" w:name="_Toc105683235"/>
      <w:bookmarkStart w:id="856" w:name="_Toc105683270"/>
      <w:bookmarkEnd w:id="853"/>
      <w:bookmarkEnd w:id="854"/>
      <w:bookmarkEnd w:id="855"/>
      <w:bookmarkEnd w:id="856"/>
    </w:p>
    <w:p w14:paraId="4B4ABAED" w14:textId="060BE1F1" w:rsidR="00932FB6" w:rsidRPr="0087048D" w:rsidDel="006937EE" w:rsidRDefault="00932FB6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 w:line="240" w:lineRule="auto"/>
        <w:ind w:left="0" w:firstLine="360"/>
        <w:jc w:val="both"/>
        <w:rPr>
          <w:del w:id="857" w:author="Лунева Наталия Валерьевна" w:date="2022-06-09T09:52:00Z"/>
          <w:rStyle w:val="FontStyle26"/>
          <w:rFonts w:ascii="Arial" w:hAnsi="Arial" w:cs="Arial"/>
          <w:b w:val="0"/>
          <w:bCs w:val="0"/>
          <w:sz w:val="24"/>
          <w:szCs w:val="24"/>
        </w:rPr>
        <w:pPrChange w:id="858" w:author="Лунева Наталия Валерьевна" w:date="2022-06-08T12:31:00Z">
          <w:pPr>
            <w:pStyle w:val="af0"/>
            <w:widowControl w:val="0"/>
            <w:numPr>
              <w:ilvl w:val="1"/>
              <w:numId w:val="53"/>
            </w:numPr>
            <w:tabs>
              <w:tab w:val="left" w:pos="810"/>
            </w:tabs>
            <w:autoSpaceDE w:val="0"/>
            <w:autoSpaceDN w:val="0"/>
            <w:adjustRightInd w:val="0"/>
            <w:spacing w:after="100" w:line="240" w:lineRule="auto"/>
            <w:ind w:left="810" w:hanging="450"/>
            <w:contextualSpacing w:val="0"/>
            <w:jc w:val="both"/>
          </w:pPr>
        </w:pPrChange>
      </w:pPr>
      <w:del w:id="859" w:author="Лунева Наталия Валерьевна" w:date="2022-06-09T09:52:00Z">
        <w:r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Инициатор рассмотрения вопроса на заседании Комитета</w:delText>
        </w:r>
      </w:del>
      <w:ins w:id="860" w:author="Лебедев Александр Николаевич" w:date="2022-04-12T14:16:00Z">
        <w:del w:id="861" w:author="Лунева Наталия Валерьевна" w:date="2022-06-09T09:52:00Z">
          <w:r w:rsidR="000323A5" w:rsidRPr="0087048D" w:rsidDel="006937EE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КС оп ИТ</w:delText>
          </w:r>
        </w:del>
      </w:ins>
      <w:del w:id="862" w:author="Лунева Наталия Валерьевна" w:date="2022-06-09T09:52:00Z">
        <w:r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должен предоставить материалы одновременно с заявкой на включение в повестку, то есть не позднее, чем за </w:delText>
        </w:r>
        <w:r w:rsidR="009D781B"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4</w:delText>
        </w:r>
        <w:r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рабочих дня до проведения Заседания</w:delText>
        </w:r>
        <w:bookmarkStart w:id="863" w:name="_Toc105683113"/>
        <w:bookmarkStart w:id="864" w:name="_Toc105683198"/>
        <w:bookmarkStart w:id="865" w:name="_Toc105683236"/>
        <w:bookmarkStart w:id="866" w:name="_Toc105683271"/>
        <w:bookmarkEnd w:id="863"/>
        <w:bookmarkEnd w:id="864"/>
        <w:bookmarkEnd w:id="865"/>
        <w:bookmarkEnd w:id="866"/>
      </w:del>
    </w:p>
    <w:p w14:paraId="0CF1FE40" w14:textId="20BE9782" w:rsidR="00932FB6" w:rsidRPr="0087048D" w:rsidDel="006937EE" w:rsidRDefault="00932FB6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 w:line="240" w:lineRule="auto"/>
        <w:ind w:left="0" w:firstLine="360"/>
        <w:jc w:val="both"/>
        <w:rPr>
          <w:del w:id="867" w:author="Лунева Наталия Валерьевна" w:date="2022-06-09T09:52:00Z"/>
          <w:rStyle w:val="FontStyle26"/>
          <w:rFonts w:ascii="Arial" w:hAnsi="Arial" w:cs="Arial"/>
          <w:b w:val="0"/>
          <w:bCs w:val="0"/>
          <w:sz w:val="24"/>
          <w:szCs w:val="24"/>
          <w:rPrChange w:id="868" w:author="Лунева Наталия Валерьевна" w:date="2022-06-08T12:31:00Z">
            <w:rPr>
              <w:del w:id="869" w:author="Лунева Наталия Валерьевна" w:date="2022-06-09T09:52:00Z"/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pPrChange w:id="870" w:author="Лунева Наталия Валерьевна" w:date="2022-06-08T12:31:00Z">
          <w:pPr>
            <w:widowControl w:val="0"/>
            <w:tabs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360"/>
            <w:jc w:val="both"/>
          </w:pPr>
        </w:pPrChange>
      </w:pPr>
      <w:del w:id="871" w:author="Лунева Наталия Валерьевна" w:date="2022-06-08T12:31:00Z">
        <w:r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4.2. </w:delText>
        </w:r>
      </w:del>
      <w:del w:id="872" w:author="Лунева Наталия Валерьевна" w:date="2022-06-09T09:52:00Z">
        <w:r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873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Пакет материалов включает:</w:delText>
        </w:r>
        <w:bookmarkStart w:id="874" w:name="_Toc105683114"/>
        <w:bookmarkStart w:id="875" w:name="_Toc105683199"/>
        <w:bookmarkStart w:id="876" w:name="_Toc105683237"/>
        <w:bookmarkStart w:id="877" w:name="_Toc105683272"/>
        <w:bookmarkEnd w:id="874"/>
        <w:bookmarkEnd w:id="875"/>
        <w:bookmarkEnd w:id="876"/>
        <w:bookmarkEnd w:id="877"/>
      </w:del>
    </w:p>
    <w:p w14:paraId="544E20BC" w14:textId="28779AB7" w:rsidR="005F4F55" w:rsidRPr="007A25C4" w:rsidDel="006937EE" w:rsidRDefault="00932FB6" w:rsidP="00772E3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00" w:line="240" w:lineRule="auto"/>
        <w:jc w:val="both"/>
        <w:rPr>
          <w:del w:id="878" w:author="Лунева Наталия Валерьевна" w:date="2022-06-09T09:52:00Z"/>
          <w:rFonts w:ascii="Arial" w:eastAsia="Calibri" w:hAnsi="Arial" w:cs="Arial"/>
          <w:sz w:val="24"/>
          <w:szCs w:val="24"/>
        </w:rPr>
      </w:pPr>
      <w:del w:id="879" w:author="Лунева Наталия Валерьевна" w:date="2022-06-09T09:52:00Z">
        <w:r w:rsidRPr="007A25C4" w:rsidDel="006937EE">
          <w:rPr>
            <w:rFonts w:ascii="Arial" w:eastAsia="Calibri" w:hAnsi="Arial" w:cs="Arial"/>
            <w:sz w:val="24"/>
            <w:szCs w:val="24"/>
          </w:rPr>
          <w:delText>Повестку заседания</w:delText>
        </w:r>
        <w:r w:rsidR="007A25C4" w:rsidDel="006937EE">
          <w:rPr>
            <w:rFonts w:ascii="Arial" w:eastAsia="Calibri" w:hAnsi="Arial" w:cs="Arial"/>
            <w:sz w:val="24"/>
            <w:szCs w:val="24"/>
          </w:rPr>
          <w:delText xml:space="preserve"> и п</w:delText>
        </w:r>
        <w:r w:rsidR="005F4F55" w:rsidRPr="007A25C4" w:rsidDel="006937EE">
          <w:rPr>
            <w:rFonts w:ascii="Arial" w:eastAsia="Calibri" w:hAnsi="Arial" w:cs="Arial"/>
            <w:sz w:val="24"/>
            <w:szCs w:val="24"/>
          </w:rPr>
          <w:delText>роекты решений по каждому обсуждаемому вопросу</w:delText>
        </w:r>
        <w:bookmarkStart w:id="880" w:name="_Toc105683115"/>
        <w:bookmarkStart w:id="881" w:name="_Toc105683200"/>
        <w:bookmarkStart w:id="882" w:name="_Toc105683238"/>
        <w:bookmarkStart w:id="883" w:name="_Toc105683273"/>
        <w:bookmarkEnd w:id="880"/>
        <w:bookmarkEnd w:id="881"/>
        <w:bookmarkEnd w:id="882"/>
        <w:bookmarkEnd w:id="883"/>
      </w:del>
    </w:p>
    <w:p w14:paraId="1887216E" w14:textId="497F45F2" w:rsidR="00932FB6" w:rsidDel="006937EE" w:rsidRDefault="00932FB6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00" w:line="240" w:lineRule="auto"/>
        <w:jc w:val="both"/>
        <w:rPr>
          <w:del w:id="884" w:author="Лунева Наталия Валерьевна" w:date="2022-06-09T09:52:00Z"/>
          <w:rFonts w:ascii="Arial" w:eastAsia="Calibri" w:hAnsi="Arial" w:cs="Arial"/>
          <w:sz w:val="24"/>
          <w:szCs w:val="24"/>
        </w:rPr>
      </w:pPr>
      <w:del w:id="885" w:author="Лунева Наталия Валерьевна" w:date="2022-06-09T09:52:00Z">
        <w:r w:rsidRPr="00932FB6" w:rsidDel="006937EE">
          <w:rPr>
            <w:rFonts w:ascii="Arial" w:eastAsia="Calibri" w:hAnsi="Arial" w:cs="Arial"/>
            <w:sz w:val="24"/>
            <w:szCs w:val="24"/>
          </w:rPr>
          <w:delText>Комплект документов по каждому обсуждаемому проекту</w:delText>
        </w:r>
        <w:bookmarkStart w:id="886" w:name="_Toc105683116"/>
        <w:bookmarkStart w:id="887" w:name="_Toc105683201"/>
        <w:bookmarkStart w:id="888" w:name="_Toc105683239"/>
        <w:bookmarkStart w:id="889" w:name="_Toc105683274"/>
        <w:bookmarkEnd w:id="886"/>
        <w:bookmarkEnd w:id="887"/>
        <w:bookmarkEnd w:id="888"/>
        <w:bookmarkEnd w:id="889"/>
      </w:del>
    </w:p>
    <w:p w14:paraId="488C2564" w14:textId="28E4DDB0" w:rsidR="0087048D" w:rsidRPr="005F4F55" w:rsidDel="006937EE" w:rsidRDefault="00932FB6">
      <w:pPr>
        <w:widowControl w:val="0"/>
        <w:autoSpaceDE w:val="0"/>
        <w:autoSpaceDN w:val="0"/>
        <w:adjustRightInd w:val="0"/>
        <w:spacing w:after="100" w:line="240" w:lineRule="auto"/>
        <w:ind w:left="1429"/>
        <w:jc w:val="both"/>
        <w:rPr>
          <w:del w:id="890" w:author="Лунева Наталия Валерьевна" w:date="2022-06-09T09:52:00Z"/>
          <w:rFonts w:ascii="Arial" w:eastAsia="Calibri" w:hAnsi="Arial" w:cs="Arial"/>
          <w:sz w:val="24"/>
          <w:szCs w:val="24"/>
        </w:rPr>
        <w:pPrChange w:id="891" w:author="Лунева Наталия Валерьевна" w:date="2022-06-08T12:27:00Z">
          <w:pPr>
            <w:widowControl w:val="0"/>
            <w:numPr>
              <w:numId w:val="28"/>
            </w:numPr>
            <w:tabs>
              <w:tab w:val="num" w:pos="1429"/>
            </w:tabs>
            <w:autoSpaceDE w:val="0"/>
            <w:autoSpaceDN w:val="0"/>
            <w:adjustRightInd w:val="0"/>
            <w:spacing w:after="100" w:line="240" w:lineRule="auto"/>
            <w:ind w:left="1429" w:hanging="360"/>
            <w:jc w:val="both"/>
          </w:pPr>
        </w:pPrChange>
      </w:pPr>
      <w:del w:id="892" w:author="Лунева Наталия Валерьевна" w:date="2022-06-09T09:52:00Z">
        <w:r w:rsidRPr="00932FB6" w:rsidDel="006937EE">
          <w:rPr>
            <w:rFonts w:ascii="Arial" w:eastAsia="Calibri" w:hAnsi="Arial" w:cs="Arial"/>
            <w:sz w:val="24"/>
            <w:szCs w:val="24"/>
          </w:rPr>
          <w:delText>При необходимости, иные дополнительные материалы</w:delText>
        </w:r>
        <w:bookmarkStart w:id="893" w:name="_Toc105683117"/>
        <w:bookmarkStart w:id="894" w:name="_Toc105683202"/>
        <w:bookmarkStart w:id="895" w:name="_Toc105683240"/>
        <w:bookmarkStart w:id="896" w:name="_Toc105683275"/>
        <w:bookmarkEnd w:id="893"/>
        <w:bookmarkEnd w:id="894"/>
        <w:bookmarkEnd w:id="895"/>
        <w:bookmarkEnd w:id="896"/>
      </w:del>
    </w:p>
    <w:p w14:paraId="1E50DBF2" w14:textId="2B06CAB6" w:rsidR="00A32599" w:rsidRPr="00330D35" w:rsidRDefault="00A32599">
      <w:pPr>
        <w:pStyle w:val="1"/>
        <w:numPr>
          <w:ilvl w:val="0"/>
          <w:numId w:val="26"/>
        </w:numPr>
        <w:rPr>
          <w:rFonts w:ascii="Arial" w:hAnsi="Arial"/>
          <w:lang w:eastAsia="ru-RU"/>
        </w:rPr>
        <w:pPrChange w:id="897" w:author="Лунева Наталия Валерьевна" w:date="2022-06-08T12:27:00Z">
          <w:pPr>
            <w:pStyle w:val="1"/>
            <w:numPr>
              <w:numId w:val="53"/>
            </w:numPr>
            <w:ind w:left="810"/>
          </w:pPr>
        </w:pPrChange>
      </w:pPr>
      <w:bookmarkStart w:id="898" w:name="_Toc47815305"/>
      <w:bookmarkStart w:id="899" w:name="_Toc47815306"/>
      <w:bookmarkStart w:id="900" w:name="_Toc47815307"/>
      <w:bookmarkStart w:id="901" w:name="_Toc105683276"/>
      <w:bookmarkEnd w:id="898"/>
      <w:bookmarkEnd w:id="899"/>
      <w:bookmarkEnd w:id="900"/>
      <w:r w:rsidRPr="00A32599">
        <w:rPr>
          <w:rFonts w:ascii="Arial" w:hAnsi="Arial"/>
          <w:lang w:eastAsia="ru-RU"/>
        </w:rPr>
        <w:t xml:space="preserve">Порядок </w:t>
      </w:r>
      <w:r>
        <w:rPr>
          <w:rFonts w:ascii="Arial" w:hAnsi="Arial"/>
          <w:lang w:eastAsia="ru-RU"/>
        </w:rPr>
        <w:t xml:space="preserve">оформления </w:t>
      </w:r>
      <w:r w:rsidR="000627DF">
        <w:rPr>
          <w:rFonts w:ascii="Arial" w:hAnsi="Arial"/>
          <w:lang w:eastAsia="ru-RU"/>
        </w:rPr>
        <w:t>принят</w:t>
      </w:r>
      <w:r w:rsidR="000627DF" w:rsidRPr="00330D35">
        <w:rPr>
          <w:rFonts w:ascii="Arial" w:hAnsi="Arial"/>
          <w:lang w:eastAsia="ru-RU"/>
        </w:rPr>
        <w:t>ых</w:t>
      </w:r>
      <w:r w:rsidR="000627DF">
        <w:rPr>
          <w:rFonts w:ascii="Arial" w:hAnsi="Arial"/>
          <w:lang w:eastAsia="ru-RU"/>
        </w:rPr>
        <w:t xml:space="preserve"> </w:t>
      </w:r>
      <w:r>
        <w:rPr>
          <w:rFonts w:ascii="Arial" w:hAnsi="Arial"/>
          <w:lang w:eastAsia="ru-RU"/>
        </w:rPr>
        <w:t>решений</w:t>
      </w:r>
      <w:bookmarkEnd w:id="901"/>
    </w:p>
    <w:p w14:paraId="1F12A3B0" w14:textId="03317694" w:rsidR="00715017" w:rsidRPr="0087048D" w:rsidDel="0087048D" w:rsidRDefault="00715017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902" w:author="Лунева Наталия Валерьевна" w:date="2022-06-08T12:29:00Z"/>
          <w:rStyle w:val="FontStyle26"/>
          <w:rFonts w:ascii="Arial" w:hAnsi="Arial" w:cs="Arial"/>
          <w:b w:val="0"/>
          <w:bCs w:val="0"/>
          <w:sz w:val="24"/>
          <w:szCs w:val="24"/>
          <w:rPrChange w:id="903" w:author="Лунева Наталия Валерьевна" w:date="2022-06-08T12:31:00Z">
            <w:rPr>
              <w:del w:id="904" w:author="Лунева Наталия Валерьевна" w:date="2022-06-08T12:29:00Z"/>
            </w:rPr>
          </w:rPrChange>
        </w:rPr>
        <w:pPrChange w:id="905" w:author="Лунева Наталия Валерьевна" w:date="2022-06-09T15:56:00Z">
          <w:pPr>
            <w:widowControl w:val="0"/>
            <w:autoSpaceDE w:val="0"/>
            <w:autoSpaceDN w:val="0"/>
            <w:adjustRightInd w:val="0"/>
            <w:spacing w:after="100" w:line="240" w:lineRule="auto"/>
            <w:ind w:left="907"/>
            <w:jc w:val="both"/>
          </w:pPr>
        </w:pPrChange>
      </w:pPr>
    </w:p>
    <w:p w14:paraId="13869648" w14:textId="65E83231" w:rsidR="005F263F" w:rsidRPr="0087048D" w:rsidDel="00073632" w:rsidRDefault="008513C2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906" w:author="Лебедев Александр Николаевич" w:date="2022-04-12T17:33:00Z"/>
          <w:rStyle w:val="FontStyle26"/>
          <w:rFonts w:ascii="Arial" w:hAnsi="Arial" w:cs="Arial"/>
          <w:b w:val="0"/>
          <w:bCs w:val="0"/>
          <w:sz w:val="24"/>
          <w:szCs w:val="24"/>
        </w:rPr>
        <w:pPrChange w:id="907" w:author="Лунева Наталия Валерьевна" w:date="2022-06-09T15:56:00Z">
          <w:pPr>
            <w:pStyle w:val="af0"/>
            <w:widowControl w:val="0"/>
            <w:numPr>
              <w:ilvl w:val="1"/>
              <w:numId w:val="53"/>
            </w:numPr>
            <w:tabs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900" w:hanging="720"/>
            <w:contextualSpacing w:val="0"/>
            <w:jc w:val="both"/>
          </w:pPr>
        </w:pPrChange>
      </w:pPr>
      <w:r w:rsidRPr="0087048D">
        <w:rPr>
          <w:rStyle w:val="FontStyle26"/>
          <w:rFonts w:ascii="Arial" w:hAnsi="Arial" w:cs="Arial"/>
          <w:b w:val="0"/>
          <w:bCs w:val="0"/>
          <w:sz w:val="24"/>
          <w:szCs w:val="24"/>
        </w:rPr>
        <w:t>Принятые р</w:t>
      </w:r>
      <w:r w:rsidR="000A0431" w:rsidRPr="0087048D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ешения </w:t>
      </w:r>
      <w:del w:id="908" w:author="Лебедев Александр Николаевич" w:date="2022-04-12T14:16:00Z">
        <w:r w:rsidR="000A0431"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ins w:id="909" w:author="Лебедев Александр Николаевич" w:date="2022-04-12T14:16:00Z">
        <w:r w:rsidR="000323A5" w:rsidRPr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К</w:t>
        </w:r>
      </w:ins>
      <w:ins w:id="910" w:author="Лунева Наталия Валерьевна" w:date="2022-06-08T12:27:00Z">
        <w:r w:rsidR="0087048D" w:rsidRPr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С</w:t>
        </w:r>
      </w:ins>
      <w:ins w:id="911" w:author="Лебедев Александр Николаевич" w:date="2022-04-12T14:16:00Z">
        <w:del w:id="912" w:author="Лунева Наталия Валерьевна" w:date="2022-06-08T12:27:00Z">
          <w:r w:rsidR="000323A5" w:rsidRPr="0087048D" w:rsidDel="0087048D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С оп ИТ</w:delText>
          </w:r>
        </w:del>
      </w:ins>
      <w:r w:rsidR="000A0431" w:rsidRPr="0087048D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ins w:id="913" w:author="Лунева Наталия Валерьевна" w:date="2022-06-09T10:03:00Z">
        <w:r w:rsidR="00772E3C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и предложения</w:t>
        </w:r>
      </w:ins>
      <w:del w:id="914" w:author="Лунева Наталия Валерьевна" w:date="2022-06-09T10:03:00Z">
        <w:r w:rsidR="007A25C4" w:rsidRPr="0087048D" w:rsidDel="00772E3C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и</w:delText>
        </w:r>
      </w:del>
      <w:r w:rsidR="007A25C4" w:rsidRPr="0087048D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ins w:id="915" w:author="Лунева Наталия Валерьевна" w:date="2022-06-08T12:27:00Z">
        <w:r w:rsidR="0087048D" w:rsidRPr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оформляются </w:t>
        </w:r>
      </w:ins>
      <w:ins w:id="916" w:author="Лунева Наталия Валерьевна" w:date="2022-06-08T12:28:00Z">
        <w:r w:rsidR="0087048D" w:rsidRPr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Секретарем КС </w:t>
        </w:r>
      </w:ins>
      <w:r w:rsidR="007A25C4" w:rsidRPr="0087048D">
        <w:rPr>
          <w:rStyle w:val="FontStyle26"/>
          <w:rFonts w:ascii="Arial" w:hAnsi="Arial" w:cs="Arial"/>
          <w:b w:val="0"/>
          <w:bCs w:val="0"/>
          <w:sz w:val="24"/>
          <w:szCs w:val="24"/>
        </w:rPr>
        <w:t>протокол</w:t>
      </w:r>
      <w:ins w:id="917" w:author="Лунева Наталия Валерьевна" w:date="2022-06-08T12:28:00Z">
        <w:r w:rsidR="0087048D" w:rsidRPr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ом</w:t>
        </w:r>
      </w:ins>
      <w:del w:id="918" w:author="Лунева Наталия Валерьевна" w:date="2022-06-08T12:28:00Z">
        <w:r w:rsidR="007A25C4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del w:id="919" w:author="Лунева Наталия Валерьевна" w:date="2022-06-08T12:27:00Z">
        <w:r w:rsidR="000A0431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оформляются</w:delText>
        </w:r>
        <w:r w:rsidR="00C75439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del w:id="920" w:author="Лунева Наталия Валерьевна" w:date="2022-06-08T12:28:00Z">
        <w:r w:rsidR="00C75439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Секретарем</w:delText>
        </w:r>
        <w:r w:rsidR="000A0431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  <w:r w:rsidR="00C75439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ins w:id="921" w:author="Лебедев Александр Николаевич" w:date="2022-04-12T14:16:00Z">
        <w:del w:id="922" w:author="Лунева Наталия Валерьевна" w:date="2022-06-08T12:28:00Z">
          <w:r w:rsidR="000323A5" w:rsidRPr="0087048D" w:rsidDel="0087048D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</w:rPr>
            <w:delText>КС оп ИТ</w:delText>
          </w:r>
        </w:del>
      </w:ins>
      <w:del w:id="923" w:author="Лунева Наталия Валерьевна" w:date="2022-06-08T12:28:00Z">
        <w:r w:rsidR="00C75439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  <w:r w:rsidR="000A0431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на бланках установленного образца</w:delText>
        </w:r>
      </w:del>
      <w:r w:rsidR="007A25C4" w:rsidRPr="0087048D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F263F" w:rsidRPr="0087048D">
        <w:rPr>
          <w:rStyle w:val="FontStyle26"/>
          <w:rFonts w:ascii="Arial" w:hAnsi="Arial" w:cs="Arial"/>
          <w:b w:val="0"/>
          <w:bCs w:val="0"/>
          <w:sz w:val="24"/>
          <w:szCs w:val="24"/>
        </w:rPr>
        <w:t>(Приложение</w:t>
      </w:r>
      <w:ins w:id="924" w:author="Лунева Наталия Валерьевна" w:date="2022-06-08T12:29:00Z">
        <w:r w:rsidR="0087048D" w:rsidRPr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 </w:t>
        </w:r>
      </w:ins>
      <w:del w:id="925" w:author="Лунева Наталия Валерьевна" w:date="2022-06-08T12:29:00Z">
        <w:r w:rsidR="005F263F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del w:id="926" w:author="Лунева Наталия Валерьевна" w:date="2022-06-08T12:28:00Z">
        <w:r w:rsidR="00620F9D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№2</w:delText>
        </w:r>
      </w:del>
      <w:ins w:id="927" w:author="Лунева Наталия Валерьевна" w:date="2022-06-08T12:28:00Z">
        <w:r w:rsidR="0087048D" w:rsidRPr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3</w:t>
        </w:r>
      </w:ins>
      <w:del w:id="928" w:author="Лунева Наталия Валерьевна" w:date="2022-06-08T12:28:00Z">
        <w:r w:rsidR="005F263F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к настоящему регламенту</w:delText>
        </w:r>
      </w:del>
      <w:r w:rsidR="005F263F" w:rsidRPr="0087048D">
        <w:rPr>
          <w:rStyle w:val="FontStyle26"/>
          <w:rFonts w:ascii="Arial" w:hAnsi="Arial" w:cs="Arial"/>
          <w:b w:val="0"/>
          <w:bCs w:val="0"/>
          <w:sz w:val="24"/>
          <w:szCs w:val="24"/>
        </w:rPr>
        <w:t>)</w:t>
      </w:r>
      <w:ins w:id="929" w:author="Лебедев Александр Николаевич" w:date="2022-04-12T17:34:00Z">
        <w:r w:rsidR="00073632" w:rsidRPr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. </w:t>
        </w:r>
      </w:ins>
      <w:del w:id="930" w:author="Лебедев Александр Николаевич" w:date="2022-04-12T17:34:00Z">
        <w:r w:rsidR="005F263F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:</w:delText>
        </w:r>
      </w:del>
    </w:p>
    <w:p w14:paraId="2D3FF809" w14:textId="530AE2B6" w:rsidR="005F263F" w:rsidRPr="0087048D" w:rsidDel="00073632" w:rsidRDefault="00173B86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931" w:author="Лебедев Александр Николаевич" w:date="2022-04-12T17:33:00Z"/>
          <w:rStyle w:val="FontStyle26"/>
          <w:rFonts w:ascii="Arial" w:hAnsi="Arial" w:cs="Arial"/>
          <w:b w:val="0"/>
          <w:bCs w:val="0"/>
          <w:sz w:val="24"/>
          <w:szCs w:val="24"/>
          <w:rPrChange w:id="932" w:author="Лунева Наталия Валерьевна" w:date="2022-06-08T12:31:00Z">
            <w:rPr>
              <w:del w:id="933" w:author="Лебедев Александр Николаевич" w:date="2022-04-12T17:33:00Z"/>
              <w:rFonts w:ascii="Arial" w:hAnsi="Arial" w:cs="Arial"/>
              <w:sz w:val="24"/>
              <w:szCs w:val="24"/>
            </w:rPr>
          </w:rPrChange>
        </w:rPr>
        <w:pPrChange w:id="934" w:author="Лунева Наталия Валерьевна" w:date="2022-06-09T15:56:00Z">
          <w:pPr>
            <w:widowControl w:val="0"/>
            <w:numPr>
              <w:numId w:val="28"/>
            </w:numPr>
            <w:tabs>
              <w:tab w:val="num" w:pos="1429"/>
            </w:tabs>
            <w:autoSpaceDE w:val="0"/>
            <w:autoSpaceDN w:val="0"/>
            <w:adjustRightInd w:val="0"/>
            <w:spacing w:after="100" w:line="240" w:lineRule="auto"/>
            <w:ind w:left="1260" w:hanging="360"/>
            <w:jc w:val="both"/>
          </w:pPr>
        </w:pPrChange>
      </w:pPr>
      <w:del w:id="935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36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>П</w:delText>
        </w:r>
        <w:r w:rsidR="005F263F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37" w:author="Лунева Наталия Валерьевна" w:date="2022-06-08T12:31:00Z">
              <w:rPr>
                <w:rFonts w:ascii="Arial" w:hAnsi="Arial" w:cs="Arial"/>
                <w:sz w:val="24"/>
                <w:szCs w:val="24"/>
              </w:rPr>
            </w:rPrChange>
          </w:rPr>
          <w:delText>ри отсутствии поправок</w:delText>
        </w:r>
        <w:r w:rsidR="007A25C4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38" w:author="Лунева Наталия Валерьевна" w:date="2022-06-08T12:31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к проекту решений</w:delText>
        </w:r>
        <w:r w:rsidR="005F263F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39" w:author="Лунева Наталия Валерьевна" w:date="2022-06-08T12:31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– в ходе заседания </w:delText>
        </w:r>
      </w:del>
      <w:del w:id="940" w:author="Лебедев Александр Николаевич" w:date="2022-04-12T14:17:00Z">
        <w:r w:rsidR="005F263F"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41" w:author="Лунева Наталия Валерьевна" w:date="2022-06-08T12:31:00Z">
              <w:rPr>
                <w:rFonts w:ascii="Arial" w:hAnsi="Arial" w:cs="Arial"/>
                <w:sz w:val="24"/>
                <w:szCs w:val="24"/>
              </w:rPr>
            </w:rPrChange>
          </w:rPr>
          <w:delText>Комитета</w:delText>
        </w:r>
      </w:del>
      <w:del w:id="942" w:author="Лебедев Александр Николаевич" w:date="2022-04-12T17:33:00Z">
        <w:r w:rsidR="005F263F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43" w:author="Лунева Наталия Валерьевна" w:date="2022-06-08T12:31:00Z">
              <w:rPr>
                <w:rFonts w:ascii="Arial" w:hAnsi="Arial" w:cs="Arial"/>
                <w:sz w:val="24"/>
                <w:szCs w:val="24"/>
              </w:rPr>
            </w:rPrChange>
          </w:rPr>
          <w:delText>;</w:delText>
        </w:r>
      </w:del>
    </w:p>
    <w:p w14:paraId="0AC52EAF" w14:textId="0761A014" w:rsidR="00FB135E" w:rsidRPr="0087048D" w:rsidDel="00073632" w:rsidRDefault="00173B86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944" w:author="Лебедев Александр Николаевич" w:date="2022-04-12T17:33:00Z"/>
          <w:rStyle w:val="FontStyle26"/>
          <w:rFonts w:ascii="Arial" w:hAnsi="Arial" w:cs="Arial"/>
          <w:b w:val="0"/>
          <w:bCs w:val="0"/>
          <w:sz w:val="24"/>
          <w:szCs w:val="24"/>
          <w:rPrChange w:id="945" w:author="Лунева Наталия Валерьевна" w:date="2022-06-08T12:31:00Z">
            <w:rPr>
              <w:del w:id="946" w:author="Лебедев Александр Николаевич" w:date="2022-04-12T17:33:00Z"/>
              <w:rFonts w:ascii="Arial" w:eastAsia="Calibri" w:hAnsi="Arial" w:cs="Arial"/>
              <w:sz w:val="24"/>
              <w:szCs w:val="24"/>
            </w:rPr>
          </w:rPrChange>
        </w:rPr>
        <w:pPrChange w:id="947" w:author="Лунева Наталия Валерьевна" w:date="2022-06-09T15:56:00Z">
          <w:pPr>
            <w:widowControl w:val="0"/>
            <w:numPr>
              <w:numId w:val="53"/>
            </w:numPr>
            <w:autoSpaceDE w:val="0"/>
            <w:autoSpaceDN w:val="0"/>
            <w:adjustRightInd w:val="0"/>
            <w:spacing w:after="100" w:line="240" w:lineRule="auto"/>
            <w:ind w:left="1260" w:hanging="360"/>
            <w:jc w:val="both"/>
          </w:pPr>
        </w:pPrChange>
      </w:pPr>
      <w:del w:id="948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49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>П</w:delText>
        </w:r>
        <w:r w:rsidR="005F263F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50" w:author="Лунева Наталия Валерьевна" w:date="2022-06-08T12:31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ри наличии поправок редакционного характера – в ходе заседания </w:delText>
        </w:r>
      </w:del>
      <w:del w:id="951" w:author="Лебедев Александр Николаевич" w:date="2022-04-12T14:17:00Z">
        <w:r w:rsidR="005F263F"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52" w:author="Лунева Наталия Валерьевна" w:date="2022-06-08T12:31:00Z">
              <w:rPr>
                <w:rFonts w:ascii="Arial" w:hAnsi="Arial" w:cs="Arial"/>
                <w:sz w:val="24"/>
                <w:szCs w:val="24"/>
              </w:rPr>
            </w:rPrChange>
          </w:rPr>
          <w:delText>Коми</w:delText>
        </w:r>
        <w:r w:rsidR="005F263F"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53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>тета</w:delText>
        </w:r>
      </w:del>
      <w:del w:id="954" w:author="Лебедев Александр Николаевич" w:date="2022-04-12T17:33:00Z">
        <w:r w:rsidR="005F263F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55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 xml:space="preserve"> после внесения инициатором вопроса</w:delText>
        </w:r>
        <w:r w:rsidR="005F263F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56" w:author="Лунева Наталия Валерьевна" w:date="2022-06-08T12:31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этих поправок в текст проекта решения;</w:delText>
        </w:r>
      </w:del>
    </w:p>
    <w:p w14:paraId="0EBFA0A4" w14:textId="54F4A297" w:rsidR="00715017" w:rsidRPr="0087048D" w:rsidDel="00073632" w:rsidRDefault="00173B86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957" w:author="Лебедев Александр Николаевич" w:date="2022-04-12T17:33:00Z"/>
          <w:rStyle w:val="FontStyle26"/>
          <w:rFonts w:ascii="Arial" w:hAnsi="Arial" w:cs="Arial"/>
          <w:b w:val="0"/>
          <w:bCs w:val="0"/>
          <w:sz w:val="24"/>
          <w:szCs w:val="24"/>
        </w:rPr>
        <w:pPrChange w:id="958" w:author="Лунева Наталия Валерьевна" w:date="2022-06-09T15:56:00Z">
          <w:pPr>
            <w:widowControl w:val="0"/>
            <w:numPr>
              <w:numId w:val="53"/>
            </w:numPr>
            <w:autoSpaceDE w:val="0"/>
            <w:autoSpaceDN w:val="0"/>
            <w:adjustRightInd w:val="0"/>
            <w:spacing w:after="100" w:line="240" w:lineRule="auto"/>
            <w:ind w:left="1260" w:hanging="360"/>
            <w:jc w:val="both"/>
          </w:pPr>
        </w:pPrChange>
      </w:pPr>
      <w:del w:id="959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П</w:delText>
        </w:r>
        <w:r w:rsidR="000A0431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ри наличии существенных поправок в проект решения Председатель </w:delText>
        </w:r>
      </w:del>
      <w:del w:id="960" w:author="Лебедев Александр Николаевич" w:date="2022-04-12T14:17:00Z">
        <w:r w:rsidR="000A0431"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del w:id="961" w:author="Лебедев Александр Николаевич" w:date="2022-04-12T17:33:00Z">
        <w:r w:rsidR="000A0431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в ходе рассмотрения вопроса на </w:delText>
        </w:r>
        <w:r w:rsidR="00DA2E48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З</w:delText>
        </w:r>
        <w:r w:rsidR="000A0431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аседании </w:delText>
        </w:r>
      </w:del>
      <w:del w:id="962" w:author="Лебедев Александр Николаевич" w:date="2022-04-12T14:17:00Z">
        <w:r w:rsidR="000A0431"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del w:id="963" w:author="Лебедев Александр Николаевич" w:date="2022-04-12T17:33:00Z">
        <w:r w:rsidR="000A0431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определяет список подразделений </w:delText>
        </w:r>
        <w:r w:rsidR="00A32599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Корпорации «АО Атомстройкомплекс»</w:delText>
        </w:r>
        <w:r w:rsidR="000A0431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, с которыми данные поправки должны быть согласованы.</w:delText>
        </w:r>
      </w:del>
    </w:p>
    <w:p w14:paraId="63C4B1A0" w14:textId="383AF5CF" w:rsidR="00173B86" w:rsidRPr="0087048D" w:rsidDel="00073632" w:rsidRDefault="00173B86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964" w:author="Лебедев Александр Николаевич" w:date="2022-04-12T17:33:00Z"/>
          <w:rStyle w:val="FontStyle26"/>
          <w:rFonts w:ascii="Arial" w:hAnsi="Arial" w:cs="Arial"/>
          <w:b w:val="0"/>
          <w:bCs w:val="0"/>
          <w:sz w:val="24"/>
          <w:szCs w:val="24"/>
        </w:rPr>
        <w:pPrChange w:id="965" w:author="Лунева Наталия Валерьевна" w:date="2022-06-09T15:56:00Z">
          <w:pPr>
            <w:widowControl w:val="0"/>
            <w:numPr>
              <w:numId w:val="53"/>
            </w:numPr>
            <w:autoSpaceDE w:val="0"/>
            <w:autoSpaceDN w:val="0"/>
            <w:adjustRightInd w:val="0"/>
            <w:spacing w:after="100" w:line="240" w:lineRule="auto"/>
            <w:ind w:left="1260" w:hanging="360"/>
            <w:jc w:val="both"/>
          </w:pPr>
        </w:pPrChange>
      </w:pPr>
      <w:del w:id="966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В случае невозможности принятия решения на заседании </w:delText>
        </w:r>
      </w:del>
      <w:del w:id="967" w:author="Лебедев Александр Николаевич" w:date="2022-04-12T14:17:00Z">
        <w:r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del w:id="968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и необходимости проведения дополнительного анализа, вопрос направляется на доработку. Инициатор вопроса назначается ответственным за доработку, сроки выполнения дополнительного анализа определяются Председателем </w:delText>
        </w:r>
      </w:del>
      <w:del w:id="969" w:author="Лебедев Александр Николаевич" w:date="2022-04-12T14:17:00Z">
        <w:r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del w:id="970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. После доработки вопрос выносится на очередное заседание </w:delText>
        </w:r>
      </w:del>
      <w:del w:id="971" w:author="Лебедев Александр Николаевич" w:date="2022-04-12T14:17:00Z">
        <w:r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del w:id="972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в порядке, установленном настоящим регламентом.</w:delText>
        </w:r>
      </w:del>
    </w:p>
    <w:p w14:paraId="1286362E" w14:textId="360366AA" w:rsidR="00C60BA3" w:rsidRPr="0087048D" w:rsidDel="00073632" w:rsidRDefault="00C60BA3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973" w:author="Лебедев Александр Николаевич" w:date="2022-04-12T17:33:00Z"/>
          <w:rStyle w:val="FontStyle26"/>
          <w:rFonts w:ascii="Arial" w:hAnsi="Arial" w:cs="Arial"/>
          <w:b w:val="0"/>
          <w:bCs w:val="0"/>
          <w:sz w:val="24"/>
          <w:szCs w:val="24"/>
        </w:rPr>
        <w:pPrChange w:id="974" w:author="Лунева Наталия Валерьевна" w:date="2022-06-09T15:56:00Z">
          <w:pPr>
            <w:pStyle w:val="af0"/>
            <w:widowControl w:val="0"/>
            <w:numPr>
              <w:ilvl w:val="1"/>
              <w:numId w:val="53"/>
            </w:numPr>
            <w:tabs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907" w:hanging="547"/>
            <w:contextualSpacing w:val="0"/>
            <w:jc w:val="both"/>
          </w:pPr>
        </w:pPrChange>
      </w:pPr>
      <w:del w:id="975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Инициатор вопроса</w:delText>
        </w:r>
        <w:r w:rsidR="00173B86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вносит поправки в проект решения и обеспечивает получение согласований</w:delText>
        </w:r>
        <w:r w:rsidR="00C75439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  <w:r w:rsidR="007A25C4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нового проекта решений </w:delText>
        </w:r>
        <w:r w:rsidR="00C75439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по электронной почте</w:delText>
        </w:r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:</w:delText>
        </w:r>
      </w:del>
    </w:p>
    <w:p w14:paraId="41D94A7E" w14:textId="3BC7162E" w:rsidR="00C60BA3" w:rsidRPr="0087048D" w:rsidDel="00073632" w:rsidRDefault="00897BBF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976" w:author="Лебедев Александр Николаевич" w:date="2022-04-12T17:33:00Z"/>
          <w:rStyle w:val="FontStyle26"/>
          <w:rFonts w:ascii="Arial" w:hAnsi="Arial" w:cs="Arial"/>
          <w:b w:val="0"/>
          <w:bCs w:val="0"/>
          <w:sz w:val="24"/>
          <w:szCs w:val="24"/>
          <w:rPrChange w:id="977" w:author="Лунева Наталия Валерьевна" w:date="2022-06-08T12:31:00Z">
            <w:rPr>
              <w:del w:id="978" w:author="Лебедев Александр Николаевич" w:date="2022-04-12T17:33:00Z"/>
              <w:rFonts w:ascii="Arial" w:eastAsia="Calibri" w:hAnsi="Arial" w:cs="Arial"/>
              <w:sz w:val="24"/>
              <w:szCs w:val="24"/>
            </w:rPr>
          </w:rPrChange>
        </w:rPr>
        <w:pPrChange w:id="979" w:author="Лунева Наталия Валерьевна" w:date="2022-06-09T15:56:00Z">
          <w:pPr>
            <w:widowControl w:val="0"/>
            <w:numPr>
              <w:numId w:val="53"/>
            </w:numPr>
            <w:autoSpaceDE w:val="0"/>
            <w:autoSpaceDN w:val="0"/>
            <w:adjustRightInd w:val="0"/>
            <w:spacing w:after="100" w:line="240" w:lineRule="auto"/>
            <w:ind w:left="1260" w:hanging="360"/>
            <w:jc w:val="both"/>
          </w:pPr>
        </w:pPrChange>
      </w:pPr>
      <w:del w:id="980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81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>Р</w:delText>
        </w:r>
        <w:r w:rsidR="00C60BA3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82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>уководителя инициирующего подразделения;</w:delText>
        </w:r>
      </w:del>
    </w:p>
    <w:p w14:paraId="726C9D21" w14:textId="08A44559" w:rsidR="005F263F" w:rsidRPr="0087048D" w:rsidDel="00073632" w:rsidRDefault="00897BBF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983" w:author="Лебедев Александр Николаевич" w:date="2022-04-12T17:33:00Z"/>
          <w:rStyle w:val="FontStyle26"/>
          <w:rFonts w:ascii="Arial" w:hAnsi="Arial" w:cs="Arial"/>
          <w:b w:val="0"/>
          <w:bCs w:val="0"/>
          <w:sz w:val="24"/>
          <w:szCs w:val="24"/>
          <w:rPrChange w:id="984" w:author="Лунева Наталия Валерьевна" w:date="2022-06-08T12:31:00Z">
            <w:rPr>
              <w:del w:id="985" w:author="Лебедев Александр Николаевич" w:date="2022-04-12T17:33:00Z"/>
              <w:rFonts w:ascii="Arial" w:hAnsi="Arial" w:cs="Arial"/>
              <w:sz w:val="24"/>
              <w:szCs w:val="24"/>
            </w:rPr>
          </w:rPrChange>
        </w:rPr>
        <w:pPrChange w:id="986" w:author="Лунева Наталия Валерьевна" w:date="2022-06-09T15:56:00Z">
          <w:pPr>
            <w:widowControl w:val="0"/>
            <w:numPr>
              <w:numId w:val="53"/>
            </w:numPr>
            <w:autoSpaceDE w:val="0"/>
            <w:autoSpaceDN w:val="0"/>
            <w:adjustRightInd w:val="0"/>
            <w:spacing w:after="100" w:line="240" w:lineRule="auto"/>
            <w:ind w:left="1260" w:hanging="360"/>
            <w:jc w:val="both"/>
          </w:pPr>
        </w:pPrChange>
      </w:pPr>
      <w:del w:id="987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88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>Р</w:delText>
        </w:r>
        <w:r w:rsidR="00C60BA3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89" w:author="Лунева Наталия Валерьевна" w:date="2022-06-08T12:31:00Z">
              <w:rPr>
                <w:rFonts w:ascii="Arial" w:hAnsi="Arial" w:cs="Arial"/>
                <w:sz w:val="24"/>
                <w:szCs w:val="24"/>
              </w:rPr>
            </w:rPrChange>
          </w:rPr>
          <w:delText>уководителей подразделений, по которым в проекте решения имеются поручения с вносимыми поправками</w:delText>
        </w:r>
        <w:r w:rsidR="002C222C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90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>;</w:delText>
        </w:r>
      </w:del>
    </w:p>
    <w:p w14:paraId="42317584" w14:textId="1591BBC1" w:rsidR="005F263F" w:rsidRPr="0087048D" w:rsidDel="00073632" w:rsidRDefault="00897BBF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991" w:author="Лебедев Александр Николаевич" w:date="2022-04-12T17:33:00Z"/>
          <w:rStyle w:val="FontStyle26"/>
          <w:rFonts w:ascii="Arial" w:hAnsi="Arial" w:cs="Arial"/>
          <w:b w:val="0"/>
          <w:bCs w:val="0"/>
          <w:sz w:val="24"/>
          <w:szCs w:val="24"/>
        </w:rPr>
        <w:pPrChange w:id="992" w:author="Лунева Наталия Валерьевна" w:date="2022-06-09T15:56:00Z">
          <w:pPr>
            <w:widowControl w:val="0"/>
            <w:numPr>
              <w:numId w:val="53"/>
            </w:numPr>
            <w:tabs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1260" w:hanging="360"/>
            <w:jc w:val="both"/>
          </w:pPr>
        </w:pPrChange>
      </w:pPr>
      <w:del w:id="993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94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>Р</w:delText>
        </w:r>
        <w:r w:rsidR="002C222C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95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 xml:space="preserve">уководителей подразделений, определенных Председателем </w:delText>
        </w:r>
      </w:del>
      <w:del w:id="996" w:author="Лебедев Александр Николаевич" w:date="2022-04-12T14:17:00Z">
        <w:r w:rsidR="002C222C"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97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>Комитета</w:delText>
        </w:r>
      </w:del>
      <w:del w:id="998" w:author="Лебедев Александр Николаевич" w:date="2022-04-12T17:33:00Z">
        <w:r w:rsidR="002C222C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999" w:author="Лунева Наталия Валерьевна" w:date="2022-06-08T12:31:00Z">
              <w:rPr>
                <w:rFonts w:ascii="Arial" w:eastAsia="Calibri" w:hAnsi="Arial" w:cs="Arial"/>
                <w:sz w:val="24"/>
                <w:szCs w:val="24"/>
              </w:rPr>
            </w:rPrChange>
          </w:rPr>
          <w:delText>, для согласования поправок.</w:delText>
        </w:r>
      </w:del>
    </w:p>
    <w:p w14:paraId="66D600E1" w14:textId="66D490B7" w:rsidR="0062269A" w:rsidRPr="0087048D" w:rsidDel="00073632" w:rsidRDefault="002C222C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1000" w:author="Лебедев Александр Николаевич" w:date="2022-04-12T17:33:00Z"/>
          <w:rStyle w:val="FontStyle26"/>
          <w:rFonts w:ascii="Arial" w:hAnsi="Arial" w:cs="Arial"/>
          <w:b w:val="0"/>
          <w:bCs w:val="0"/>
          <w:sz w:val="24"/>
          <w:szCs w:val="24"/>
        </w:rPr>
        <w:pPrChange w:id="1001" w:author="Лунева Наталия Валерьевна" w:date="2022-06-09T15:56:00Z">
          <w:pPr>
            <w:pStyle w:val="af0"/>
            <w:widowControl w:val="0"/>
            <w:numPr>
              <w:ilvl w:val="1"/>
              <w:numId w:val="53"/>
            </w:numPr>
            <w:tabs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900" w:hanging="540"/>
            <w:contextualSpacing w:val="0"/>
            <w:jc w:val="both"/>
          </w:pPr>
        </w:pPrChange>
      </w:pPr>
      <w:del w:id="1002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Проект решения с внесенными поправками и полученными согласованиями передается инициатором вопроса Секретарю </w:delText>
        </w:r>
      </w:del>
      <w:del w:id="1003" w:author="Лебедев Александр Николаевич" w:date="2022-04-12T14:17:00Z">
        <w:r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del w:id="1004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. Секретарь проверят полноту внесения поправок в проект решения и полученных согласований. Срок внесения поправок в проект решения не должен превышать двух рабочих дней после заседания </w:delText>
        </w:r>
      </w:del>
      <w:del w:id="1005" w:author="Лебедев Александр Николаевич" w:date="2022-04-12T14:17:00Z">
        <w:r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del w:id="1006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.</w:delText>
        </w:r>
      </w:del>
    </w:p>
    <w:p w14:paraId="6F9560FE" w14:textId="3D74BA3C" w:rsidR="0087048D" w:rsidRPr="0087048D" w:rsidRDefault="007579E9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  <w:pPrChange w:id="1007" w:author="Лунева Наталия Валерьевна" w:date="2022-06-09T15:56:00Z">
          <w:pPr>
            <w:pStyle w:val="af0"/>
            <w:widowControl w:val="0"/>
            <w:numPr>
              <w:ilvl w:val="1"/>
              <w:numId w:val="53"/>
            </w:numPr>
            <w:tabs>
              <w:tab w:val="left" w:pos="720"/>
            </w:tabs>
            <w:autoSpaceDE w:val="0"/>
            <w:autoSpaceDN w:val="0"/>
            <w:adjustRightInd w:val="0"/>
            <w:spacing w:after="100" w:line="240" w:lineRule="auto"/>
            <w:ind w:left="900" w:hanging="540"/>
            <w:contextualSpacing w:val="0"/>
            <w:jc w:val="both"/>
          </w:pPr>
        </w:pPrChange>
      </w:pPr>
      <w:del w:id="1008" w:author="Лебедев Александр Николаевич" w:date="2022-04-12T17:33:00Z">
        <w:r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П</w:delText>
        </w:r>
        <w:r w:rsidR="00910EB7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осле получения согласованных поправок в проект решения Секретарь </w:delText>
        </w:r>
      </w:del>
      <w:del w:id="1009" w:author="Лебедев Александр Николаевич" w:date="2022-04-12T14:17:00Z">
        <w:r w:rsidR="00910EB7"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del w:id="1010" w:author="Лебедев Александр Николаевич" w:date="2022-04-12T17:33:00Z">
        <w:r w:rsidR="00910EB7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  <w:r w:rsidR="00BC058E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формирует </w:delText>
        </w:r>
        <w:r w:rsidR="007A25C4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итоговый </w:delText>
        </w:r>
      </w:del>
      <w:r w:rsidR="00BC058E" w:rsidRPr="0087048D">
        <w:rPr>
          <w:rStyle w:val="FontStyle26"/>
          <w:rFonts w:ascii="Arial" w:hAnsi="Arial" w:cs="Arial"/>
          <w:b w:val="0"/>
          <w:bCs w:val="0"/>
          <w:sz w:val="24"/>
          <w:szCs w:val="24"/>
        </w:rPr>
        <w:t>Протокол</w:t>
      </w:r>
      <w:del w:id="1011" w:author="Лунева Наталия Валерьевна" w:date="2022-06-08T12:28:00Z">
        <w:r w:rsidR="00BC058E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</w:delText>
        </w:r>
      </w:del>
      <w:ins w:id="1012" w:author="Лебедев Александр Николаевич" w:date="2022-04-12T17:33:00Z">
        <w:r w:rsidR="00073632" w:rsidRPr="0087048D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</w:t>
        </w:r>
      </w:ins>
      <w:del w:id="1013" w:author="Лебедев Александр Николаевич" w:date="2022-04-12T17:33:00Z">
        <w:r w:rsidR="00BC058E" w:rsidRPr="0087048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Заседания, который </w:delText>
        </w:r>
      </w:del>
      <w:r w:rsidR="00BC058E" w:rsidRPr="0087048D">
        <w:rPr>
          <w:rStyle w:val="FontStyle26"/>
          <w:rFonts w:ascii="Arial" w:hAnsi="Arial" w:cs="Arial"/>
          <w:b w:val="0"/>
          <w:bCs w:val="0"/>
          <w:sz w:val="24"/>
          <w:szCs w:val="24"/>
        </w:rPr>
        <w:t>включает</w:t>
      </w:r>
      <w:del w:id="1014" w:author="Лебедев Александр Николаевич" w:date="2022-04-12T17:34:00Z">
        <w:r w:rsidR="00BC058E" w:rsidRPr="0086103B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(Приложение №</w:delText>
        </w:r>
        <w:r w:rsidR="00620F9D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2</w:delText>
        </w:r>
        <w:r w:rsidR="00BC058E" w:rsidRPr="0086103B" w:rsidDel="00073632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к настоящему регламенту)</w:delText>
        </w:r>
      </w:del>
      <w:r w:rsidR="00BC058E" w:rsidRPr="0086103B">
        <w:rPr>
          <w:rStyle w:val="FontStyle26"/>
          <w:rFonts w:ascii="Arial" w:hAnsi="Arial" w:cs="Arial"/>
          <w:b w:val="0"/>
          <w:bCs w:val="0"/>
          <w:sz w:val="24"/>
          <w:szCs w:val="24"/>
        </w:rPr>
        <w:t>:</w:t>
      </w:r>
    </w:p>
    <w:p w14:paraId="48C22575" w14:textId="3821861F" w:rsidR="00A860CB" w:rsidRPr="006937EE" w:rsidDel="006937EE" w:rsidRDefault="00A860CB">
      <w:pPr>
        <w:widowControl w:val="0"/>
        <w:numPr>
          <w:ilvl w:val="0"/>
          <w:numId w:val="28"/>
        </w:numPr>
        <w:tabs>
          <w:tab w:val="clear" w:pos="1429"/>
          <w:tab w:val="num" w:pos="851"/>
        </w:tabs>
        <w:autoSpaceDE w:val="0"/>
        <w:autoSpaceDN w:val="0"/>
        <w:adjustRightInd w:val="0"/>
        <w:spacing w:after="100"/>
        <w:ind w:left="993" w:hanging="284"/>
        <w:jc w:val="both"/>
        <w:rPr>
          <w:del w:id="1015" w:author="Лунева Наталия Валерьевна" w:date="2022-06-09T09:52:00Z"/>
          <w:rFonts w:ascii="Arial" w:hAnsi="Arial" w:cs="Arial"/>
          <w:sz w:val="24"/>
          <w:szCs w:val="24"/>
        </w:rPr>
        <w:pPrChange w:id="1016" w:author="Лунева Наталия Валерьевна" w:date="2022-08-03T15:54:00Z">
          <w:pPr>
            <w:widowControl w:val="0"/>
            <w:numPr>
              <w:numId w:val="28"/>
            </w:numPr>
            <w:tabs>
              <w:tab w:val="num" w:pos="1429"/>
            </w:tabs>
            <w:autoSpaceDE w:val="0"/>
            <w:autoSpaceDN w:val="0"/>
            <w:adjustRightInd w:val="0"/>
            <w:spacing w:after="100" w:line="240" w:lineRule="auto"/>
            <w:ind w:left="1429" w:hanging="360"/>
            <w:jc w:val="both"/>
          </w:pPr>
        </w:pPrChange>
      </w:pPr>
      <w:del w:id="1017" w:author="Лунева Наталия Валерьевна" w:date="2022-06-09T09:52:00Z">
        <w:r w:rsidRPr="006937EE" w:rsidDel="006937EE">
          <w:rPr>
            <w:rFonts w:ascii="Arial" w:hAnsi="Arial" w:cs="Arial"/>
            <w:sz w:val="24"/>
            <w:szCs w:val="24"/>
          </w:rPr>
          <w:delText>Дату Заседания Комитета</w:delText>
        </w:r>
      </w:del>
      <w:ins w:id="1018" w:author="Лебедев Александр Николаевич" w:date="2022-04-12T14:17:00Z">
        <w:del w:id="1019" w:author="Лунева Наталия Валерьевна" w:date="2022-06-09T09:52:00Z">
          <w:r w:rsidR="000323A5" w:rsidRPr="006937EE" w:rsidDel="006937EE">
            <w:rPr>
              <w:rFonts w:ascii="Arial" w:hAnsi="Arial" w:cs="Arial"/>
              <w:sz w:val="24"/>
              <w:szCs w:val="24"/>
            </w:rPr>
            <w:delText>КС оп ИТ</w:delText>
          </w:r>
        </w:del>
      </w:ins>
    </w:p>
    <w:p w14:paraId="34A296B3" w14:textId="7C01FC2F" w:rsidR="00A860CB" w:rsidRPr="006937EE" w:rsidDel="006937EE" w:rsidRDefault="00A860CB">
      <w:pPr>
        <w:widowControl w:val="0"/>
        <w:numPr>
          <w:ilvl w:val="0"/>
          <w:numId w:val="28"/>
        </w:numPr>
        <w:tabs>
          <w:tab w:val="clear" w:pos="1429"/>
          <w:tab w:val="num" w:pos="851"/>
        </w:tabs>
        <w:autoSpaceDE w:val="0"/>
        <w:autoSpaceDN w:val="0"/>
        <w:adjustRightInd w:val="0"/>
        <w:spacing w:after="100"/>
        <w:ind w:left="993" w:hanging="284"/>
        <w:jc w:val="both"/>
        <w:rPr>
          <w:del w:id="1020" w:author="Лунева Наталия Валерьевна" w:date="2022-06-09T09:52:00Z"/>
          <w:rFonts w:ascii="Arial" w:eastAsia="Calibri" w:hAnsi="Arial" w:cs="Arial"/>
          <w:sz w:val="24"/>
          <w:szCs w:val="24"/>
        </w:rPr>
        <w:pPrChange w:id="1021" w:author="Лунева Наталия Валерьевна" w:date="2022-08-03T15:54:00Z">
          <w:pPr>
            <w:widowControl w:val="0"/>
            <w:numPr>
              <w:numId w:val="28"/>
            </w:numPr>
            <w:tabs>
              <w:tab w:val="num" w:pos="1429"/>
            </w:tabs>
            <w:autoSpaceDE w:val="0"/>
            <w:autoSpaceDN w:val="0"/>
            <w:adjustRightInd w:val="0"/>
            <w:spacing w:after="100" w:line="240" w:lineRule="auto"/>
            <w:ind w:left="1429" w:hanging="360"/>
            <w:jc w:val="both"/>
          </w:pPr>
        </w:pPrChange>
      </w:pPr>
      <w:del w:id="1022" w:author="Лунева Наталия Валерьевна" w:date="2022-06-09T09:52:00Z">
        <w:r w:rsidRPr="006937EE" w:rsidDel="006937EE">
          <w:rPr>
            <w:rFonts w:ascii="Arial" w:hAnsi="Arial" w:cs="Arial"/>
            <w:sz w:val="24"/>
            <w:szCs w:val="24"/>
          </w:rPr>
          <w:delText>Перечень участников Заседания Комитета</w:delText>
        </w:r>
      </w:del>
      <w:ins w:id="1023" w:author="Лебедев Александр Николаевич" w:date="2022-04-12T14:17:00Z">
        <w:del w:id="1024" w:author="Лунева Наталия Валерьевна" w:date="2022-06-09T09:52:00Z">
          <w:r w:rsidR="000323A5" w:rsidRPr="006937EE" w:rsidDel="006937EE">
            <w:rPr>
              <w:rFonts w:ascii="Arial" w:hAnsi="Arial" w:cs="Arial"/>
              <w:sz w:val="24"/>
              <w:szCs w:val="24"/>
            </w:rPr>
            <w:delText>КС оп ИТ</w:delText>
          </w:r>
        </w:del>
      </w:ins>
    </w:p>
    <w:p w14:paraId="1DF672A7" w14:textId="047C0850" w:rsidR="00A860CB" w:rsidRPr="006937EE" w:rsidRDefault="00164E8A">
      <w:pPr>
        <w:widowControl w:val="0"/>
        <w:numPr>
          <w:ilvl w:val="0"/>
          <w:numId w:val="28"/>
        </w:numPr>
        <w:tabs>
          <w:tab w:val="clear" w:pos="1429"/>
          <w:tab w:val="num" w:pos="851"/>
        </w:tabs>
        <w:autoSpaceDE w:val="0"/>
        <w:autoSpaceDN w:val="0"/>
        <w:adjustRightInd w:val="0"/>
        <w:spacing w:after="100"/>
        <w:ind w:left="993" w:hanging="284"/>
        <w:jc w:val="both"/>
        <w:rPr>
          <w:rFonts w:ascii="Arial" w:eastAsia="Calibri" w:hAnsi="Arial" w:cs="Arial"/>
          <w:sz w:val="24"/>
          <w:szCs w:val="24"/>
        </w:rPr>
        <w:pPrChange w:id="1025" w:author="Лунева Наталия Валерьевна" w:date="2022-08-03T15:54:00Z">
          <w:pPr>
            <w:widowControl w:val="0"/>
            <w:numPr>
              <w:numId w:val="28"/>
            </w:numPr>
            <w:tabs>
              <w:tab w:val="num" w:pos="1429"/>
            </w:tabs>
            <w:autoSpaceDE w:val="0"/>
            <w:autoSpaceDN w:val="0"/>
            <w:adjustRightInd w:val="0"/>
            <w:spacing w:after="100" w:line="240" w:lineRule="auto"/>
            <w:ind w:left="1429" w:hanging="360"/>
            <w:jc w:val="both"/>
          </w:pPr>
        </w:pPrChange>
      </w:pPr>
      <w:r w:rsidRPr="006937EE">
        <w:rPr>
          <w:rFonts w:ascii="Arial" w:eastAsia="Calibri" w:hAnsi="Arial" w:cs="Arial"/>
          <w:sz w:val="24"/>
          <w:szCs w:val="24"/>
        </w:rPr>
        <w:t>Перечень обсужденных вопросов</w:t>
      </w:r>
      <w:r w:rsidR="00A860CB" w:rsidRPr="006937EE">
        <w:rPr>
          <w:rFonts w:ascii="Arial" w:hAnsi="Arial" w:cs="Arial"/>
          <w:sz w:val="24"/>
          <w:szCs w:val="24"/>
        </w:rPr>
        <w:t xml:space="preserve"> и наиболее важные комментарии участников</w:t>
      </w:r>
      <w:ins w:id="1026" w:author="Лунева Наталия Валерьевна" w:date="2022-06-09T10:02:00Z">
        <w:r w:rsidR="00772E3C">
          <w:rPr>
            <w:rFonts w:ascii="Arial" w:hAnsi="Arial" w:cs="Arial"/>
            <w:sz w:val="24"/>
            <w:szCs w:val="24"/>
          </w:rPr>
          <w:t>;</w:t>
        </w:r>
      </w:ins>
    </w:p>
    <w:p w14:paraId="2C3D3774" w14:textId="2557A02F" w:rsidR="00A860CB" w:rsidRPr="006937EE" w:rsidRDefault="00A860CB">
      <w:pPr>
        <w:widowControl w:val="0"/>
        <w:numPr>
          <w:ilvl w:val="0"/>
          <w:numId w:val="28"/>
        </w:numPr>
        <w:tabs>
          <w:tab w:val="clear" w:pos="1429"/>
          <w:tab w:val="num" w:pos="851"/>
        </w:tabs>
        <w:autoSpaceDE w:val="0"/>
        <w:autoSpaceDN w:val="0"/>
        <w:adjustRightInd w:val="0"/>
        <w:spacing w:after="100"/>
        <w:ind w:left="993" w:hanging="284"/>
        <w:jc w:val="both"/>
        <w:rPr>
          <w:rFonts w:ascii="Arial" w:eastAsia="Calibri" w:hAnsi="Arial" w:cs="Arial"/>
          <w:sz w:val="24"/>
          <w:szCs w:val="24"/>
        </w:rPr>
        <w:pPrChange w:id="1027" w:author="Лунева Наталия Валерьевна" w:date="2022-08-03T15:54:00Z">
          <w:pPr>
            <w:widowControl w:val="0"/>
            <w:numPr>
              <w:numId w:val="28"/>
            </w:numPr>
            <w:tabs>
              <w:tab w:val="num" w:pos="1429"/>
            </w:tabs>
            <w:autoSpaceDE w:val="0"/>
            <w:autoSpaceDN w:val="0"/>
            <w:adjustRightInd w:val="0"/>
            <w:spacing w:after="100" w:line="240" w:lineRule="auto"/>
            <w:ind w:left="1429" w:hanging="360"/>
            <w:jc w:val="both"/>
          </w:pPr>
        </w:pPrChange>
      </w:pPr>
      <w:r w:rsidRPr="006937EE">
        <w:rPr>
          <w:rFonts w:ascii="Arial" w:hAnsi="Arial" w:cs="Arial"/>
          <w:sz w:val="24"/>
          <w:szCs w:val="24"/>
        </w:rPr>
        <w:t>Принятые решения</w:t>
      </w:r>
      <w:r w:rsidR="00164E8A" w:rsidRPr="006937EE">
        <w:rPr>
          <w:rFonts w:ascii="Arial" w:eastAsia="Calibri" w:hAnsi="Arial" w:cs="Arial"/>
          <w:sz w:val="24"/>
          <w:szCs w:val="24"/>
        </w:rPr>
        <w:t xml:space="preserve"> по обсужденным вопросам, ответственные сотрудники и установленные сроки</w:t>
      </w:r>
      <w:ins w:id="1028" w:author="Лунева Наталия Валерьевна" w:date="2022-06-09T10:02:00Z">
        <w:r w:rsidR="00772E3C">
          <w:rPr>
            <w:rFonts w:ascii="Arial" w:eastAsia="Calibri" w:hAnsi="Arial" w:cs="Arial"/>
            <w:sz w:val="24"/>
            <w:szCs w:val="24"/>
          </w:rPr>
          <w:t>;</w:t>
        </w:r>
      </w:ins>
    </w:p>
    <w:p w14:paraId="551317FE" w14:textId="7242B739" w:rsidR="00BC058E" w:rsidRPr="006937EE" w:rsidRDefault="00A860CB">
      <w:pPr>
        <w:widowControl w:val="0"/>
        <w:numPr>
          <w:ilvl w:val="0"/>
          <w:numId w:val="28"/>
        </w:numPr>
        <w:tabs>
          <w:tab w:val="clear" w:pos="1429"/>
          <w:tab w:val="num" w:pos="851"/>
        </w:tabs>
        <w:autoSpaceDE w:val="0"/>
        <w:autoSpaceDN w:val="0"/>
        <w:adjustRightInd w:val="0"/>
        <w:spacing w:after="100"/>
        <w:ind w:left="993" w:hanging="284"/>
        <w:jc w:val="both"/>
        <w:rPr>
          <w:rStyle w:val="FontStyle26"/>
          <w:rFonts w:ascii="Arial" w:eastAsia="Calibri" w:hAnsi="Arial" w:cs="Arial"/>
          <w:b w:val="0"/>
          <w:bCs w:val="0"/>
          <w:sz w:val="24"/>
          <w:szCs w:val="24"/>
        </w:rPr>
        <w:pPrChange w:id="1029" w:author="Лунева Наталия Валерьевна" w:date="2022-08-03T15:54:00Z">
          <w:pPr>
            <w:widowControl w:val="0"/>
            <w:numPr>
              <w:numId w:val="28"/>
            </w:numPr>
            <w:tabs>
              <w:tab w:val="num" w:pos="1429"/>
            </w:tabs>
            <w:autoSpaceDE w:val="0"/>
            <w:autoSpaceDN w:val="0"/>
            <w:adjustRightInd w:val="0"/>
            <w:spacing w:after="100" w:line="240" w:lineRule="auto"/>
            <w:ind w:left="1429" w:hanging="360"/>
            <w:jc w:val="both"/>
          </w:pPr>
        </w:pPrChange>
      </w:pPr>
      <w:r w:rsidRPr="006937EE">
        <w:rPr>
          <w:rFonts w:ascii="Arial" w:hAnsi="Arial" w:cs="Arial"/>
          <w:sz w:val="24"/>
          <w:szCs w:val="24"/>
          <w:rPrChange w:id="1030" w:author="Лунева Наталия Валерьевна" w:date="2022-06-09T09:53:00Z">
            <w:rPr>
              <w:rFonts w:ascii="Arial" w:hAnsi="Arial" w:cs="Arial"/>
              <w:b/>
              <w:bCs/>
              <w:sz w:val="24"/>
              <w:szCs w:val="24"/>
            </w:rPr>
          </w:rPrChange>
        </w:rPr>
        <w:t xml:space="preserve">Дополнительные поручения, сформированные в рамках Заседания </w:t>
      </w:r>
      <w:del w:id="1031" w:author="Лебедев Александр Николаевич" w:date="2022-04-12T14:17:00Z">
        <w:r w:rsidRPr="006937EE" w:rsidDel="000323A5">
          <w:rPr>
            <w:rFonts w:ascii="Arial" w:hAnsi="Arial" w:cs="Arial"/>
            <w:sz w:val="24"/>
            <w:szCs w:val="24"/>
          </w:rPr>
          <w:delText>Комитета</w:delText>
        </w:r>
      </w:del>
      <w:ins w:id="1032" w:author="Лебедев Александр Николаевич" w:date="2022-04-12T14:17:00Z">
        <w:r w:rsidR="000323A5" w:rsidRPr="006937EE">
          <w:rPr>
            <w:rFonts w:ascii="Arial" w:hAnsi="Arial" w:cs="Arial"/>
            <w:sz w:val="24"/>
            <w:szCs w:val="24"/>
          </w:rPr>
          <w:t>КС</w:t>
        </w:r>
        <w:del w:id="1033" w:author="Лунева Наталия Валерьевна" w:date="2022-06-09T10:03:00Z">
          <w:r w:rsidR="000323A5" w:rsidRPr="006937EE" w:rsidDel="00772E3C">
            <w:rPr>
              <w:rFonts w:ascii="Arial" w:hAnsi="Arial" w:cs="Arial"/>
              <w:sz w:val="24"/>
              <w:szCs w:val="24"/>
            </w:rPr>
            <w:delText xml:space="preserve"> оп ИТ</w:delText>
          </w:r>
        </w:del>
      </w:ins>
      <w:ins w:id="1034" w:author="Лунева Наталия Валерьевна" w:date="2022-06-09T10:02:00Z">
        <w:r w:rsidR="00772E3C">
          <w:rPr>
            <w:rFonts w:ascii="Arial" w:hAnsi="Arial" w:cs="Arial"/>
            <w:sz w:val="24"/>
            <w:szCs w:val="24"/>
          </w:rPr>
          <w:t>.</w:t>
        </w:r>
      </w:ins>
    </w:p>
    <w:p w14:paraId="201AAB30" w14:textId="2FE6DCB3" w:rsidR="00AF2E23" w:rsidRDefault="007579E9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ins w:id="1035" w:author="Лунева Наталия Валерьевна" w:date="2022-06-09T09:54:00Z"/>
          <w:rStyle w:val="FontStyle26"/>
          <w:rFonts w:ascii="Arial" w:hAnsi="Arial" w:cs="Arial"/>
          <w:b w:val="0"/>
          <w:bCs w:val="0"/>
          <w:sz w:val="24"/>
          <w:szCs w:val="24"/>
        </w:rPr>
        <w:pPrChange w:id="1036" w:author="Лунева Наталия Валерьевна" w:date="2022-06-09T15:56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993"/>
            </w:tabs>
            <w:autoSpaceDE w:val="0"/>
            <w:autoSpaceDN w:val="0"/>
            <w:adjustRightInd w:val="0"/>
            <w:spacing w:after="100" w:line="240" w:lineRule="auto"/>
            <w:ind w:left="1440" w:firstLine="360"/>
            <w:jc w:val="both"/>
          </w:pPr>
        </w:pPrChange>
      </w:pPr>
      <w:r w:rsidRPr="0087048D">
        <w:rPr>
          <w:rStyle w:val="FontStyle26"/>
          <w:rFonts w:ascii="Arial" w:hAnsi="Arial" w:cs="Arial"/>
          <w:b w:val="0"/>
          <w:bCs w:val="0"/>
          <w:sz w:val="24"/>
          <w:szCs w:val="24"/>
          <w:rPrChange w:id="1037" w:author="Лунева Наталия Валерьевна" w:date="2022-06-08T12:31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 xml:space="preserve">Секретарь подписывает </w:t>
      </w:r>
      <w:r w:rsidR="00164E8A" w:rsidRPr="0087048D">
        <w:rPr>
          <w:rStyle w:val="FontStyle26"/>
          <w:rFonts w:ascii="Arial" w:hAnsi="Arial" w:cs="Arial"/>
          <w:b w:val="0"/>
          <w:bCs w:val="0"/>
          <w:sz w:val="24"/>
          <w:szCs w:val="24"/>
          <w:rPrChange w:id="1038" w:author="Лунева Наталия Валерьевна" w:date="2022-06-08T12:31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>Протокол</w:t>
      </w:r>
      <w:r w:rsidR="00910EB7" w:rsidRPr="0087048D">
        <w:rPr>
          <w:rStyle w:val="FontStyle26"/>
          <w:rFonts w:ascii="Arial" w:hAnsi="Arial" w:cs="Arial"/>
          <w:b w:val="0"/>
          <w:bCs w:val="0"/>
          <w:sz w:val="24"/>
          <w:szCs w:val="24"/>
          <w:rPrChange w:id="1039" w:author="Лунева Наталия Валерьевна" w:date="2022-06-08T12:31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 xml:space="preserve"> </w:t>
      </w:r>
      <w:r w:rsidR="00164E8A" w:rsidRPr="0087048D">
        <w:rPr>
          <w:rStyle w:val="FontStyle26"/>
          <w:rFonts w:ascii="Arial" w:hAnsi="Arial" w:cs="Arial"/>
          <w:b w:val="0"/>
          <w:bCs w:val="0"/>
          <w:sz w:val="24"/>
          <w:szCs w:val="24"/>
          <w:rPrChange w:id="1040" w:author="Лунева Наталия Валерьевна" w:date="2022-06-08T12:31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 xml:space="preserve">Заседания </w:t>
      </w:r>
      <w:r w:rsidRPr="0087048D">
        <w:rPr>
          <w:rStyle w:val="FontStyle26"/>
          <w:rFonts w:ascii="Arial" w:hAnsi="Arial" w:cs="Arial"/>
          <w:b w:val="0"/>
          <w:bCs w:val="0"/>
          <w:sz w:val="24"/>
          <w:szCs w:val="24"/>
          <w:rPrChange w:id="1041" w:author="Лунева Наталия Валерьевна" w:date="2022-06-08T12:31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>и передает на подписание Председателю</w:t>
      </w:r>
      <w:r w:rsidR="00164E8A" w:rsidRPr="0087048D">
        <w:rPr>
          <w:rStyle w:val="FontStyle26"/>
          <w:rFonts w:ascii="Arial" w:hAnsi="Arial" w:cs="Arial"/>
          <w:b w:val="0"/>
          <w:bCs w:val="0"/>
          <w:sz w:val="24"/>
          <w:szCs w:val="24"/>
          <w:rPrChange w:id="1042" w:author="Лунева Наталия Валерьевна" w:date="2022-06-08T12:31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 xml:space="preserve"> </w:t>
      </w:r>
      <w:del w:id="1043" w:author="Лебедев Александр Николаевич" w:date="2022-04-12T14:17:00Z">
        <w:r w:rsidR="00164E8A" w:rsidRPr="0087048D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44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Комитета</w:delText>
        </w:r>
      </w:del>
      <w:ins w:id="1045" w:author="Лебедев Александр Николаевич" w:date="2022-04-12T14:17:00Z">
        <w:r w:rsidR="000323A5" w:rsidRPr="0087048D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46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t xml:space="preserve">КС </w:t>
        </w:r>
        <w:del w:id="1047" w:author="Лунева Наталия Валерьевна" w:date="2022-06-08T12:32:00Z">
          <w:r w:rsidR="000323A5" w:rsidRPr="0087048D" w:rsidDel="0087048D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048" w:author="Лунева Наталия Валерьевна" w:date="2022-06-08T12:31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>оп ИТ</w:delText>
          </w:r>
        </w:del>
      </w:ins>
      <w:del w:id="1049" w:author="Лунева Наталия Валерьевна" w:date="2022-06-08T12:32:00Z">
        <w:r w:rsidR="00164E8A" w:rsidRPr="0087048D" w:rsidDel="0087048D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50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</w:delText>
        </w:r>
      </w:del>
      <w:del w:id="1051" w:author="Лунева Наталия Валерьевна" w:date="2022-06-09T09:53:00Z">
        <w:r w:rsidR="00164E8A"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52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и </w:delText>
        </w:r>
        <w:r w:rsidRPr="0087048D" w:rsidDel="006937EE">
          <w:rPr>
            <w:rStyle w:val="FontStyle26"/>
            <w:rFonts w:ascii="Arial" w:hAnsi="Arial" w:cs="Arial"/>
            <w:b w:val="0"/>
            <w:bCs w:val="0"/>
            <w:strike/>
            <w:sz w:val="24"/>
            <w:szCs w:val="24"/>
            <w:rPrChange w:id="1053" w:author="Лунева Наталия Валерьевна" w:date="2022-06-08T12:32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остальным </w:delText>
        </w:r>
        <w:r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54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присутствовавшим на заседании </w:delText>
        </w:r>
        <w:commentRangeStart w:id="1055"/>
        <w:r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56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участникам </w:delText>
        </w:r>
        <w:commentRangeEnd w:id="1055"/>
        <w:r w:rsidR="0087048D" w:rsidDel="006937EE">
          <w:rPr>
            <w:rStyle w:val="afc"/>
          </w:rPr>
          <w:commentReference w:id="1055"/>
        </w:r>
      </w:del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не позднее следующего рабочего дня</w:t>
      </w:r>
      <w:del w:id="1057" w:author="Лебедев Александр Николаевич" w:date="2022-04-12T18:07:00Z">
        <w:r w:rsidDel="003D34A6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после получения поправок в проект решения</w:delText>
        </w:r>
      </w:del>
      <w:r w:rsidRPr="0087048D">
        <w:rPr>
          <w:rStyle w:val="FontStyle26"/>
          <w:rFonts w:ascii="Arial" w:hAnsi="Arial" w:cs="Arial"/>
          <w:b w:val="0"/>
          <w:bCs w:val="0"/>
          <w:sz w:val="24"/>
          <w:szCs w:val="24"/>
          <w:rPrChange w:id="1058" w:author="Лунева Наталия Валерьевна" w:date="2022-06-08T12:31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 xml:space="preserve">. </w:t>
      </w:r>
    </w:p>
    <w:p w14:paraId="46AD99C4" w14:textId="038EA7BC" w:rsidR="006937EE" w:rsidRDefault="006937EE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ins w:id="1059" w:author="Лунева Наталия Валерьевна" w:date="2022-06-08T12:34:00Z"/>
          <w:rStyle w:val="FontStyle26"/>
          <w:rFonts w:ascii="Arial" w:hAnsi="Arial" w:cs="Arial"/>
          <w:b w:val="0"/>
          <w:bCs w:val="0"/>
          <w:sz w:val="24"/>
          <w:szCs w:val="24"/>
        </w:rPr>
        <w:pPrChange w:id="1060" w:author="Лунева Наталия Валерьевна" w:date="2022-06-09T15:56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993"/>
            </w:tabs>
            <w:autoSpaceDE w:val="0"/>
            <w:autoSpaceDN w:val="0"/>
            <w:adjustRightInd w:val="0"/>
            <w:spacing w:after="100" w:line="240" w:lineRule="auto"/>
            <w:ind w:left="1440" w:firstLine="360"/>
            <w:jc w:val="both"/>
          </w:pPr>
        </w:pPrChange>
      </w:pPr>
      <w:ins w:id="1061" w:author="Лунева Наталия Валерьевна" w:date="2022-06-09T09:54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Подписанный Протокол, Се</w:t>
        </w:r>
      </w:ins>
      <w:ins w:id="1062" w:author="Лунева Наталия Валерьевна" w:date="2022-06-09T10:01:00Z">
        <w:r w:rsidR="00772E3C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к</w:t>
        </w:r>
      </w:ins>
      <w:ins w:id="1063" w:author="Лунева Наталия Валерьевна" w:date="2022-06-09T09:54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ретарь КС направляет на ознакомление всем участникам </w:t>
        </w:r>
      </w:ins>
      <w:ins w:id="1064" w:author="Лунева Наталия Валерьевна" w:date="2022-06-09T10:04:00Z">
        <w:r w:rsidR="00772E3C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з</w:t>
        </w:r>
      </w:ins>
      <w:ins w:id="1065" w:author="Лунева Наталия Валерьевна" w:date="2022-06-09T09:54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аседания КС по электронной почте.</w:t>
        </w:r>
      </w:ins>
    </w:p>
    <w:p w14:paraId="259C7FE9" w14:textId="57447699" w:rsidR="002461AC" w:rsidRPr="0087048D" w:rsidDel="006937EE" w:rsidRDefault="007579E9">
      <w:pPr>
        <w:widowControl w:val="0"/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firstLine="360"/>
        <w:jc w:val="both"/>
        <w:rPr>
          <w:del w:id="1066" w:author="Лунева Наталия Валерьевна" w:date="2022-06-09T09:55:00Z"/>
          <w:rStyle w:val="FontStyle26"/>
          <w:rFonts w:ascii="Arial" w:hAnsi="Arial" w:cs="Arial"/>
          <w:b w:val="0"/>
          <w:bCs w:val="0"/>
          <w:sz w:val="24"/>
          <w:szCs w:val="24"/>
          <w:rPrChange w:id="1067" w:author="Лунева Наталия Валерьевна" w:date="2022-06-08T12:31:00Z">
            <w:rPr>
              <w:del w:id="1068" w:author="Лунева Наталия Валерьевна" w:date="2022-06-09T09:55:00Z"/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pPrChange w:id="1069" w:author="Лунева Наталия Валерьевна" w:date="2022-06-09T15:56:00Z">
          <w:pPr>
            <w:widowControl w:val="0"/>
            <w:numPr>
              <w:ilvl w:val="1"/>
              <w:numId w:val="53"/>
            </w:numPr>
            <w:autoSpaceDE w:val="0"/>
            <w:autoSpaceDN w:val="0"/>
            <w:adjustRightInd w:val="0"/>
            <w:spacing w:after="100" w:line="240" w:lineRule="auto"/>
            <w:ind w:left="907" w:hanging="547"/>
            <w:jc w:val="both"/>
          </w:pPr>
        </w:pPrChange>
      </w:pPr>
      <w:del w:id="1070" w:author="Лунева Наталия Валерьевна" w:date="2022-06-08T12:33:00Z">
        <w:r w:rsidRPr="0087048D" w:rsidDel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71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С</w:delText>
        </w:r>
      </w:del>
      <w:del w:id="1072" w:author="Лунева Наталия Валерьевна" w:date="2022-06-09T09:55:00Z">
        <w:r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73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бор подписей участников осуществляется в течение недели, после чего подписанные к</w:delText>
        </w:r>
        <w:r w:rsidR="00164E8A"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74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опии протоколов заседаний Комитета</w:delText>
        </w:r>
      </w:del>
      <w:ins w:id="1075" w:author="Лебедев Александр Николаевич" w:date="2022-04-12T14:17:00Z">
        <w:del w:id="1076" w:author="Лунева Наталия Валерьевна" w:date="2022-06-09T09:55:00Z">
          <w:r w:rsidR="000323A5" w:rsidRPr="0087048D" w:rsidDel="006937EE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077" w:author="Лунева Наталия Валерьевна" w:date="2022-06-08T12:31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 xml:space="preserve">КС </w:delText>
          </w:r>
        </w:del>
        <w:del w:id="1078" w:author="Лунева Наталия Валерьевна" w:date="2022-06-08T12:33:00Z">
          <w:r w:rsidR="000323A5" w:rsidRPr="0087048D" w:rsidDel="00AF2E23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079" w:author="Лунева Наталия Валерьевна" w:date="2022-06-08T12:31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>оп ИТ</w:delText>
          </w:r>
        </w:del>
      </w:ins>
      <w:del w:id="1080" w:author="Лунева Наталия Валерьевна" w:date="2022-06-08T12:33:00Z">
        <w:r w:rsidR="00164E8A" w:rsidRPr="0087048D" w:rsidDel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81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</w:delText>
        </w:r>
      </w:del>
      <w:del w:id="1082" w:author="Лунева Наталия Валерьевна" w:date="2022-06-09T09:55:00Z">
        <w:r w:rsidR="00164E8A"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83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направляются Секретарем Комитета</w:delText>
        </w:r>
      </w:del>
      <w:ins w:id="1084" w:author="Лебедев Александр Николаевич" w:date="2022-04-12T14:17:00Z">
        <w:del w:id="1085" w:author="Лунева Наталия Валерьевна" w:date="2022-06-09T09:55:00Z">
          <w:r w:rsidR="000323A5" w:rsidRPr="0087048D" w:rsidDel="006937EE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086" w:author="Лунева Наталия Валерьевна" w:date="2022-06-08T12:31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 xml:space="preserve">КС </w:delText>
          </w:r>
        </w:del>
        <w:del w:id="1087" w:author="Лунева Наталия Валерьевна" w:date="2022-06-08T12:33:00Z">
          <w:r w:rsidR="000323A5" w:rsidRPr="0087048D" w:rsidDel="00AF2E23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088" w:author="Лунева Наталия Валерьевна" w:date="2022-06-08T12:31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>оп ИТ</w:delText>
          </w:r>
        </w:del>
      </w:ins>
      <w:del w:id="1089" w:author="Лунева Наталия Валерьевна" w:date="2022-06-08T12:33:00Z">
        <w:r w:rsidR="00164E8A" w:rsidRPr="0087048D" w:rsidDel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90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</w:delText>
        </w:r>
      </w:del>
      <w:del w:id="1091" w:author="Лунева Наталия Валерьевна" w:date="2022-06-09T09:55:00Z">
        <w:r w:rsidR="00164E8A"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92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членам Комитета</w:delText>
        </w:r>
      </w:del>
      <w:ins w:id="1093" w:author="Лебедев Александр Николаевич" w:date="2022-04-12T14:17:00Z">
        <w:del w:id="1094" w:author="Лунева Наталия Валерьевна" w:date="2022-06-09T09:55:00Z">
          <w:r w:rsidR="000323A5" w:rsidRPr="0087048D" w:rsidDel="006937EE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095" w:author="Лунева Наталия Валерьевна" w:date="2022-06-08T12:31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>КС</w:delText>
          </w:r>
        </w:del>
        <w:del w:id="1096" w:author="Лунева Наталия Валерьевна" w:date="2022-06-08T12:33:00Z">
          <w:r w:rsidR="000323A5" w:rsidRPr="0087048D" w:rsidDel="00AF2E23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097" w:author="Лунева Наталия Валерьевна" w:date="2022-06-08T12:31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 xml:space="preserve"> оп ИТ</w:delText>
          </w:r>
        </w:del>
      </w:ins>
      <w:del w:id="1098" w:author="Лунева Наталия Валерьевна" w:date="2022-06-09T09:55:00Z">
        <w:r w:rsidR="00164E8A"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099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, а также ответственным исполнителям не позднее дня, следующего за днем их подписания.</w:delText>
        </w:r>
        <w:r w:rsidR="002461AC"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00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Рассылка производится на основании листа рассылки, </w:delText>
        </w:r>
        <w:commentRangeStart w:id="1101"/>
        <w:r w:rsidR="002461AC"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02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предоставленного </w:delText>
        </w:r>
        <w:commentRangeEnd w:id="1101"/>
        <w:r w:rsidR="00AF2E23" w:rsidDel="006937EE">
          <w:rPr>
            <w:rStyle w:val="afc"/>
          </w:rPr>
          <w:commentReference w:id="1101"/>
        </w:r>
        <w:r w:rsidR="002461AC"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03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инициатором вопроса Секретарю Комитета</w:delText>
        </w:r>
      </w:del>
      <w:ins w:id="1104" w:author="Лебедев Александр Николаевич" w:date="2022-04-12T14:17:00Z">
        <w:del w:id="1105" w:author="Лунева Наталия Валерьевна" w:date="2022-06-09T09:55:00Z">
          <w:r w:rsidR="000323A5" w:rsidRPr="0087048D" w:rsidDel="006937EE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106" w:author="Лунева Наталия Валерьевна" w:date="2022-06-08T12:31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>КС оп ИТ</w:delText>
          </w:r>
        </w:del>
      </w:ins>
      <w:del w:id="1107" w:author="Лунева Наталия Валерьевна" w:date="2022-06-09T09:55:00Z">
        <w:r w:rsidR="002461AC" w:rsidRPr="0087048D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08" w:author="Лунева Наталия Валерьевна" w:date="2022-06-08T12:31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.</w:delText>
        </w:r>
      </w:del>
    </w:p>
    <w:p w14:paraId="75D7FF85" w14:textId="17DA7BF0" w:rsidR="00383E47" w:rsidRPr="00AF2E23" w:rsidRDefault="002461AC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  <w:rPrChange w:id="1109" w:author="Лунева Наталия Валерьевна" w:date="2022-06-08T12:34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pPrChange w:id="1110" w:author="Лунева Наталия Валерьевна" w:date="2022-06-09T15:56:00Z">
          <w:pPr>
            <w:widowControl w:val="0"/>
            <w:numPr>
              <w:ilvl w:val="1"/>
              <w:numId w:val="53"/>
            </w:numPr>
            <w:autoSpaceDE w:val="0"/>
            <w:autoSpaceDN w:val="0"/>
            <w:adjustRightInd w:val="0"/>
            <w:spacing w:after="100" w:line="240" w:lineRule="auto"/>
            <w:ind w:left="900" w:hanging="720"/>
            <w:jc w:val="both"/>
          </w:pPr>
        </w:pPrChange>
      </w:pPr>
      <w:r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11" w:author="Лунева Наталия Валерьевна" w:date="2022-06-08T12:34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 xml:space="preserve">Ответственность </w:t>
      </w:r>
      <w:del w:id="1112" w:author="Лебедев Александр Николаевич" w:date="2022-04-12T18:10:00Z">
        <w:r w:rsidRPr="00AF2E23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13" w:author="Лунева Наталия Валерьевна" w:date="2022-06-08T12:34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за своевременность и полноту доработки решений </w:delText>
        </w:r>
      </w:del>
      <w:del w:id="1114" w:author="Лебедев Александр Николаевич" w:date="2022-04-12T18:11:00Z">
        <w:r w:rsidRPr="00AF2E23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15" w:author="Лунева Наталия Валерьевна" w:date="2022-06-08T12:34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возлагается на инициирующее подразделение, а </w:delText>
        </w:r>
      </w:del>
      <w:r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16" w:author="Лунева Наталия Валерьевна" w:date="2022-06-08T12:34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 xml:space="preserve">за своевременность рассылки </w:t>
      </w:r>
      <w:commentRangeStart w:id="1117"/>
      <w:del w:id="1118" w:author="Лунева Наталия Валерьевна" w:date="2022-06-09T09:55:00Z">
        <w:r w:rsidRPr="00AF2E23" w:rsidDel="006937EE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19" w:author="Лунева Наталия Валерьевна" w:date="2022-06-08T12:34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решений </w:delText>
        </w:r>
      </w:del>
      <w:commentRangeEnd w:id="1117"/>
      <w:ins w:id="1120" w:author="Лунева Наталия Валерьевна" w:date="2022-06-09T09:55:00Z">
        <w:r w:rsidR="006937EE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Протокола</w:t>
        </w:r>
        <w:r w:rsidR="006937EE" w:rsidRPr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21" w:author="Лунева Наталия Валерьевна" w:date="2022-06-08T12:34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t xml:space="preserve"> </w:t>
        </w:r>
      </w:ins>
      <w:r w:rsidR="00AF2E23"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22" w:author="Лунева Наталия Валерьевна" w:date="2022-06-08T12:34:00Z">
            <w:rPr>
              <w:rStyle w:val="afc"/>
            </w:rPr>
          </w:rPrChange>
        </w:rPr>
        <w:commentReference w:id="1117"/>
      </w:r>
      <w:ins w:id="1123" w:author="Лебедев Александр Николаевич" w:date="2022-04-12T18:11:00Z">
        <w:r w:rsidR="003A20A9" w:rsidRPr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24" w:author="Лунева Наталия Валерьевна" w:date="2022-06-08T12:34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t xml:space="preserve">возлагается </w:t>
        </w:r>
      </w:ins>
      <w:del w:id="1125" w:author="Лебедев Александр Николаевич" w:date="2022-04-12T18:11:00Z">
        <w:r w:rsidRPr="00AF2E23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26" w:author="Лунева Наталия Валерьевна" w:date="2022-06-08T12:34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– </w:delText>
        </w:r>
      </w:del>
      <w:r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27" w:author="Лунева Наталия Валерьевна" w:date="2022-06-08T12:34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 xml:space="preserve">на </w:t>
      </w:r>
      <w:ins w:id="1128" w:author="Лунева Наталия Валерьевна" w:date="2022-06-09T10:03:00Z">
        <w:r w:rsidR="00772E3C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С</w:t>
        </w:r>
      </w:ins>
      <w:del w:id="1129" w:author="Лунева Наталия Валерьевна" w:date="2022-06-09T10:03:00Z">
        <w:r w:rsidRPr="00AF2E23" w:rsidDel="00772E3C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30" w:author="Лунева Наталия Валерьевна" w:date="2022-06-08T12:34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с</w:delText>
        </w:r>
      </w:del>
      <w:r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31" w:author="Лунева Наталия Валерьевна" w:date="2022-06-08T12:34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 xml:space="preserve">екретаря </w:t>
      </w:r>
      <w:del w:id="1132" w:author="Лебедев Александр Николаевич" w:date="2022-04-12T14:17:00Z">
        <w:r w:rsidRPr="00AF2E23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33" w:author="Лунева Наталия Валерьевна" w:date="2022-06-08T12:34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Комитета</w:delText>
        </w:r>
      </w:del>
      <w:ins w:id="1134" w:author="Лебедев Александр Николаевич" w:date="2022-04-12T14:17:00Z">
        <w:r w:rsidR="000323A5" w:rsidRPr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35" w:author="Лунева Наталия Валерьевна" w:date="2022-06-08T12:34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t>КС</w:t>
        </w:r>
        <w:del w:id="1136" w:author="Лунева Наталия Валерьевна" w:date="2022-06-09T09:55:00Z">
          <w:r w:rsidR="000323A5" w:rsidRPr="00AF2E23" w:rsidDel="006937EE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137" w:author="Лунева Наталия Валерьевна" w:date="2022-06-08T12:34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 xml:space="preserve"> оп ИТ</w:delText>
          </w:r>
        </w:del>
      </w:ins>
      <w:r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38" w:author="Лунева Наталия Валерьевна" w:date="2022-06-08T12:34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>.</w:t>
      </w:r>
    </w:p>
    <w:p w14:paraId="0049E482" w14:textId="3E585F3C" w:rsidR="00707E92" w:rsidRPr="00AF2E23" w:rsidRDefault="00707E92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  <w:rPrChange w:id="1139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pPrChange w:id="1140" w:author="Лунева Наталия Валерьевна" w:date="2022-06-09T15:56:00Z">
          <w:pPr>
            <w:widowControl w:val="0"/>
            <w:numPr>
              <w:ilvl w:val="1"/>
              <w:numId w:val="53"/>
            </w:numPr>
            <w:autoSpaceDE w:val="0"/>
            <w:autoSpaceDN w:val="0"/>
            <w:adjustRightInd w:val="0"/>
            <w:spacing w:after="100" w:line="240" w:lineRule="auto"/>
            <w:ind w:left="900" w:hanging="720"/>
            <w:jc w:val="both"/>
          </w:pPr>
        </w:pPrChange>
      </w:pPr>
      <w:r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41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>Реш</w:t>
      </w:r>
      <w:r w:rsidR="00173B86"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42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>ения</w:t>
      </w:r>
      <w:ins w:id="1143" w:author="Лунева Наталия Валерьевна" w:date="2022-06-08T12:35:00Z">
        <w:r w:rsidR="00AF2E23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, принятые на заседании КС</w:t>
        </w:r>
      </w:ins>
      <w:del w:id="1144" w:author="Лунева Наталия Валерьевна" w:date="2022-06-08T12:35:00Z">
        <w:r w:rsidR="00173B86" w:rsidRPr="00AF2E23" w:rsidDel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45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</w:delText>
        </w:r>
      </w:del>
      <w:del w:id="1146" w:author="Лебедев Александр Николаевич" w:date="2022-04-12T14:11:00Z">
        <w:r w:rsidR="00173B86" w:rsidRPr="00AF2E23" w:rsidDel="002D34E0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47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К</w:delText>
        </w:r>
        <w:r w:rsidRPr="00AF2E23" w:rsidDel="002D34E0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48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омитета по девелопменту</w:delText>
        </w:r>
      </w:del>
      <w:ins w:id="1149" w:author="Лебедев Александр Николаевич" w:date="2022-04-12T14:11:00Z">
        <w:del w:id="1150" w:author="Лунева Наталия Валерьевна" w:date="2022-06-08T12:35:00Z">
          <w:r w:rsidR="002D34E0" w:rsidRPr="00AF2E23" w:rsidDel="00AF2E23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151" w:author="Лунева Наталия Валерьевна" w:date="2022-06-08T12:35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>Координационного совета</w:delText>
          </w:r>
        </w:del>
        <w:r w:rsidR="002D34E0" w:rsidRPr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52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t xml:space="preserve"> </w:t>
        </w:r>
        <w:del w:id="1153" w:author="Лунева Наталия Валерьевна" w:date="2022-06-08T12:35:00Z">
          <w:r w:rsidR="002D34E0" w:rsidRPr="00AF2E23" w:rsidDel="00AF2E23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154" w:author="Лунева Наталия Валерьевна" w:date="2022-06-08T12:35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>по ИТ</w:delText>
          </w:r>
        </w:del>
      </w:ins>
      <w:del w:id="1155" w:author="Лунева Наталия Валерьевна" w:date="2022-06-08T12:35:00Z">
        <w:r w:rsidRPr="00AF2E23" w:rsidDel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56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</w:delText>
        </w:r>
      </w:del>
      <w:r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57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 xml:space="preserve">обязательны для исполнения всеми работниками </w:t>
      </w:r>
      <w:r w:rsidR="00F935F9"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58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>Группы</w:t>
      </w:r>
      <w:r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59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>.</w:t>
      </w:r>
    </w:p>
    <w:p w14:paraId="2DD00F84" w14:textId="1FAC0AF3" w:rsidR="00707E92" w:rsidDel="003A20A9" w:rsidRDefault="00383E47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1160" w:author="Лебедев Александр Николаевич" w:date="2022-04-12T18:20:00Z"/>
          <w:rStyle w:val="FontStyle26"/>
          <w:rFonts w:ascii="Arial" w:hAnsi="Arial" w:cs="Arial"/>
          <w:b w:val="0"/>
          <w:bCs w:val="0"/>
          <w:sz w:val="24"/>
          <w:szCs w:val="24"/>
        </w:rPr>
        <w:pPrChange w:id="1161" w:author="Лунева Наталия Валерьевна" w:date="2022-06-09T15:56:00Z">
          <w:pPr>
            <w:pStyle w:val="af0"/>
            <w:numPr>
              <w:ilvl w:val="1"/>
              <w:numId w:val="53"/>
            </w:numPr>
            <w:spacing w:after="100"/>
            <w:ind w:left="900" w:hanging="720"/>
            <w:contextualSpacing w:val="0"/>
            <w:jc w:val="both"/>
          </w:pPr>
        </w:pPrChange>
      </w:pPr>
      <w:del w:id="1162" w:author="Лебедев Александр Николаевич" w:date="2022-04-12T18:20:00Z">
        <w:r w:rsidRPr="00330D35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Протоколам заседаний </w:delText>
        </w:r>
      </w:del>
      <w:del w:id="1163" w:author="Лебедев Александр Николаевич" w:date="2022-04-12T14:17:00Z">
        <w:r w:rsidRPr="00330D35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del w:id="1164" w:author="Лебедев Александр Николаевич" w:date="2022-04-12T18:20:00Z">
        <w:r w:rsidRPr="00330D35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присваивается гриф «Конфиденциально». Сотрудники </w:delText>
        </w:r>
        <w:r w:rsidR="00F935F9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Группы</w:delText>
        </w:r>
        <w:r w:rsidRPr="00330D35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, получающие копии протоколов заседаний </w:delText>
        </w:r>
      </w:del>
      <w:del w:id="1165" w:author="Лебедев Александр Николаевич" w:date="2022-04-12T14:17:00Z">
        <w:r w:rsidRPr="00330D35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del w:id="1166" w:author="Лебедев Александр Николаевич" w:date="2022-04-12T18:20:00Z">
        <w:r w:rsidRPr="00330D35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, обеспечивают их сохранность в установленном Компанией </w:delText>
        </w:r>
        <w:r w:rsidRPr="004B7F28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порядке.</w:delText>
        </w:r>
      </w:del>
    </w:p>
    <w:p w14:paraId="0C5C0001" w14:textId="3BD21918" w:rsidR="00DA2E48" w:rsidDel="003A20A9" w:rsidRDefault="00707E92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del w:id="1167" w:author="Лебедев Александр Николаевич" w:date="2022-04-12T18:20:00Z"/>
          <w:rStyle w:val="FontStyle26"/>
          <w:rFonts w:ascii="Arial" w:hAnsi="Arial" w:cs="Arial"/>
          <w:b w:val="0"/>
          <w:bCs w:val="0"/>
          <w:sz w:val="24"/>
          <w:szCs w:val="24"/>
        </w:rPr>
        <w:pPrChange w:id="1168" w:author="Лунева Наталия Валерьевна" w:date="2022-06-09T15:56:00Z">
          <w:pPr>
            <w:pStyle w:val="af0"/>
            <w:numPr>
              <w:ilvl w:val="1"/>
              <w:numId w:val="26"/>
            </w:numPr>
            <w:spacing w:after="100"/>
            <w:ind w:left="900" w:hanging="720"/>
            <w:contextualSpacing w:val="0"/>
            <w:jc w:val="both"/>
          </w:pPr>
        </w:pPrChange>
      </w:pPr>
      <w:del w:id="1169" w:author="Лебедев Александр Николаевич" w:date="2022-04-12T18:20:00Z">
        <w:r w:rsidRPr="00E67C37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Подлинники решений и протоколов заседаний </w:delText>
        </w:r>
      </w:del>
      <w:del w:id="1170" w:author="Лебедев Александр Николаевич" w:date="2022-04-12T14:17:00Z">
        <w:r w:rsidRPr="00E67C37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Комитета</w:delText>
        </w:r>
      </w:del>
      <w:del w:id="1171" w:author="Лебедев Александр Николаевич" w:date="2022-04-12T18:20:00Z">
        <w:r w:rsidRPr="00E67C37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хранятся</w:delText>
        </w:r>
        <w:r w:rsidR="00B840D7" w:rsidRPr="00E67C37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в бумажном виде</w:delText>
        </w:r>
        <w:r w:rsidRPr="00E67C37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в отделе __________</w:delText>
        </w:r>
        <w:r w:rsidR="00B840D7" w:rsidRPr="00E67C37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______ в течение 5</w:delText>
        </w:r>
        <w:r w:rsidRPr="00E67C37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 лет</w:delText>
        </w:r>
        <w:r w:rsidR="00F43839" w:rsidRPr="0074793E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 xml:space="preserve">. Копии решений и протоколов хранятся </w:delText>
        </w:r>
        <w:r w:rsidR="00B840D7" w:rsidRPr="00706D55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в электронном виде бессрочно</w:delText>
        </w:r>
        <w:r w:rsidRPr="00706D55" w:rsidDel="003A20A9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delText>.</w:delText>
        </w:r>
      </w:del>
    </w:p>
    <w:p w14:paraId="78E20C69" w14:textId="010138BE" w:rsidR="00C76060" w:rsidRDefault="00DA2E48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ins w:id="1172" w:author="Лунева Наталия Валерьевна" w:date="2022-06-09T09:58:00Z"/>
          <w:rStyle w:val="FontStyle26"/>
          <w:rFonts w:ascii="Arial" w:hAnsi="Arial" w:cs="Arial"/>
          <w:b w:val="0"/>
          <w:bCs w:val="0"/>
          <w:sz w:val="24"/>
          <w:szCs w:val="24"/>
        </w:rPr>
        <w:pPrChange w:id="1173" w:author="Лунева Наталия Валерьевна" w:date="2022-06-09T15:56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993"/>
            </w:tabs>
            <w:autoSpaceDE w:val="0"/>
            <w:autoSpaceDN w:val="0"/>
            <w:adjustRightInd w:val="0"/>
            <w:spacing w:after="100" w:line="240" w:lineRule="auto"/>
            <w:ind w:left="1440" w:firstLine="360"/>
            <w:jc w:val="both"/>
          </w:pPr>
        </w:pPrChange>
      </w:pPr>
      <w:r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74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 xml:space="preserve">Секретарь </w:t>
      </w:r>
      <w:del w:id="1175" w:author="Лебедев Александр Николаевич" w:date="2022-04-12T14:17:00Z">
        <w:r w:rsidRPr="00AF2E23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76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>Комитета</w:delText>
        </w:r>
      </w:del>
      <w:ins w:id="1177" w:author="Лебедев Александр Николаевич" w:date="2022-04-12T14:17:00Z">
        <w:r w:rsidR="000323A5" w:rsidRPr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78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t xml:space="preserve">КС </w:t>
        </w:r>
        <w:del w:id="1179" w:author="Лунева Наталия Валерьевна" w:date="2022-06-08T12:35:00Z">
          <w:r w:rsidR="000323A5" w:rsidRPr="00AF2E23" w:rsidDel="00AF2E23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180" w:author="Лунева Наталия Валерьевна" w:date="2022-06-08T12:35:00Z">
                <w:rPr>
                  <w:rStyle w:val="FontStyle26"/>
                  <w:rFonts w:ascii="Arial" w:eastAsia="Calibri" w:hAnsi="Arial" w:cs="Arial"/>
                  <w:b w:val="0"/>
                  <w:bCs w:val="0"/>
                  <w:sz w:val="24"/>
                  <w:szCs w:val="24"/>
                </w:rPr>
              </w:rPrChange>
            </w:rPr>
            <w:delText>оп ИТ</w:delText>
          </w:r>
        </w:del>
      </w:ins>
      <w:del w:id="1181" w:author="Лунева Наталия Валерьевна" w:date="2022-06-08T12:35:00Z">
        <w:r w:rsidR="00216EBD" w:rsidRPr="00AF2E23" w:rsidDel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82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bCs w:val="0"/>
                <w:sz w:val="24"/>
                <w:szCs w:val="24"/>
              </w:rPr>
            </w:rPrChange>
          </w:rPr>
          <w:delText xml:space="preserve"> </w:delText>
        </w:r>
      </w:del>
      <w:r w:rsidR="00216EBD"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83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>осуществляет контроль за своевременным исполнением принятых решений</w:t>
      </w:r>
      <w:r w:rsidR="00715017"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84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bCs w:val="0"/>
              <w:sz w:val="24"/>
              <w:szCs w:val="24"/>
            </w:rPr>
          </w:rPrChange>
        </w:rPr>
        <w:t>.</w:t>
      </w:r>
      <w:r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85" w:author="Лунева Наталия Валерьевна" w:date="2022-06-08T12:35:00Z">
            <w:rPr>
              <w:lang w:eastAsia="ru-RU"/>
            </w:rPr>
          </w:rPrChange>
        </w:rPr>
        <w:t xml:space="preserve"> </w:t>
      </w:r>
      <w:r w:rsidR="00D56CB6"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86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sz w:val="24"/>
              <w:szCs w:val="24"/>
            </w:rPr>
          </w:rPrChange>
        </w:rPr>
        <w:t xml:space="preserve">Руководители проектов и ответственные за исполнение решений лица предоставляют статус исполнения решений Секретарю </w:t>
      </w:r>
      <w:del w:id="1187" w:author="Лебедев Александр Николаевич" w:date="2022-04-12T14:17:00Z">
        <w:r w:rsidR="00D56CB6" w:rsidRPr="00AF2E23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88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sz w:val="24"/>
                <w:szCs w:val="24"/>
              </w:rPr>
            </w:rPrChange>
          </w:rPr>
          <w:delText>комитета</w:delText>
        </w:r>
      </w:del>
      <w:ins w:id="1189" w:author="Лебедев Александр Николаевич" w:date="2022-04-12T14:17:00Z">
        <w:r w:rsidR="000323A5" w:rsidRPr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90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sz w:val="24"/>
                <w:szCs w:val="24"/>
              </w:rPr>
            </w:rPrChange>
          </w:rPr>
          <w:t xml:space="preserve">КС </w:t>
        </w:r>
        <w:del w:id="1191" w:author="Лунева Наталия Валерьевна" w:date="2022-06-08T12:35:00Z">
          <w:r w:rsidR="000323A5" w:rsidRPr="00AF2E23" w:rsidDel="00AF2E23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192" w:author="Лунева Наталия Валерьевна" w:date="2022-06-08T12:35:00Z">
                <w:rPr>
                  <w:rStyle w:val="FontStyle26"/>
                  <w:rFonts w:ascii="Arial" w:eastAsia="Calibri" w:hAnsi="Arial" w:cs="Arial"/>
                  <w:b w:val="0"/>
                  <w:sz w:val="24"/>
                  <w:szCs w:val="24"/>
                </w:rPr>
              </w:rPrChange>
            </w:rPr>
            <w:delText>оп ИТ</w:delText>
          </w:r>
        </w:del>
      </w:ins>
      <w:del w:id="1193" w:author="Лунева Наталия Валерьевна" w:date="2022-06-08T12:35:00Z">
        <w:r w:rsidR="00D56CB6" w:rsidRPr="00AF2E23" w:rsidDel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94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sz w:val="24"/>
                <w:szCs w:val="24"/>
              </w:rPr>
            </w:rPrChange>
          </w:rPr>
          <w:delText xml:space="preserve"> </w:delText>
        </w:r>
      </w:del>
      <w:r w:rsidR="00D56CB6"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95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sz w:val="24"/>
              <w:szCs w:val="24"/>
            </w:rPr>
          </w:rPrChange>
        </w:rPr>
        <w:t xml:space="preserve">по </w:t>
      </w:r>
      <w:ins w:id="1196" w:author="Лунева Наталия Валерьевна" w:date="2022-06-09T09:56:00Z">
        <w:r w:rsidR="00772E3C"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его </w:t>
        </w:r>
      </w:ins>
      <w:r w:rsidR="00D56CB6"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197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sz w:val="24"/>
              <w:szCs w:val="24"/>
            </w:rPr>
          </w:rPrChange>
        </w:rPr>
        <w:t xml:space="preserve">запросу, а также на заседания </w:t>
      </w:r>
      <w:del w:id="1198" w:author="Лебедев Александр Николаевич" w:date="2022-04-12T14:17:00Z">
        <w:r w:rsidR="00D56CB6" w:rsidRPr="00AF2E23" w:rsidDel="000323A5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199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sz w:val="24"/>
                <w:szCs w:val="24"/>
              </w:rPr>
            </w:rPrChange>
          </w:rPr>
          <w:delText>Комитета</w:delText>
        </w:r>
      </w:del>
      <w:ins w:id="1200" w:author="Лебедев Александр Николаевич" w:date="2022-04-12T14:17:00Z">
        <w:r w:rsidR="000323A5" w:rsidRPr="00AF2E23">
          <w:rPr>
            <w:rStyle w:val="FontStyle26"/>
            <w:rFonts w:ascii="Arial" w:hAnsi="Arial" w:cs="Arial"/>
            <w:b w:val="0"/>
            <w:bCs w:val="0"/>
            <w:sz w:val="24"/>
            <w:szCs w:val="24"/>
            <w:rPrChange w:id="1201" w:author="Лунева Наталия Валерьевна" w:date="2022-06-08T12:35:00Z">
              <w:rPr>
                <w:rStyle w:val="FontStyle26"/>
                <w:rFonts w:ascii="Arial" w:eastAsia="Calibri" w:hAnsi="Arial" w:cs="Arial"/>
                <w:b w:val="0"/>
                <w:sz w:val="24"/>
                <w:szCs w:val="24"/>
              </w:rPr>
            </w:rPrChange>
          </w:rPr>
          <w:t>КС</w:t>
        </w:r>
        <w:del w:id="1202" w:author="Лунева Наталия Валерьевна" w:date="2022-06-09T10:04:00Z">
          <w:r w:rsidR="000323A5" w:rsidRPr="00AF2E23" w:rsidDel="00772E3C">
            <w:rPr>
              <w:rStyle w:val="FontStyle26"/>
              <w:rFonts w:ascii="Arial" w:hAnsi="Arial" w:cs="Arial"/>
              <w:b w:val="0"/>
              <w:bCs w:val="0"/>
              <w:sz w:val="24"/>
              <w:szCs w:val="24"/>
              <w:rPrChange w:id="1203" w:author="Лунева Наталия Валерьевна" w:date="2022-06-08T12:35:00Z">
                <w:rPr>
                  <w:rStyle w:val="FontStyle26"/>
                  <w:rFonts w:ascii="Arial" w:eastAsia="Calibri" w:hAnsi="Arial" w:cs="Arial"/>
                  <w:b w:val="0"/>
                  <w:sz w:val="24"/>
                  <w:szCs w:val="24"/>
                </w:rPr>
              </w:rPrChange>
            </w:rPr>
            <w:delText xml:space="preserve"> оп ИТ</w:delText>
          </w:r>
        </w:del>
      </w:ins>
      <w:r w:rsidR="00D56CB6" w:rsidRPr="00AF2E23">
        <w:rPr>
          <w:rStyle w:val="FontStyle26"/>
          <w:rFonts w:ascii="Arial" w:hAnsi="Arial" w:cs="Arial"/>
          <w:b w:val="0"/>
          <w:bCs w:val="0"/>
          <w:sz w:val="24"/>
          <w:szCs w:val="24"/>
          <w:rPrChange w:id="1204" w:author="Лунева Наталия Валерьевна" w:date="2022-06-08T12:35:00Z">
            <w:rPr>
              <w:rStyle w:val="FontStyle26"/>
              <w:rFonts w:ascii="Arial" w:eastAsia="Calibri" w:hAnsi="Arial" w:cs="Arial"/>
              <w:b w:val="0"/>
              <w:sz w:val="24"/>
              <w:szCs w:val="24"/>
            </w:rPr>
          </w:rPrChange>
        </w:rPr>
        <w:t>.</w:t>
      </w:r>
    </w:p>
    <w:p w14:paraId="26EA8639" w14:textId="4683090D" w:rsidR="00772E3C" w:rsidRDefault="00772E3C">
      <w:pPr>
        <w:widowControl w:val="0"/>
        <w:numPr>
          <w:ilvl w:val="1"/>
          <w:numId w:val="26"/>
        </w:numPr>
        <w:tabs>
          <w:tab w:val="left" w:pos="630"/>
          <w:tab w:val="left" w:pos="993"/>
        </w:tabs>
        <w:autoSpaceDE w:val="0"/>
        <w:autoSpaceDN w:val="0"/>
        <w:adjustRightInd w:val="0"/>
        <w:spacing w:after="100"/>
        <w:ind w:left="0" w:firstLine="360"/>
        <w:jc w:val="both"/>
        <w:rPr>
          <w:ins w:id="1205" w:author="Лунева Наталия Валерьевна" w:date="2022-06-08T12:37:00Z"/>
          <w:rStyle w:val="FontStyle26"/>
          <w:rFonts w:ascii="Arial" w:hAnsi="Arial" w:cs="Arial"/>
          <w:b w:val="0"/>
          <w:bCs w:val="0"/>
          <w:sz w:val="24"/>
          <w:szCs w:val="24"/>
        </w:rPr>
        <w:pPrChange w:id="1206" w:author="Лунева Наталия Валерьевна" w:date="2022-06-09T15:56:00Z">
          <w:pPr>
            <w:widowControl w:val="0"/>
            <w:numPr>
              <w:ilvl w:val="1"/>
              <w:numId w:val="26"/>
            </w:numPr>
            <w:tabs>
              <w:tab w:val="left" w:pos="630"/>
              <w:tab w:val="left" w:pos="993"/>
            </w:tabs>
            <w:autoSpaceDE w:val="0"/>
            <w:autoSpaceDN w:val="0"/>
            <w:adjustRightInd w:val="0"/>
            <w:spacing w:after="100" w:line="240" w:lineRule="auto"/>
            <w:ind w:left="1440" w:firstLine="360"/>
            <w:jc w:val="both"/>
          </w:pPr>
        </w:pPrChange>
      </w:pPr>
      <w:ins w:id="1207" w:author="Лунева Наталия Валерьевна" w:date="2022-06-09T09:58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Оригиналы оформленных документов </w:t>
        </w:r>
      </w:ins>
      <w:ins w:id="1208" w:author="Лунева Наталия Валерьевна" w:date="2022-06-09T09:59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(Повестка, Протокол, пакет документов </w:t>
        </w:r>
      </w:ins>
      <w:ins w:id="1209" w:author="Лунева Наталия Валерьевна" w:date="2022-06-09T10:00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от Инициатора и др.)</w:t>
        </w:r>
      </w:ins>
      <w:ins w:id="1210" w:author="Лунева Наталия Валерьевна" w:date="2022-06-09T09:59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 xml:space="preserve"> </w:t>
        </w:r>
      </w:ins>
      <w:ins w:id="1211" w:author="Лунева Наталия Валерьевна" w:date="2022-06-09T10:00:00Z">
        <w:r>
          <w:rPr>
            <w:rStyle w:val="FontStyle26"/>
            <w:rFonts w:ascii="Arial" w:hAnsi="Arial" w:cs="Arial"/>
            <w:b w:val="0"/>
            <w:bCs w:val="0"/>
            <w:sz w:val="24"/>
            <w:szCs w:val="24"/>
          </w:rPr>
          <w:t>хранятся у Секретаря КС.</w:t>
        </w:r>
      </w:ins>
    </w:p>
    <w:p w14:paraId="781FFDF1" w14:textId="3995AD70" w:rsidR="006933A8" w:rsidRPr="00AF2E23" w:rsidDel="00FF6166" w:rsidRDefault="006933A8">
      <w:pPr>
        <w:widowControl w:val="0"/>
        <w:tabs>
          <w:tab w:val="left" w:pos="630"/>
          <w:tab w:val="left" w:pos="993"/>
        </w:tabs>
        <w:autoSpaceDE w:val="0"/>
        <w:autoSpaceDN w:val="0"/>
        <w:adjustRightInd w:val="0"/>
        <w:spacing w:after="100" w:line="240" w:lineRule="auto"/>
        <w:jc w:val="both"/>
        <w:rPr>
          <w:del w:id="1212" w:author="Лунева Наталия Валерьевна" w:date="2022-06-09T10:13:00Z"/>
          <w:rStyle w:val="FontStyle26"/>
          <w:rFonts w:ascii="Arial" w:hAnsi="Arial" w:cs="Arial"/>
          <w:b w:val="0"/>
          <w:bCs w:val="0"/>
          <w:sz w:val="24"/>
          <w:szCs w:val="24"/>
          <w:rPrChange w:id="1213" w:author="Лунева Наталия Валерьевна" w:date="2022-06-08T12:35:00Z">
            <w:rPr>
              <w:del w:id="1214" w:author="Лунева Наталия Валерьевна" w:date="2022-06-09T10:13:00Z"/>
              <w:lang w:eastAsia="ru-RU"/>
            </w:rPr>
          </w:rPrChange>
        </w:rPr>
        <w:pPrChange w:id="1215" w:author="Лунева Наталия Валерьевна" w:date="2022-06-08T12:37:00Z">
          <w:pPr>
            <w:widowControl w:val="0"/>
            <w:numPr>
              <w:ilvl w:val="1"/>
              <w:numId w:val="26"/>
            </w:numPr>
            <w:autoSpaceDE w:val="0"/>
            <w:autoSpaceDN w:val="0"/>
            <w:adjustRightInd w:val="0"/>
            <w:spacing w:after="100" w:line="240" w:lineRule="auto"/>
            <w:ind w:left="900" w:hanging="720"/>
            <w:jc w:val="both"/>
          </w:pPr>
        </w:pPrChange>
      </w:pPr>
    </w:p>
    <w:p w14:paraId="71D8B49B" w14:textId="77777777" w:rsidR="00CB7F4D" w:rsidRDefault="00CB7F4D">
      <w:pPr>
        <w:rPr>
          <w:rFonts w:ascii="Arial" w:eastAsia="Calibri" w:hAnsi="Arial" w:cs="Arial"/>
          <w:bCs/>
          <w:color w:val="379564"/>
          <w:kern w:val="32"/>
          <w:sz w:val="28"/>
          <w:szCs w:val="28"/>
          <w:highlight w:val="lightGray"/>
          <w:lang w:eastAsia="ru-RU"/>
        </w:rPr>
      </w:pPr>
      <w:r>
        <w:rPr>
          <w:rFonts w:ascii="Arial" w:hAnsi="Arial"/>
          <w:color w:val="379564"/>
          <w:szCs w:val="28"/>
          <w:highlight w:val="lightGray"/>
          <w:lang w:eastAsia="ru-RU"/>
        </w:rPr>
        <w:br w:type="page"/>
      </w:r>
    </w:p>
    <w:p w14:paraId="38A0D45B" w14:textId="35449223" w:rsidR="00C76060" w:rsidRPr="00C53930" w:rsidRDefault="00C76060">
      <w:pPr>
        <w:pStyle w:val="1"/>
        <w:numPr>
          <w:ilvl w:val="0"/>
          <w:numId w:val="0"/>
        </w:numPr>
        <w:jc w:val="center"/>
        <w:rPr>
          <w:lang w:eastAsia="ru-RU"/>
        </w:rPr>
        <w:pPrChange w:id="1216" w:author="Лунева Наталия Валерьевна" w:date="2022-06-09T14:39:00Z">
          <w:pPr>
            <w:pStyle w:val="1"/>
            <w:numPr>
              <w:numId w:val="0"/>
            </w:numPr>
            <w:ind w:left="0" w:firstLine="0"/>
          </w:pPr>
        </w:pPrChange>
      </w:pPr>
      <w:bookmarkStart w:id="1217" w:name="_Toc105683277"/>
      <w:r w:rsidRPr="0086103B">
        <w:rPr>
          <w:rFonts w:ascii="Arial" w:hAnsi="Arial"/>
          <w:lang w:eastAsia="ru-RU"/>
        </w:rPr>
        <w:lastRenderedPageBreak/>
        <w:t xml:space="preserve">Приложение </w:t>
      </w:r>
      <w:del w:id="1218" w:author="Лунева Наталия Валерьевна" w:date="2022-06-09T16:06:00Z">
        <w:r w:rsidRPr="0086103B" w:rsidDel="00E67C37">
          <w:rPr>
            <w:rFonts w:ascii="Arial" w:hAnsi="Arial"/>
            <w:lang w:eastAsia="ru-RU"/>
          </w:rPr>
          <w:delText>№</w:delText>
        </w:r>
      </w:del>
      <w:r w:rsidRPr="0086103B">
        <w:rPr>
          <w:rFonts w:ascii="Arial" w:hAnsi="Arial"/>
          <w:lang w:eastAsia="ru-RU"/>
        </w:rPr>
        <w:t>1</w:t>
      </w:r>
      <w:ins w:id="1219" w:author="Лунева Наталия Валерьевна" w:date="2022-06-09T14:39:00Z">
        <w:r w:rsidR="0006053C">
          <w:rPr>
            <w:rFonts w:ascii="Arial" w:hAnsi="Arial"/>
            <w:lang w:eastAsia="ru-RU"/>
          </w:rPr>
          <w:br/>
        </w:r>
      </w:ins>
      <w:del w:id="1220" w:author="Лунева Наталия Валерьевна" w:date="2022-06-09T14:39:00Z">
        <w:r w:rsidRPr="0086103B" w:rsidDel="0006053C">
          <w:rPr>
            <w:rFonts w:ascii="Arial" w:hAnsi="Arial"/>
            <w:lang w:eastAsia="ru-RU"/>
          </w:rPr>
          <w:delText xml:space="preserve">. </w:delText>
        </w:r>
      </w:del>
      <w:r w:rsidRPr="0086103B">
        <w:rPr>
          <w:rFonts w:ascii="Arial" w:hAnsi="Arial"/>
          <w:lang w:eastAsia="ru-RU"/>
        </w:rPr>
        <w:t>Заявка на включение в повестку</w:t>
      </w:r>
      <w:r w:rsidR="00C53930" w:rsidRPr="00C53930">
        <w:rPr>
          <w:rFonts w:ascii="Arial" w:hAnsi="Arial"/>
          <w:lang w:eastAsia="ru-RU"/>
        </w:rPr>
        <w:t xml:space="preserve"> </w:t>
      </w:r>
      <w:r w:rsidR="00C53930">
        <w:rPr>
          <w:rFonts w:ascii="Arial" w:hAnsi="Arial"/>
          <w:lang w:eastAsia="ru-RU"/>
        </w:rPr>
        <w:t>и проект решений</w:t>
      </w:r>
      <w:bookmarkEnd w:id="1217"/>
    </w:p>
    <w:p w14:paraId="19D5A8CA" w14:textId="77777777" w:rsidR="00530A11" w:rsidRPr="0086103B" w:rsidRDefault="00530A11" w:rsidP="0086103B">
      <w:pPr>
        <w:rPr>
          <w:rFonts w:ascii="Arial" w:hAnsi="Arial" w:cs="Arial"/>
          <w:bCs/>
          <w:sz w:val="24"/>
          <w:szCs w:val="24"/>
          <w:lang w:eastAsia="ru-RU"/>
        </w:rPr>
      </w:pPr>
    </w:p>
    <w:p w14:paraId="582077C5" w14:textId="6A2D9D62" w:rsidR="00330D35" w:rsidRPr="0086103B" w:rsidRDefault="00330D35" w:rsidP="0086103B">
      <w:pPr>
        <w:rPr>
          <w:rFonts w:ascii="Arial" w:hAnsi="Arial" w:cs="Arial"/>
          <w:b/>
          <w:sz w:val="24"/>
          <w:szCs w:val="24"/>
        </w:rPr>
      </w:pPr>
      <w:r w:rsidRPr="0086103B">
        <w:rPr>
          <w:rFonts w:ascii="Arial" w:hAnsi="Arial" w:cs="Arial"/>
          <w:b/>
          <w:sz w:val="24"/>
          <w:szCs w:val="24"/>
        </w:rPr>
        <w:t xml:space="preserve">Секретарю </w:t>
      </w:r>
      <w:del w:id="1221" w:author="Лебедев Александр Николаевич" w:date="2022-04-12T14:11:00Z">
        <w:r w:rsidRPr="0086103B" w:rsidDel="002D34E0">
          <w:rPr>
            <w:rFonts w:ascii="Arial" w:hAnsi="Arial" w:cs="Arial"/>
            <w:b/>
            <w:sz w:val="24"/>
            <w:szCs w:val="24"/>
          </w:rPr>
          <w:delText>Комитета</w:delText>
        </w:r>
        <w:r w:rsidR="00171FF3" w:rsidDel="002D34E0">
          <w:rPr>
            <w:rFonts w:ascii="Arial" w:hAnsi="Arial" w:cs="Arial"/>
            <w:b/>
            <w:sz w:val="24"/>
            <w:szCs w:val="24"/>
          </w:rPr>
          <w:delText xml:space="preserve"> </w:delText>
        </w:r>
        <w:r w:rsidRPr="0086103B" w:rsidDel="002D34E0">
          <w:rPr>
            <w:rFonts w:ascii="Arial" w:hAnsi="Arial" w:cs="Arial"/>
            <w:b/>
            <w:sz w:val="24"/>
            <w:szCs w:val="24"/>
          </w:rPr>
          <w:delText>по девелопменту</w:delText>
        </w:r>
      </w:del>
      <w:ins w:id="1222" w:author="Лебедев Александр Николаевич" w:date="2022-04-12T14:11:00Z">
        <w:r w:rsidR="002D34E0">
          <w:rPr>
            <w:rFonts w:ascii="Arial" w:hAnsi="Arial" w:cs="Arial"/>
            <w:b/>
            <w:sz w:val="24"/>
            <w:szCs w:val="24"/>
          </w:rPr>
          <w:t>Координационного совета по ИТ</w:t>
        </w:r>
      </w:ins>
    </w:p>
    <w:p w14:paraId="3E87022D" w14:textId="77777777" w:rsidR="00530A11" w:rsidRDefault="00530A11" w:rsidP="0086103B">
      <w:pPr>
        <w:rPr>
          <w:rFonts w:ascii="Arial" w:hAnsi="Arial" w:cs="Arial"/>
          <w:b/>
          <w:sz w:val="24"/>
          <w:szCs w:val="24"/>
          <w:u w:val="single"/>
        </w:rPr>
      </w:pPr>
    </w:p>
    <w:p w14:paraId="42F9C8A0" w14:textId="3C2F90F7" w:rsidR="00330D35" w:rsidRDefault="00330D35" w:rsidP="00F82826">
      <w:pPr>
        <w:rPr>
          <w:rFonts w:ascii="Arial" w:hAnsi="Arial" w:cs="Arial"/>
          <w:sz w:val="24"/>
          <w:szCs w:val="24"/>
        </w:rPr>
      </w:pPr>
      <w:r w:rsidRPr="0086103B">
        <w:rPr>
          <w:rFonts w:ascii="Arial" w:hAnsi="Arial" w:cs="Arial"/>
          <w:b/>
          <w:sz w:val="24"/>
          <w:szCs w:val="24"/>
          <w:u w:val="single"/>
        </w:rPr>
        <w:t>Наименование подразделения-инициатора рассмотрения вопроса</w:t>
      </w:r>
      <w:r w:rsidRPr="0086103B">
        <w:rPr>
          <w:rFonts w:ascii="Arial" w:hAnsi="Arial" w:cs="Arial"/>
          <w:sz w:val="24"/>
          <w:szCs w:val="24"/>
        </w:rPr>
        <w:t xml:space="preserve"> просит В</w:t>
      </w:r>
      <w:r w:rsidR="00F82826">
        <w:rPr>
          <w:rFonts w:ascii="Arial" w:hAnsi="Arial" w:cs="Arial"/>
          <w:sz w:val="24"/>
          <w:szCs w:val="24"/>
        </w:rPr>
        <w:t>ас включить в повестку следующие</w:t>
      </w:r>
      <w:r w:rsidRPr="0086103B">
        <w:rPr>
          <w:rFonts w:ascii="Arial" w:hAnsi="Arial" w:cs="Arial"/>
          <w:sz w:val="24"/>
          <w:szCs w:val="24"/>
        </w:rPr>
        <w:t xml:space="preserve"> вопрос</w:t>
      </w:r>
      <w:r w:rsidR="00F82826">
        <w:rPr>
          <w:rFonts w:ascii="Arial" w:hAnsi="Arial" w:cs="Arial"/>
          <w:sz w:val="24"/>
          <w:szCs w:val="24"/>
        </w:rPr>
        <w:t>ы</w:t>
      </w:r>
      <w:r w:rsidR="00F743C2">
        <w:rPr>
          <w:rFonts w:ascii="Arial" w:hAnsi="Arial" w:cs="Arial"/>
          <w:sz w:val="24"/>
          <w:szCs w:val="24"/>
        </w:rPr>
        <w:t xml:space="preserve"> и</w:t>
      </w:r>
      <w:r w:rsidR="009F39A9">
        <w:rPr>
          <w:rFonts w:ascii="Arial" w:hAnsi="Arial" w:cs="Arial"/>
          <w:sz w:val="24"/>
          <w:szCs w:val="24"/>
        </w:rPr>
        <w:t xml:space="preserve"> предлагает</w:t>
      </w:r>
      <w:r w:rsidR="00F743C2">
        <w:rPr>
          <w:rFonts w:ascii="Arial" w:hAnsi="Arial" w:cs="Arial"/>
          <w:sz w:val="24"/>
          <w:szCs w:val="24"/>
        </w:rPr>
        <w:t xml:space="preserve"> зафиксировать следующие решения</w:t>
      </w:r>
      <w:r w:rsidRPr="0086103B">
        <w:rPr>
          <w:rFonts w:ascii="Arial" w:hAnsi="Arial" w:cs="Arial"/>
          <w:sz w:val="24"/>
          <w:szCs w:val="24"/>
        </w:rPr>
        <w:t>:</w:t>
      </w:r>
    </w:p>
    <w:p w14:paraId="4A78E3B3" w14:textId="63B219B1" w:rsidR="00530A11" w:rsidRPr="00F743C2" w:rsidRDefault="00F82826" w:rsidP="00330D35">
      <w:pPr>
        <w:ind w:right="749" w:firstLine="708"/>
        <w:jc w:val="both"/>
        <w:rPr>
          <w:rFonts w:ascii="Arial" w:hAnsi="Arial" w:cs="Arial"/>
          <w:b/>
          <w:sz w:val="24"/>
          <w:szCs w:val="24"/>
        </w:rPr>
      </w:pPr>
      <w:r w:rsidRPr="00F743C2">
        <w:rPr>
          <w:rFonts w:ascii="Arial" w:hAnsi="Arial" w:cs="Arial"/>
          <w:b/>
          <w:sz w:val="24"/>
          <w:szCs w:val="24"/>
        </w:rPr>
        <w:t>Вопрос</w:t>
      </w:r>
      <w:del w:id="1223" w:author="Лунева Наталия Валерьевна" w:date="2022-06-09T15:48:00Z">
        <w:r w:rsidRPr="00F743C2" w:rsidDel="00F57894">
          <w:rPr>
            <w:rFonts w:ascii="Arial" w:hAnsi="Arial" w:cs="Arial"/>
            <w:b/>
            <w:sz w:val="24"/>
            <w:szCs w:val="24"/>
          </w:rPr>
          <w:delText xml:space="preserve"> 1:</w:delText>
        </w:r>
      </w:del>
      <w:r w:rsidRPr="00F743C2">
        <w:rPr>
          <w:rFonts w:ascii="Arial" w:hAnsi="Arial" w:cs="Arial"/>
          <w:b/>
          <w:sz w:val="24"/>
          <w:szCs w:val="24"/>
        </w:rPr>
        <w:t xml:space="preserve"> ____________________________________________________</w:t>
      </w:r>
    </w:p>
    <w:tbl>
      <w:tblPr>
        <w:tblStyle w:val="a5"/>
        <w:tblW w:w="10494" w:type="dxa"/>
        <w:tblLook w:val="01E0" w:firstRow="1" w:lastRow="1" w:firstColumn="1" w:lastColumn="1" w:noHBand="0" w:noVBand="0"/>
        <w:tblPrChange w:id="1224" w:author="Лунева Наталия Валерьевна" w:date="2022-06-09T15:48:00Z">
          <w:tblPr>
            <w:tblStyle w:val="a5"/>
            <w:tblW w:w="10494" w:type="dxa"/>
            <w:tblLook w:val="01E0" w:firstRow="1" w:lastRow="1" w:firstColumn="1" w:lastColumn="1" w:noHBand="0" w:noVBand="0"/>
          </w:tblPr>
        </w:tblPrChange>
      </w:tblPr>
      <w:tblGrid>
        <w:gridCol w:w="617"/>
        <w:gridCol w:w="7006"/>
        <w:gridCol w:w="2871"/>
        <w:tblGridChange w:id="1225">
          <w:tblGrid>
            <w:gridCol w:w="617"/>
            <w:gridCol w:w="7006"/>
            <w:gridCol w:w="2871"/>
          </w:tblGrid>
        </w:tblGridChange>
      </w:tblGrid>
      <w:tr w:rsidR="00330D35" w:rsidRPr="00530A11" w:rsidDel="00F2610E" w14:paraId="3531021B" w14:textId="5D297E1A" w:rsidTr="00F2610E">
        <w:trPr>
          <w:trHeight w:val="541"/>
          <w:del w:id="1226" w:author="Лунева Наталия Валерьевна" w:date="2022-06-09T15:48:00Z"/>
          <w:trPrChange w:id="1227" w:author="Лунева Наталия Валерьевна" w:date="2022-06-09T15:48:00Z">
            <w:trPr>
              <w:trHeight w:val="541"/>
            </w:trPr>
          </w:trPrChange>
        </w:trPr>
        <w:tc>
          <w:tcPr>
            <w:tcW w:w="617" w:type="dxa"/>
            <w:tcPrChange w:id="1228" w:author="Лунева Наталия Валерьевна" w:date="2022-06-09T15:48:00Z">
              <w:tcPr>
                <w:tcW w:w="550" w:type="dxa"/>
              </w:tcPr>
            </w:tcPrChange>
          </w:tcPr>
          <w:p w14:paraId="4BFB68D2" w14:textId="1E75C0CF" w:rsidR="00330D35" w:rsidRPr="0086103B" w:rsidDel="00F2610E" w:rsidRDefault="00F82826" w:rsidP="004B7F28">
            <w:pPr>
              <w:jc w:val="both"/>
              <w:rPr>
                <w:del w:id="1229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del w:id="1230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>1</w:delText>
              </w:r>
              <w:r w:rsidR="00330D35" w:rsidRPr="0086103B" w:rsidDel="00F2610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  <w:tc>
          <w:tcPr>
            <w:tcW w:w="7006" w:type="dxa"/>
            <w:tcPrChange w:id="1231" w:author="Лунева Наталия Валерьевна" w:date="2022-06-09T15:48:00Z">
              <w:tcPr>
                <w:tcW w:w="7048" w:type="dxa"/>
              </w:tcPr>
            </w:tcPrChange>
          </w:tcPr>
          <w:p w14:paraId="690AEEA7" w14:textId="5E3FC24C" w:rsidR="00330D35" w:rsidRPr="006F2F5B" w:rsidDel="00F2610E" w:rsidRDefault="00330D35" w:rsidP="004B7F28">
            <w:pPr>
              <w:jc w:val="both"/>
              <w:rPr>
                <w:del w:id="1232" w:author="Лунева Наталия Валерьевна" w:date="2022-06-09T15:48:00Z"/>
                <w:rFonts w:ascii="Arial" w:hAnsi="Arial" w:cs="Arial"/>
                <w:strike/>
                <w:sz w:val="24"/>
                <w:szCs w:val="24"/>
                <w:rPrChange w:id="1233" w:author="Лунева Наталия Валерьевна" w:date="2022-06-09T15:28:00Z">
                  <w:rPr>
                    <w:del w:id="1234" w:author="Лунева Наталия Валерьевна" w:date="2022-06-09T15:48:00Z"/>
                    <w:rFonts w:ascii="Arial" w:hAnsi="Arial" w:cs="Arial"/>
                    <w:sz w:val="24"/>
                    <w:szCs w:val="24"/>
                  </w:rPr>
                </w:rPrChange>
              </w:rPr>
            </w:pPr>
            <w:del w:id="1235" w:author="Лунева Наталия Валерьевна" w:date="2022-06-09T15:48:00Z">
              <w:r w:rsidRPr="006F2F5B" w:rsidDel="00F2610E">
                <w:rPr>
                  <w:rFonts w:ascii="Arial" w:hAnsi="Arial" w:cs="Arial"/>
                  <w:strike/>
                  <w:sz w:val="24"/>
                  <w:szCs w:val="24"/>
                  <w:rPrChange w:id="1236" w:author="Лунева Наталия Валерьевна" w:date="2022-06-09T15:28:00Z">
                    <w:rPr>
                      <w:rFonts w:ascii="Arial" w:hAnsi="Arial" w:cs="Arial"/>
                      <w:sz w:val="24"/>
                      <w:szCs w:val="24"/>
                    </w:rPr>
                  </w:rPrChange>
                </w:rPr>
                <w:delText>Дата заседания Комитета</w:delText>
              </w:r>
            </w:del>
            <w:ins w:id="1237" w:author="Лебедев Александр Николаевич" w:date="2022-04-12T14:17:00Z">
              <w:del w:id="1238" w:author="Лунева Наталия Валерьевна" w:date="2022-06-09T15:48:00Z">
                <w:r w:rsidR="000323A5" w:rsidRPr="006F2F5B" w:rsidDel="00F2610E">
                  <w:rPr>
                    <w:rFonts w:ascii="Arial" w:hAnsi="Arial" w:cs="Arial"/>
                    <w:strike/>
                    <w:sz w:val="24"/>
                    <w:szCs w:val="24"/>
                    <w:rPrChange w:id="1239" w:author="Лунева Наталия Валерьевна" w:date="2022-06-09T15:28:00Z">
                      <w:rPr>
                        <w:rFonts w:ascii="Arial" w:hAnsi="Arial" w:cs="Arial"/>
                        <w:sz w:val="24"/>
                        <w:szCs w:val="24"/>
                      </w:rPr>
                    </w:rPrChange>
                  </w:rPr>
                  <w:delText>КС оп ИТ</w:delText>
                </w:r>
              </w:del>
            </w:ins>
            <w:del w:id="1240" w:author="Лунева Наталия Валерьевна" w:date="2022-06-09T15:48:00Z">
              <w:r w:rsidRPr="006F2F5B" w:rsidDel="00F2610E">
                <w:rPr>
                  <w:rFonts w:ascii="Arial" w:hAnsi="Arial" w:cs="Arial"/>
                  <w:strike/>
                  <w:sz w:val="24"/>
                  <w:szCs w:val="24"/>
                  <w:rPrChange w:id="1241" w:author="Лунева Наталия Валерьевна" w:date="2022-06-09T15:28:00Z">
                    <w:rPr>
                      <w:rFonts w:ascii="Arial" w:hAnsi="Arial" w:cs="Arial"/>
                      <w:sz w:val="24"/>
                      <w:szCs w:val="24"/>
                    </w:rPr>
                  </w:rPrChange>
                </w:rPr>
                <w:delText>, на котором планируется рассмотрение вопроса</w:delText>
              </w:r>
            </w:del>
          </w:p>
        </w:tc>
        <w:tc>
          <w:tcPr>
            <w:tcW w:w="2871" w:type="dxa"/>
            <w:vAlign w:val="center"/>
            <w:tcPrChange w:id="1242" w:author="Лунева Наталия Валерьевна" w:date="2022-06-09T15:48:00Z">
              <w:tcPr>
                <w:tcW w:w="2896" w:type="dxa"/>
                <w:vAlign w:val="center"/>
              </w:tcPr>
            </w:tcPrChange>
          </w:tcPr>
          <w:p w14:paraId="63725B9A" w14:textId="4F0DBD71" w:rsidR="00330D35" w:rsidRPr="0086103B" w:rsidDel="00F2610E" w:rsidRDefault="00330D35" w:rsidP="004B7F28">
            <w:pPr>
              <w:rPr>
                <w:del w:id="1243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</w:p>
        </w:tc>
      </w:tr>
      <w:tr w:rsidR="00330D35" w:rsidRPr="00530A11" w:rsidDel="00F2610E" w14:paraId="03542573" w14:textId="72726ED4" w:rsidTr="00F2610E">
        <w:trPr>
          <w:trHeight w:val="180"/>
          <w:del w:id="1244" w:author="Лунева Наталия Валерьевна" w:date="2022-06-09T15:48:00Z"/>
          <w:trPrChange w:id="1245" w:author="Лунева Наталия Валерьевна" w:date="2022-06-09T15:48:00Z">
            <w:trPr>
              <w:trHeight w:val="180"/>
            </w:trPr>
          </w:trPrChange>
        </w:trPr>
        <w:tc>
          <w:tcPr>
            <w:tcW w:w="617" w:type="dxa"/>
            <w:tcPrChange w:id="1246" w:author="Лунева Наталия Валерьевна" w:date="2022-06-09T15:48:00Z">
              <w:tcPr>
                <w:tcW w:w="550" w:type="dxa"/>
              </w:tcPr>
            </w:tcPrChange>
          </w:tcPr>
          <w:p w14:paraId="342A9383" w14:textId="3865B911" w:rsidR="00330D35" w:rsidRPr="0086103B" w:rsidDel="00F2610E" w:rsidRDefault="00F82826" w:rsidP="004B7F28">
            <w:pPr>
              <w:jc w:val="both"/>
              <w:rPr>
                <w:del w:id="1247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del w:id="1248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>2</w:delText>
              </w:r>
              <w:r w:rsidR="00330D35" w:rsidRPr="0086103B" w:rsidDel="00F2610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  <w:tc>
          <w:tcPr>
            <w:tcW w:w="7006" w:type="dxa"/>
            <w:tcPrChange w:id="1249" w:author="Лунева Наталия Валерьевна" w:date="2022-06-09T15:48:00Z">
              <w:tcPr>
                <w:tcW w:w="7048" w:type="dxa"/>
              </w:tcPr>
            </w:tcPrChange>
          </w:tcPr>
          <w:p w14:paraId="6069C9ED" w14:textId="3179A61B" w:rsidR="00330D35" w:rsidRPr="0086103B" w:rsidDel="00F2610E" w:rsidRDefault="00330D35" w:rsidP="004B7F28">
            <w:pPr>
              <w:jc w:val="both"/>
              <w:rPr>
                <w:del w:id="1250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del w:id="1251" w:author="Лунева Наталия Валерьевна" w:date="2022-06-09T15:48:00Z"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Время доклада (минут)</w:delText>
              </w:r>
            </w:del>
          </w:p>
        </w:tc>
        <w:tc>
          <w:tcPr>
            <w:tcW w:w="2871" w:type="dxa"/>
            <w:tcPrChange w:id="1252" w:author="Лунева Наталия Валерьевна" w:date="2022-06-09T15:48:00Z">
              <w:tcPr>
                <w:tcW w:w="2896" w:type="dxa"/>
              </w:tcPr>
            </w:tcPrChange>
          </w:tcPr>
          <w:p w14:paraId="6F4348FE" w14:textId="22E626FD" w:rsidR="00330D35" w:rsidRPr="0086103B" w:rsidDel="00F2610E" w:rsidRDefault="00330D35" w:rsidP="00330D35">
            <w:pPr>
              <w:jc w:val="both"/>
              <w:rPr>
                <w:del w:id="1253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</w:p>
        </w:tc>
      </w:tr>
      <w:tr w:rsidR="00330D35" w:rsidRPr="00530A11" w:rsidDel="00F2610E" w14:paraId="18554785" w14:textId="15C79C11" w:rsidTr="00F2610E">
        <w:trPr>
          <w:trHeight w:val="541"/>
          <w:del w:id="1254" w:author="Лунева Наталия Валерьевна" w:date="2022-06-09T15:48:00Z"/>
          <w:trPrChange w:id="1255" w:author="Лунева Наталия Валерьевна" w:date="2022-06-09T15:48:00Z">
            <w:trPr>
              <w:trHeight w:val="541"/>
            </w:trPr>
          </w:trPrChange>
        </w:trPr>
        <w:tc>
          <w:tcPr>
            <w:tcW w:w="617" w:type="dxa"/>
            <w:tcPrChange w:id="1256" w:author="Лунева Наталия Валерьевна" w:date="2022-06-09T15:48:00Z">
              <w:tcPr>
                <w:tcW w:w="550" w:type="dxa"/>
              </w:tcPr>
            </w:tcPrChange>
          </w:tcPr>
          <w:p w14:paraId="4E2D52EA" w14:textId="0976FB94" w:rsidR="00330D35" w:rsidRPr="0086103B" w:rsidDel="00F2610E" w:rsidRDefault="00F82826" w:rsidP="004B7F28">
            <w:pPr>
              <w:jc w:val="both"/>
              <w:rPr>
                <w:del w:id="1257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del w:id="1258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>3</w:delText>
              </w:r>
              <w:r w:rsidR="00330D35" w:rsidRPr="0086103B" w:rsidDel="00F2610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  <w:tc>
          <w:tcPr>
            <w:tcW w:w="7006" w:type="dxa"/>
            <w:tcPrChange w:id="1259" w:author="Лунева Наталия Валерьевна" w:date="2022-06-09T15:48:00Z">
              <w:tcPr>
                <w:tcW w:w="7048" w:type="dxa"/>
              </w:tcPr>
            </w:tcPrChange>
          </w:tcPr>
          <w:p w14:paraId="200E9360" w14:textId="7AD0195A" w:rsidR="00330D35" w:rsidRPr="0086103B" w:rsidDel="00F2610E" w:rsidRDefault="00330D35" w:rsidP="004B7F28">
            <w:pPr>
              <w:rPr>
                <w:del w:id="1260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del w:id="1261" w:author="Лунева Наталия Валерьевна" w:date="2022-06-09T15:48:00Z"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Информация о докладчике (Ф.</w:delText>
              </w:r>
              <w:r w:rsidR="00171FF3" w:rsidRPr="004B7F28" w:rsidDel="00F2610E">
                <w:rPr>
                  <w:rFonts w:ascii="Arial" w:hAnsi="Arial" w:cs="Arial"/>
                  <w:sz w:val="24"/>
                  <w:szCs w:val="24"/>
                </w:rPr>
                <w:delText>И.О., структурное подразделение</w:delText>
              </w:r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, должность)</w:delText>
              </w:r>
            </w:del>
          </w:p>
        </w:tc>
        <w:tc>
          <w:tcPr>
            <w:tcW w:w="2871" w:type="dxa"/>
            <w:tcPrChange w:id="1262" w:author="Лунева Наталия Валерьевна" w:date="2022-06-09T15:48:00Z">
              <w:tcPr>
                <w:tcW w:w="2896" w:type="dxa"/>
              </w:tcPr>
            </w:tcPrChange>
          </w:tcPr>
          <w:p w14:paraId="6A389912" w14:textId="1C697C05" w:rsidR="00330D35" w:rsidRPr="0086103B" w:rsidDel="00F2610E" w:rsidRDefault="00330D35" w:rsidP="004B7F28">
            <w:pPr>
              <w:jc w:val="both"/>
              <w:rPr>
                <w:del w:id="1263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</w:p>
        </w:tc>
      </w:tr>
      <w:tr w:rsidR="00330D35" w:rsidRPr="00530A11" w:rsidDel="00F2610E" w14:paraId="12E92957" w14:textId="61DF8FEB" w:rsidTr="00F2610E">
        <w:trPr>
          <w:trHeight w:val="362"/>
          <w:del w:id="1264" w:author="Лунева Наталия Валерьевна" w:date="2022-06-09T15:48:00Z"/>
          <w:trPrChange w:id="1265" w:author="Лунева Наталия Валерьевна" w:date="2022-06-09T15:48:00Z">
            <w:trPr>
              <w:trHeight w:val="362"/>
            </w:trPr>
          </w:trPrChange>
        </w:trPr>
        <w:tc>
          <w:tcPr>
            <w:tcW w:w="617" w:type="dxa"/>
            <w:tcPrChange w:id="1266" w:author="Лунева Наталия Валерьевна" w:date="2022-06-09T15:48:00Z">
              <w:tcPr>
                <w:tcW w:w="550" w:type="dxa"/>
              </w:tcPr>
            </w:tcPrChange>
          </w:tcPr>
          <w:p w14:paraId="1AA57616" w14:textId="1205B3C7" w:rsidR="00330D35" w:rsidRPr="0086103B" w:rsidDel="00F2610E" w:rsidRDefault="00F82826" w:rsidP="004B7F28">
            <w:pPr>
              <w:jc w:val="both"/>
              <w:rPr>
                <w:del w:id="1267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del w:id="1268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>4</w:delText>
              </w:r>
              <w:r w:rsidR="00330D35" w:rsidRPr="0086103B" w:rsidDel="00F2610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  <w:tc>
          <w:tcPr>
            <w:tcW w:w="7006" w:type="dxa"/>
            <w:tcPrChange w:id="1269" w:author="Лунева Наталия Валерьевна" w:date="2022-06-09T15:48:00Z">
              <w:tcPr>
                <w:tcW w:w="7048" w:type="dxa"/>
              </w:tcPr>
            </w:tcPrChange>
          </w:tcPr>
          <w:p w14:paraId="58AFE961" w14:textId="31E63D96" w:rsidR="00330D35" w:rsidRPr="0086103B" w:rsidDel="00F2610E" w:rsidRDefault="00330D35" w:rsidP="004B7F28">
            <w:pPr>
              <w:jc w:val="both"/>
              <w:rPr>
                <w:del w:id="1270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del w:id="1271" w:author="Лунева Наталия Валерьевна" w:date="2022-06-09T15:48:00Z"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Дополнительные участники/эксперты (Ф.</w:delText>
              </w:r>
              <w:r w:rsidR="00171FF3" w:rsidRPr="004B7F28" w:rsidDel="00F2610E">
                <w:rPr>
                  <w:rFonts w:ascii="Arial" w:hAnsi="Arial" w:cs="Arial"/>
                  <w:sz w:val="24"/>
                  <w:szCs w:val="24"/>
                </w:rPr>
                <w:delText>И.О., структурное подразделение</w:delText>
              </w:r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, должность)</w:delText>
              </w:r>
            </w:del>
          </w:p>
        </w:tc>
        <w:tc>
          <w:tcPr>
            <w:tcW w:w="2871" w:type="dxa"/>
            <w:tcPrChange w:id="1272" w:author="Лунева Наталия Валерьевна" w:date="2022-06-09T15:48:00Z">
              <w:tcPr>
                <w:tcW w:w="2896" w:type="dxa"/>
              </w:tcPr>
            </w:tcPrChange>
          </w:tcPr>
          <w:p w14:paraId="2CF01F2F" w14:textId="68D581C0" w:rsidR="00330D35" w:rsidRPr="0086103B" w:rsidDel="00F2610E" w:rsidRDefault="00330D35" w:rsidP="004B7F28">
            <w:pPr>
              <w:jc w:val="both"/>
              <w:rPr>
                <w:del w:id="1273" w:author="Лунева Наталия Валерьевна" w:date="2022-06-09T15:48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4C0A1E" w:rsidRPr="00530A11" w:rsidDel="00F2610E" w14:paraId="30B30BB2" w14:textId="15729EBD" w:rsidTr="00F2610E">
        <w:trPr>
          <w:trHeight w:val="362"/>
          <w:ins w:id="1274" w:author="Лебедев Александр Николаевич" w:date="2022-04-12T18:41:00Z"/>
          <w:del w:id="1275" w:author="Лунева Наталия Валерьевна" w:date="2022-06-09T15:48:00Z"/>
          <w:trPrChange w:id="1276" w:author="Лунева Наталия Валерьевна" w:date="2022-06-09T15:48:00Z">
            <w:trPr>
              <w:trHeight w:val="362"/>
            </w:trPr>
          </w:trPrChange>
        </w:trPr>
        <w:tc>
          <w:tcPr>
            <w:tcW w:w="617" w:type="dxa"/>
            <w:tcPrChange w:id="1277" w:author="Лунева Наталия Валерьевна" w:date="2022-06-09T15:48:00Z">
              <w:tcPr>
                <w:tcW w:w="550" w:type="dxa"/>
              </w:tcPr>
            </w:tcPrChange>
          </w:tcPr>
          <w:p w14:paraId="13056C28" w14:textId="58A11D29" w:rsidR="004C0A1E" w:rsidDel="00F2610E" w:rsidRDefault="004C0A1E" w:rsidP="004C0A1E">
            <w:pPr>
              <w:jc w:val="both"/>
              <w:rPr>
                <w:ins w:id="1278" w:author="Лебедев Александр Николаевич" w:date="2022-04-12T18:41:00Z"/>
                <w:del w:id="1279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ins w:id="1280" w:author="Лебедев Александр Николаевич" w:date="2022-04-12T18:41:00Z">
              <w:del w:id="1281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5.</w:delText>
                </w:r>
              </w:del>
            </w:ins>
          </w:p>
        </w:tc>
        <w:tc>
          <w:tcPr>
            <w:tcW w:w="7006" w:type="dxa"/>
            <w:tcPrChange w:id="1282" w:author="Лунева Наталия Валерьевна" w:date="2022-06-09T15:48:00Z">
              <w:tcPr>
                <w:tcW w:w="7048" w:type="dxa"/>
              </w:tcPr>
            </w:tcPrChange>
          </w:tcPr>
          <w:p w14:paraId="5212EA69" w14:textId="703E76DC" w:rsidR="004C0A1E" w:rsidRPr="0086103B" w:rsidDel="00F2610E" w:rsidRDefault="004C0A1E" w:rsidP="004C0A1E">
            <w:pPr>
              <w:jc w:val="both"/>
              <w:rPr>
                <w:ins w:id="1283" w:author="Лебедев Александр Николаевич" w:date="2022-04-12T18:41:00Z"/>
                <w:del w:id="1284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ins w:id="1285" w:author="Лебедев Александр Николаевич" w:date="2022-04-12T18:41:00Z">
              <w:del w:id="1286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Контекст вопроса.</w:delText>
                </w:r>
              </w:del>
            </w:ins>
          </w:p>
        </w:tc>
        <w:tc>
          <w:tcPr>
            <w:tcW w:w="2871" w:type="dxa"/>
            <w:tcPrChange w:id="1287" w:author="Лунева Наталия Валерьевна" w:date="2022-06-09T15:48:00Z">
              <w:tcPr>
                <w:tcW w:w="2896" w:type="dxa"/>
              </w:tcPr>
            </w:tcPrChange>
          </w:tcPr>
          <w:p w14:paraId="3AB79A9B" w14:textId="2762D42E" w:rsidR="004C0A1E" w:rsidRPr="0086103B" w:rsidDel="00F2610E" w:rsidRDefault="004C0A1E" w:rsidP="004C0A1E">
            <w:pPr>
              <w:jc w:val="both"/>
              <w:rPr>
                <w:ins w:id="1288" w:author="Лебедев Александр Николаевич" w:date="2022-04-12T18:41:00Z"/>
                <w:del w:id="1289" w:author="Лунева Наталия Валерьевна" w:date="2022-06-09T15:48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4C0A1E" w:rsidRPr="00530A11" w:rsidDel="00F2610E" w14:paraId="2CBBA1C4" w14:textId="77EE03BC" w:rsidTr="00F2610E">
        <w:trPr>
          <w:trHeight w:val="362"/>
          <w:ins w:id="1290" w:author="Лебедев Александр Николаевич" w:date="2022-04-12T18:42:00Z"/>
          <w:del w:id="1291" w:author="Лунева Наталия Валерьевна" w:date="2022-06-09T15:48:00Z"/>
          <w:trPrChange w:id="1292" w:author="Лунева Наталия Валерьевна" w:date="2022-06-09T15:48:00Z">
            <w:trPr>
              <w:trHeight w:val="362"/>
            </w:trPr>
          </w:trPrChange>
        </w:trPr>
        <w:tc>
          <w:tcPr>
            <w:tcW w:w="617" w:type="dxa"/>
            <w:tcPrChange w:id="1293" w:author="Лунева Наталия Валерьевна" w:date="2022-06-09T15:48:00Z">
              <w:tcPr>
                <w:tcW w:w="550" w:type="dxa"/>
              </w:tcPr>
            </w:tcPrChange>
          </w:tcPr>
          <w:p w14:paraId="5114F029" w14:textId="69406AB6" w:rsidR="004C0A1E" w:rsidDel="00F2610E" w:rsidRDefault="004C0A1E" w:rsidP="004C0A1E">
            <w:pPr>
              <w:jc w:val="both"/>
              <w:rPr>
                <w:ins w:id="1294" w:author="Лебедев Александр Николаевич" w:date="2022-04-12T18:42:00Z"/>
                <w:del w:id="1295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06" w:type="dxa"/>
            <w:tcPrChange w:id="1296" w:author="Лунева Наталия Валерьевна" w:date="2022-06-09T15:48:00Z">
              <w:tcPr>
                <w:tcW w:w="7048" w:type="dxa"/>
              </w:tcPr>
            </w:tcPrChange>
          </w:tcPr>
          <w:p w14:paraId="2B4E2C7D" w14:textId="209CCE30" w:rsidR="004C0A1E" w:rsidDel="00F2610E" w:rsidRDefault="004C0A1E" w:rsidP="004C0A1E">
            <w:pPr>
              <w:jc w:val="both"/>
              <w:rPr>
                <w:ins w:id="1297" w:author="Лебедев Александр Николаевич" w:date="2022-04-12T18:42:00Z"/>
                <w:del w:id="1298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ins w:id="1299" w:author="Лебедев Александр Николаевич" w:date="2022-04-12T18:42:00Z">
              <w:del w:id="1300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Проблематика</w:delText>
                </w:r>
              </w:del>
            </w:ins>
            <w:ins w:id="1301" w:author="Лебедев Александр Николаевич" w:date="2022-04-12T19:03:00Z">
              <w:del w:id="1302" w:author="Лунева Наталия Валерьевна" w:date="2022-06-09T15:48:00Z">
                <w:r w:rsidR="00DC2067" w:rsidDel="00F2610E">
                  <w:rPr>
                    <w:rFonts w:ascii="Arial" w:hAnsi="Arial" w:cs="Arial"/>
                    <w:sz w:val="24"/>
                    <w:szCs w:val="24"/>
                  </w:rPr>
                  <w:delText xml:space="preserve"> </w:delText>
                </w:r>
              </w:del>
            </w:ins>
            <w:ins w:id="1303" w:author="Лебедев Александр Николаевич" w:date="2022-04-12T18:48:00Z">
              <w:del w:id="1304" w:author="Лунева Наталия Валерьевна" w:date="2022-06-09T15:48:00Z">
                <w:r w:rsidR="00027CAC" w:rsidDel="00F2610E">
                  <w:rPr>
                    <w:rFonts w:ascii="Arial" w:hAnsi="Arial" w:cs="Arial"/>
                    <w:sz w:val="24"/>
                    <w:szCs w:val="24"/>
                  </w:rPr>
                  <w:delText>-</w:delText>
                </w:r>
                <w:r w:rsidR="00027CAC" w:rsidRPr="00027CAC" w:rsidDel="00F2610E">
                  <w:rPr>
                    <w:rFonts w:ascii="Arial" w:hAnsi="Arial" w:cs="Arial"/>
                    <w:sz w:val="24"/>
                    <w:szCs w:val="24"/>
                    <w:rPrChange w:id="1305" w:author="Лебедев Александр Николаевич" w:date="2022-04-12T18:48:00Z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rPrChange>
                  </w:rPr>
                  <w:delText xml:space="preserve"> какую проблему предлагается решить, почему эта проблема важна и существенна (материальна) и для кого</w:delText>
                </w:r>
              </w:del>
            </w:ins>
          </w:p>
        </w:tc>
        <w:tc>
          <w:tcPr>
            <w:tcW w:w="2871" w:type="dxa"/>
            <w:tcPrChange w:id="1306" w:author="Лунева Наталия Валерьевна" w:date="2022-06-09T15:48:00Z">
              <w:tcPr>
                <w:tcW w:w="2896" w:type="dxa"/>
              </w:tcPr>
            </w:tcPrChange>
          </w:tcPr>
          <w:p w14:paraId="710D77D9" w14:textId="3A9EC4BB" w:rsidR="004C0A1E" w:rsidRPr="0086103B" w:rsidDel="00F2610E" w:rsidRDefault="004C0A1E" w:rsidP="004C0A1E">
            <w:pPr>
              <w:jc w:val="both"/>
              <w:rPr>
                <w:ins w:id="1307" w:author="Лебедев Александр Николаевич" w:date="2022-04-12T18:42:00Z"/>
                <w:del w:id="1308" w:author="Лунева Наталия Валерьевна" w:date="2022-06-09T15:48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4C0A1E" w:rsidRPr="00530A11" w:rsidDel="00F2610E" w14:paraId="1A77A723" w14:textId="424D488F" w:rsidTr="00F2610E">
        <w:trPr>
          <w:trHeight w:val="362"/>
          <w:del w:id="1309" w:author="Лунева Наталия Валерьевна" w:date="2022-06-09T15:48:00Z"/>
          <w:trPrChange w:id="1310" w:author="Лунева Наталия Валерьевна" w:date="2022-06-09T15:48:00Z">
            <w:trPr>
              <w:trHeight w:val="362"/>
            </w:trPr>
          </w:trPrChange>
        </w:trPr>
        <w:tc>
          <w:tcPr>
            <w:tcW w:w="617" w:type="dxa"/>
            <w:tcPrChange w:id="1311" w:author="Лунева Наталия Валерьевна" w:date="2022-06-09T15:48:00Z">
              <w:tcPr>
                <w:tcW w:w="550" w:type="dxa"/>
              </w:tcPr>
            </w:tcPrChange>
          </w:tcPr>
          <w:p w14:paraId="1455E4CE" w14:textId="7FAD4313" w:rsidR="004C0A1E" w:rsidDel="00F2610E" w:rsidRDefault="004C0A1E" w:rsidP="004C0A1E">
            <w:pPr>
              <w:jc w:val="both"/>
              <w:rPr>
                <w:del w:id="1312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ins w:id="1313" w:author="Лебедев Александр Николаевич" w:date="2022-04-12T18:41:00Z">
              <w:del w:id="1314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6.</w:delText>
                </w:r>
              </w:del>
            </w:ins>
            <w:del w:id="1315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>5.</w:delText>
              </w:r>
            </w:del>
          </w:p>
        </w:tc>
        <w:tc>
          <w:tcPr>
            <w:tcW w:w="7006" w:type="dxa"/>
            <w:tcPrChange w:id="1316" w:author="Лунева Наталия Валерьевна" w:date="2022-06-09T15:48:00Z">
              <w:tcPr>
                <w:tcW w:w="7048" w:type="dxa"/>
              </w:tcPr>
            </w:tcPrChange>
          </w:tcPr>
          <w:p w14:paraId="3E377DFD" w14:textId="6ECEBB38" w:rsidR="004C0A1E" w:rsidRPr="0086103B" w:rsidDel="00F2610E" w:rsidRDefault="004C0A1E" w:rsidP="004C0A1E">
            <w:pPr>
              <w:jc w:val="both"/>
              <w:rPr>
                <w:del w:id="1317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del w:id="1318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>Предлагаемое</w:delText>
              </w:r>
            </w:del>
            <w:ins w:id="1319" w:author="Лебедев Александр Николаевич" w:date="2022-04-12T18:39:00Z">
              <w:del w:id="1320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 xml:space="preserve">ые варианты </w:delText>
                </w:r>
              </w:del>
            </w:ins>
            <w:del w:id="1321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 xml:space="preserve"> решени</w:delText>
              </w:r>
            </w:del>
            <w:ins w:id="1322" w:author="Лебедев Александр Николаевич" w:date="2022-04-12T18:39:00Z">
              <w:del w:id="1323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я</w:delText>
                </w:r>
              </w:del>
            </w:ins>
            <w:ins w:id="1324" w:author="Лебедев Александр Николаевич" w:date="2022-04-12T18:40:00Z">
              <w:del w:id="1325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 xml:space="preserve">, </w:delText>
                </w:r>
              </w:del>
            </w:ins>
            <w:ins w:id="1326" w:author="Лебедев Александр Николаевич" w:date="2022-04-12T18:49:00Z">
              <w:del w:id="1327" w:author="Лунева Наталия Валерьевна" w:date="2022-06-09T15:48:00Z">
                <w:r w:rsidR="00027CAC" w:rsidRPr="00027CAC" w:rsidDel="00F2610E">
                  <w:rPr>
                    <w:rFonts w:ascii="Arial" w:hAnsi="Arial" w:cs="Arial"/>
                    <w:sz w:val="24"/>
                    <w:szCs w:val="24"/>
                    <w:rPrChange w:id="1328" w:author="Лебедев Александр Николаевич" w:date="2022-04-12T18:49:00Z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rPrChange>
                  </w:rPr>
                  <w:delText>аргументация в пользу преимущественного варианта</w:delText>
                </w:r>
              </w:del>
            </w:ins>
            <w:ins w:id="1329" w:author="Лебедев Александр Николаевич" w:date="2022-04-12T18:40:00Z">
              <w:del w:id="1330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 xml:space="preserve"> </w:delText>
                </w:r>
              </w:del>
            </w:ins>
            <w:del w:id="1331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>е</w:delText>
              </w:r>
            </w:del>
          </w:p>
        </w:tc>
        <w:tc>
          <w:tcPr>
            <w:tcW w:w="2871" w:type="dxa"/>
            <w:tcPrChange w:id="1332" w:author="Лунева Наталия Валерьевна" w:date="2022-06-09T15:48:00Z">
              <w:tcPr>
                <w:tcW w:w="2896" w:type="dxa"/>
              </w:tcPr>
            </w:tcPrChange>
          </w:tcPr>
          <w:p w14:paraId="71E933DD" w14:textId="0BF14769" w:rsidR="004C0A1E" w:rsidRPr="0086103B" w:rsidDel="00F2610E" w:rsidRDefault="004C0A1E" w:rsidP="004C0A1E">
            <w:pPr>
              <w:jc w:val="both"/>
              <w:rPr>
                <w:del w:id="1333" w:author="Лунева Наталия Валерьевна" w:date="2022-06-09T15:48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4C0A1E" w:rsidRPr="00530A11" w:rsidDel="00F2610E" w14:paraId="55A22E90" w14:textId="1FD8C0F8" w:rsidTr="00F2610E">
        <w:trPr>
          <w:trHeight w:val="362"/>
          <w:ins w:id="1334" w:author="Лебедев Александр Николаевич" w:date="2022-04-12T18:24:00Z"/>
          <w:del w:id="1335" w:author="Лунева Наталия Валерьевна" w:date="2022-06-09T15:48:00Z"/>
          <w:trPrChange w:id="1336" w:author="Лунева Наталия Валерьевна" w:date="2022-06-09T15:48:00Z">
            <w:trPr>
              <w:trHeight w:val="362"/>
            </w:trPr>
          </w:trPrChange>
        </w:trPr>
        <w:tc>
          <w:tcPr>
            <w:tcW w:w="617" w:type="dxa"/>
            <w:tcPrChange w:id="1337" w:author="Лунева Наталия Валерьевна" w:date="2022-06-09T15:48:00Z">
              <w:tcPr>
                <w:tcW w:w="550" w:type="dxa"/>
              </w:tcPr>
            </w:tcPrChange>
          </w:tcPr>
          <w:p w14:paraId="2A9F0977" w14:textId="5F88E660" w:rsidR="004C0A1E" w:rsidDel="00F2610E" w:rsidRDefault="004C0A1E" w:rsidP="004C0A1E">
            <w:pPr>
              <w:jc w:val="both"/>
              <w:rPr>
                <w:ins w:id="1338" w:author="Лебедев Александр Николаевич" w:date="2022-04-12T18:24:00Z"/>
                <w:del w:id="1339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ins w:id="1340" w:author="Лебедев Александр Николаевич" w:date="2022-04-12T18:41:00Z">
              <w:del w:id="1341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7.</w:delText>
                </w:r>
              </w:del>
            </w:ins>
          </w:p>
        </w:tc>
        <w:tc>
          <w:tcPr>
            <w:tcW w:w="7006" w:type="dxa"/>
            <w:tcPrChange w:id="1342" w:author="Лунева Наталия Валерьевна" w:date="2022-06-09T15:48:00Z">
              <w:tcPr>
                <w:tcW w:w="7048" w:type="dxa"/>
              </w:tcPr>
            </w:tcPrChange>
          </w:tcPr>
          <w:p w14:paraId="323AEAC8" w14:textId="7AAD8E80" w:rsidR="004C0A1E" w:rsidDel="00F2610E" w:rsidRDefault="004C0A1E" w:rsidP="004C0A1E">
            <w:pPr>
              <w:jc w:val="both"/>
              <w:rPr>
                <w:ins w:id="1343" w:author="Лебедев Александр Николаевич" w:date="2022-04-12T18:24:00Z"/>
                <w:del w:id="1344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ins w:id="1345" w:author="Лебедев Александр Николаевич" w:date="2022-04-12T18:37:00Z">
              <w:del w:id="1346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С</w:delText>
                </w:r>
                <w:r w:rsidRPr="004C0A1E" w:rsidDel="00F2610E">
                  <w:rPr>
                    <w:rFonts w:ascii="Arial" w:hAnsi="Arial" w:cs="Arial"/>
                    <w:sz w:val="24"/>
                    <w:szCs w:val="24"/>
                    <w:rPrChange w:id="1347" w:author="Лебедев Александр Николаевич" w:date="2022-04-12T18:37:00Z">
                      <w:rPr/>
                    </w:rPrChange>
                  </w:rPr>
                  <w:delText xml:space="preserve">тоимость </w:delText>
                </w:r>
              </w:del>
              <w:del w:id="1348" w:author="Лунева Наталия Валерьевна" w:date="2022-06-09T15:40:00Z">
                <w:r w:rsidRPr="004C0A1E" w:rsidDel="00F2610E">
                  <w:rPr>
                    <w:rFonts w:ascii="Arial" w:hAnsi="Arial" w:cs="Arial"/>
                    <w:sz w:val="24"/>
                    <w:szCs w:val="24"/>
                    <w:rPrChange w:id="1349" w:author="Лебедев Александр Николаевич" w:date="2022-04-12T18:37:00Z">
                      <w:rPr/>
                    </w:rPrChange>
                  </w:rPr>
                  <w:delText xml:space="preserve"> </w:delText>
                </w:r>
              </w:del>
              <w:del w:id="1350" w:author="Лунева Наталия Валерьевна" w:date="2022-06-09T15:48:00Z">
                <w:r w:rsidRPr="004C0A1E" w:rsidDel="00F2610E">
                  <w:rPr>
                    <w:rFonts w:ascii="Arial" w:hAnsi="Arial" w:cs="Arial"/>
                    <w:sz w:val="24"/>
                    <w:szCs w:val="24"/>
                    <w:rPrChange w:id="1351" w:author="Лебедев Александр Николаевич" w:date="2022-04-12T18:37:00Z">
                      <w:rPr/>
                    </w:rPrChange>
                  </w:rPr>
                  <w:delText>решения</w:delText>
                </w:r>
              </w:del>
            </w:ins>
          </w:p>
        </w:tc>
        <w:tc>
          <w:tcPr>
            <w:tcW w:w="2871" w:type="dxa"/>
            <w:tcPrChange w:id="1352" w:author="Лунева Наталия Валерьевна" w:date="2022-06-09T15:48:00Z">
              <w:tcPr>
                <w:tcW w:w="2896" w:type="dxa"/>
              </w:tcPr>
            </w:tcPrChange>
          </w:tcPr>
          <w:p w14:paraId="194DB840" w14:textId="6F40B125" w:rsidR="004C0A1E" w:rsidRPr="0086103B" w:rsidDel="00F2610E" w:rsidRDefault="004C0A1E" w:rsidP="004C0A1E">
            <w:pPr>
              <w:jc w:val="both"/>
              <w:rPr>
                <w:ins w:id="1353" w:author="Лебедев Александр Николаевич" w:date="2022-04-12T18:24:00Z"/>
                <w:del w:id="1354" w:author="Лунева Наталия Валерьевна" w:date="2022-06-09T15:48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4C0A1E" w:rsidRPr="00530A11" w:rsidDel="00F2610E" w14:paraId="23BFF020" w14:textId="0ACCEAD2" w:rsidTr="00F2610E">
        <w:trPr>
          <w:trHeight w:val="362"/>
          <w:del w:id="1355" w:author="Лунева Наталия Валерьевна" w:date="2022-06-09T15:48:00Z"/>
          <w:trPrChange w:id="1356" w:author="Лунева Наталия Валерьевна" w:date="2022-06-09T15:48:00Z">
            <w:trPr>
              <w:trHeight w:val="362"/>
            </w:trPr>
          </w:trPrChange>
        </w:trPr>
        <w:tc>
          <w:tcPr>
            <w:tcW w:w="617" w:type="dxa"/>
            <w:tcPrChange w:id="1357" w:author="Лунева Наталия Валерьевна" w:date="2022-06-09T15:48:00Z">
              <w:tcPr>
                <w:tcW w:w="550" w:type="dxa"/>
              </w:tcPr>
            </w:tcPrChange>
          </w:tcPr>
          <w:p w14:paraId="1AD68712" w14:textId="136A0802" w:rsidR="004C0A1E" w:rsidDel="00F2610E" w:rsidRDefault="004C0A1E" w:rsidP="004C0A1E">
            <w:pPr>
              <w:jc w:val="both"/>
              <w:rPr>
                <w:del w:id="1358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ins w:id="1359" w:author="Лебедев Александр Николаевич" w:date="2022-04-12T18:41:00Z">
              <w:del w:id="1360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8.</w:delText>
                </w:r>
              </w:del>
            </w:ins>
            <w:del w:id="1361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>6.</w:delText>
              </w:r>
            </w:del>
          </w:p>
        </w:tc>
        <w:tc>
          <w:tcPr>
            <w:tcW w:w="7006" w:type="dxa"/>
            <w:tcPrChange w:id="1362" w:author="Лунева Наталия Валерьевна" w:date="2022-06-09T15:48:00Z">
              <w:tcPr>
                <w:tcW w:w="7048" w:type="dxa"/>
              </w:tcPr>
            </w:tcPrChange>
          </w:tcPr>
          <w:p w14:paraId="33088D0A" w14:textId="588594CF" w:rsidR="004C0A1E" w:rsidRPr="0086103B" w:rsidDel="00F2610E" w:rsidRDefault="004C0A1E" w:rsidP="004C0A1E">
            <w:pPr>
              <w:rPr>
                <w:del w:id="1363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del w:id="1364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 xml:space="preserve">Предлагаемый ответственный исполнитель </w:delText>
              </w:r>
              <w:r w:rsidRPr="00C01C70" w:rsidDel="00F2610E">
                <w:rPr>
                  <w:rFonts w:ascii="Arial" w:hAnsi="Arial" w:cs="Arial"/>
                  <w:sz w:val="24"/>
                  <w:szCs w:val="24"/>
                </w:rPr>
                <w:delText>(Ф.</w:delText>
              </w:r>
              <w:r w:rsidDel="00F2610E">
                <w:rPr>
                  <w:rFonts w:ascii="Arial" w:hAnsi="Arial" w:cs="Arial"/>
                  <w:sz w:val="24"/>
                  <w:szCs w:val="24"/>
                </w:rPr>
                <w:delText>И.О., структурное подразделение</w:delText>
              </w:r>
              <w:r w:rsidRPr="00C01C70" w:rsidDel="00F2610E">
                <w:rPr>
                  <w:rFonts w:ascii="Arial" w:hAnsi="Arial" w:cs="Arial"/>
                  <w:sz w:val="24"/>
                  <w:szCs w:val="24"/>
                </w:rPr>
                <w:delText>, должность)</w:delText>
              </w:r>
            </w:del>
          </w:p>
        </w:tc>
        <w:tc>
          <w:tcPr>
            <w:tcW w:w="2871" w:type="dxa"/>
            <w:tcPrChange w:id="1365" w:author="Лунева Наталия Валерьевна" w:date="2022-06-09T15:48:00Z">
              <w:tcPr>
                <w:tcW w:w="2896" w:type="dxa"/>
              </w:tcPr>
            </w:tcPrChange>
          </w:tcPr>
          <w:p w14:paraId="6A1787C1" w14:textId="17AAB420" w:rsidR="004C0A1E" w:rsidRPr="0086103B" w:rsidDel="00F2610E" w:rsidRDefault="004C0A1E" w:rsidP="004C0A1E">
            <w:pPr>
              <w:jc w:val="both"/>
              <w:rPr>
                <w:del w:id="1366" w:author="Лунева Наталия Валерьевна" w:date="2022-06-09T15:48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4C0A1E" w:rsidRPr="00530A11" w:rsidDel="00F2610E" w14:paraId="01A09D83" w14:textId="6125477D" w:rsidTr="00F2610E">
        <w:trPr>
          <w:trHeight w:val="362"/>
          <w:del w:id="1367" w:author="Лунева Наталия Валерьевна" w:date="2022-06-09T15:48:00Z"/>
          <w:trPrChange w:id="1368" w:author="Лунева Наталия Валерьевна" w:date="2022-06-09T15:48:00Z">
            <w:trPr>
              <w:trHeight w:val="362"/>
            </w:trPr>
          </w:trPrChange>
        </w:trPr>
        <w:tc>
          <w:tcPr>
            <w:tcW w:w="617" w:type="dxa"/>
            <w:tcPrChange w:id="1369" w:author="Лунева Наталия Валерьевна" w:date="2022-06-09T15:48:00Z">
              <w:tcPr>
                <w:tcW w:w="550" w:type="dxa"/>
              </w:tcPr>
            </w:tcPrChange>
          </w:tcPr>
          <w:p w14:paraId="3ADE0B67" w14:textId="57BC3FFE" w:rsidR="004C0A1E" w:rsidDel="00F2610E" w:rsidRDefault="004C0A1E" w:rsidP="004C0A1E">
            <w:pPr>
              <w:jc w:val="both"/>
              <w:rPr>
                <w:del w:id="1370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ins w:id="1371" w:author="Лебедев Александр Николаевич" w:date="2022-04-12T18:41:00Z">
              <w:del w:id="1372" w:author="Лунева Наталия Валерьевна" w:date="2022-06-09T15:48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9</w:delText>
                </w:r>
              </w:del>
            </w:ins>
            <w:del w:id="1373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>7.</w:delText>
              </w:r>
            </w:del>
          </w:p>
        </w:tc>
        <w:tc>
          <w:tcPr>
            <w:tcW w:w="7006" w:type="dxa"/>
            <w:tcPrChange w:id="1374" w:author="Лунева Наталия Валерьевна" w:date="2022-06-09T15:48:00Z">
              <w:tcPr>
                <w:tcW w:w="7048" w:type="dxa"/>
              </w:tcPr>
            </w:tcPrChange>
          </w:tcPr>
          <w:p w14:paraId="73684FF9" w14:textId="6AA23770" w:rsidR="004C0A1E" w:rsidRPr="0086103B" w:rsidDel="00F2610E" w:rsidRDefault="004C0A1E" w:rsidP="004C0A1E">
            <w:pPr>
              <w:jc w:val="both"/>
              <w:rPr>
                <w:del w:id="1375" w:author="Лунева Наталия Валерьевна" w:date="2022-06-09T15:48:00Z"/>
                <w:rFonts w:ascii="Arial" w:hAnsi="Arial" w:cs="Arial"/>
                <w:sz w:val="24"/>
                <w:szCs w:val="24"/>
              </w:rPr>
            </w:pPr>
            <w:del w:id="1376" w:author="Лунева Наталия Валерьевна" w:date="2022-06-09T15:48:00Z">
              <w:r w:rsidDel="00F2610E">
                <w:rPr>
                  <w:rFonts w:ascii="Arial" w:hAnsi="Arial" w:cs="Arial"/>
                  <w:sz w:val="24"/>
                  <w:szCs w:val="24"/>
                </w:rPr>
                <w:delText>Предлагаемый срок исполнения</w:delText>
              </w:r>
            </w:del>
          </w:p>
        </w:tc>
        <w:tc>
          <w:tcPr>
            <w:tcW w:w="2871" w:type="dxa"/>
            <w:tcPrChange w:id="1377" w:author="Лунева Наталия Валерьевна" w:date="2022-06-09T15:48:00Z">
              <w:tcPr>
                <w:tcW w:w="2896" w:type="dxa"/>
              </w:tcPr>
            </w:tcPrChange>
          </w:tcPr>
          <w:p w14:paraId="03D0F055" w14:textId="6C35A5C4" w:rsidR="004C0A1E" w:rsidRPr="0086103B" w:rsidDel="00F2610E" w:rsidRDefault="004C0A1E" w:rsidP="004C0A1E">
            <w:pPr>
              <w:jc w:val="both"/>
              <w:rPr>
                <w:del w:id="1378" w:author="Лунева Наталия Валерьевна" w:date="2022-06-09T15:48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</w:tbl>
    <w:p w14:paraId="15E3AB3A" w14:textId="6E3466D7" w:rsidR="00330D35" w:rsidRPr="0086103B" w:rsidDel="00F2610E" w:rsidRDefault="00330D35">
      <w:pPr>
        <w:jc w:val="both"/>
        <w:rPr>
          <w:del w:id="1379" w:author="Лунева Наталия Валерьевна" w:date="2022-06-09T15:48:00Z"/>
          <w:rFonts w:ascii="Arial" w:hAnsi="Arial" w:cs="Arial"/>
          <w:sz w:val="24"/>
          <w:szCs w:val="24"/>
        </w:rPr>
        <w:pPrChange w:id="1380" w:author="Лунева Наталия Валерьевна" w:date="2022-06-09T15:48:00Z">
          <w:pPr>
            <w:ind w:firstLine="708"/>
            <w:jc w:val="both"/>
          </w:pPr>
        </w:pPrChange>
      </w:pPr>
    </w:p>
    <w:p w14:paraId="4F93CD06" w14:textId="210BAC06" w:rsidR="00F82826" w:rsidRPr="00F743C2" w:rsidRDefault="00F82826">
      <w:pPr>
        <w:ind w:right="749"/>
        <w:jc w:val="both"/>
        <w:rPr>
          <w:rFonts w:ascii="Arial" w:hAnsi="Arial" w:cs="Arial"/>
          <w:b/>
          <w:sz w:val="24"/>
          <w:szCs w:val="24"/>
        </w:rPr>
        <w:pPrChange w:id="1381" w:author="Лунева Наталия Валерьевна" w:date="2022-06-09T15:48:00Z">
          <w:pPr>
            <w:ind w:right="749" w:firstLine="708"/>
            <w:jc w:val="both"/>
          </w:pPr>
        </w:pPrChange>
      </w:pPr>
      <w:del w:id="1382" w:author="Лунева Наталия Валерьевна" w:date="2022-06-09T15:48:00Z">
        <w:r w:rsidRPr="00F743C2" w:rsidDel="00F57894">
          <w:rPr>
            <w:rFonts w:ascii="Arial" w:hAnsi="Arial" w:cs="Arial"/>
            <w:b/>
            <w:sz w:val="24"/>
            <w:szCs w:val="24"/>
          </w:rPr>
          <w:delText>Вопрос 2: ____________________________________________________</w:delText>
        </w:r>
      </w:del>
    </w:p>
    <w:tbl>
      <w:tblPr>
        <w:tblStyle w:val="a5"/>
        <w:tblW w:w="10201" w:type="dxa"/>
        <w:tblLook w:val="01E0" w:firstRow="1" w:lastRow="1" w:firstColumn="1" w:lastColumn="1" w:noHBand="0" w:noVBand="0"/>
        <w:tblPrChange w:id="1383" w:author="Лунева Наталия Валерьевна" w:date="2022-06-09T15:49:00Z">
          <w:tblPr>
            <w:tblStyle w:val="a5"/>
            <w:tblW w:w="10494" w:type="dxa"/>
            <w:tblLook w:val="01E0" w:firstRow="1" w:lastRow="1" w:firstColumn="1" w:lastColumn="1" w:noHBand="0" w:noVBand="0"/>
          </w:tblPr>
        </w:tblPrChange>
      </w:tblPr>
      <w:tblGrid>
        <w:gridCol w:w="496"/>
        <w:gridCol w:w="121"/>
        <w:gridCol w:w="6948"/>
        <w:gridCol w:w="58"/>
        <w:gridCol w:w="2578"/>
        <w:tblGridChange w:id="1384">
          <w:tblGrid>
            <w:gridCol w:w="496"/>
            <w:gridCol w:w="121"/>
            <w:gridCol w:w="6948"/>
            <w:gridCol w:w="58"/>
            <w:gridCol w:w="2578"/>
            <w:gridCol w:w="293"/>
          </w:tblGrid>
        </w:tblGridChange>
      </w:tblGrid>
      <w:tr w:rsidR="00F57894" w:rsidRPr="00530A11" w14:paraId="02F4250D" w14:textId="77777777" w:rsidTr="00F57894">
        <w:trPr>
          <w:trHeight w:val="541"/>
          <w:ins w:id="1385" w:author="Лебедев Александр Николаевич" w:date="2022-04-12T19:06:00Z"/>
          <w:trPrChange w:id="1386" w:author="Лунева Наталия Валерьевна" w:date="2022-06-09T15:49:00Z">
            <w:trPr>
              <w:trHeight w:val="541"/>
            </w:trPr>
          </w:trPrChange>
        </w:trPr>
        <w:tc>
          <w:tcPr>
            <w:tcW w:w="617" w:type="dxa"/>
            <w:gridSpan w:val="2"/>
            <w:tcPrChange w:id="1387" w:author="Лунева Наталия Валерьевна" w:date="2022-06-09T15:49:00Z">
              <w:tcPr>
                <w:tcW w:w="617" w:type="dxa"/>
                <w:gridSpan w:val="2"/>
              </w:tcPr>
            </w:tcPrChange>
          </w:tcPr>
          <w:p w14:paraId="56E2EB42" w14:textId="77777777" w:rsidR="00F57894" w:rsidRPr="0086103B" w:rsidRDefault="00F57894" w:rsidP="00772E3C">
            <w:pPr>
              <w:jc w:val="both"/>
              <w:rPr>
                <w:ins w:id="1388" w:author="Лебедев Александр Николаевич" w:date="2022-04-12T19:06:00Z"/>
                <w:rFonts w:ascii="Arial" w:hAnsi="Arial" w:cs="Arial"/>
                <w:sz w:val="24"/>
                <w:szCs w:val="24"/>
              </w:rPr>
            </w:pPr>
            <w:ins w:id="1389" w:author="Лебедев Александр Николаевич" w:date="2022-04-12T19:06:00Z">
              <w:r>
                <w:rPr>
                  <w:rFonts w:ascii="Arial" w:hAnsi="Arial" w:cs="Arial"/>
                  <w:sz w:val="24"/>
                  <w:szCs w:val="24"/>
                </w:rPr>
                <w:t>1</w:t>
              </w:r>
              <w:r w:rsidRPr="0086103B">
                <w:rPr>
                  <w:rFonts w:ascii="Arial" w:hAnsi="Arial" w:cs="Arial"/>
                  <w:sz w:val="24"/>
                  <w:szCs w:val="24"/>
                </w:rPr>
                <w:t>.</w:t>
              </w:r>
            </w:ins>
          </w:p>
        </w:tc>
        <w:tc>
          <w:tcPr>
            <w:tcW w:w="9584" w:type="dxa"/>
            <w:gridSpan w:val="3"/>
            <w:tcPrChange w:id="1390" w:author="Лунева Наталия Валерьевна" w:date="2022-06-09T15:49:00Z">
              <w:tcPr>
                <w:tcW w:w="9877" w:type="dxa"/>
                <w:gridSpan w:val="4"/>
              </w:tcPr>
            </w:tcPrChange>
          </w:tcPr>
          <w:p w14:paraId="6637BA54" w14:textId="7CAFC0C7" w:rsidR="00F57894" w:rsidRPr="0086103B" w:rsidRDefault="00F57894" w:rsidP="00772E3C">
            <w:pPr>
              <w:rPr>
                <w:ins w:id="1391" w:author="Лебедев Александр Николаевич" w:date="2022-04-12T19:06:00Z"/>
                <w:rFonts w:ascii="Arial" w:hAnsi="Arial" w:cs="Arial"/>
                <w:sz w:val="24"/>
                <w:szCs w:val="24"/>
              </w:rPr>
            </w:pPr>
            <w:ins w:id="1392" w:author="Лунева Наталия Валерьевна" w:date="2022-06-09T15:31:00Z">
              <w:r>
                <w:rPr>
                  <w:rFonts w:ascii="Arial" w:hAnsi="Arial" w:cs="Arial"/>
                  <w:sz w:val="24"/>
                  <w:szCs w:val="24"/>
                </w:rPr>
                <w:t>Проблематика -</w:t>
              </w:r>
              <w:r w:rsidRPr="00993851">
                <w:rPr>
                  <w:rFonts w:ascii="Arial" w:hAnsi="Arial" w:cs="Arial"/>
                  <w:sz w:val="24"/>
                  <w:szCs w:val="24"/>
                </w:rPr>
                <w:t xml:space="preserve"> какую проблему предлагается решить, почему эта проблема важна и существенна (материальна) и для кого</w:t>
              </w:r>
              <w:r w:rsidRPr="0086103B" w:rsidDel="009A7368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</w:ins>
            <w:ins w:id="1393" w:author="Лунева Наталия Валерьевна" w:date="2022-06-09T15:57:00Z">
              <w:r>
                <w:rPr>
                  <w:rFonts w:ascii="Arial" w:hAnsi="Arial" w:cs="Arial"/>
                  <w:sz w:val="24"/>
                  <w:szCs w:val="24"/>
                </w:rPr>
                <w:t>(</w:t>
              </w:r>
            </w:ins>
            <w:ins w:id="1394" w:author="Лунева Наталия Валерьевна" w:date="2022-06-09T15:31:00Z">
              <w:r>
                <w:rPr>
                  <w:rFonts w:ascii="Arial" w:hAnsi="Arial" w:cs="Arial"/>
                  <w:sz w:val="24"/>
                  <w:szCs w:val="24"/>
                </w:rPr>
                <w:t>кому она нужна)</w:t>
              </w:r>
            </w:ins>
            <w:ins w:id="1395" w:author="Лебедев Александр Николаевич" w:date="2022-04-12T19:06:00Z">
              <w:del w:id="1396" w:author="Лунева Наталия Валерьевна" w:date="2022-06-09T15:29:00Z">
                <w:r w:rsidRPr="0086103B" w:rsidDel="009A7368">
                  <w:rPr>
                    <w:rFonts w:ascii="Arial" w:hAnsi="Arial" w:cs="Arial"/>
                    <w:sz w:val="24"/>
                    <w:szCs w:val="24"/>
                  </w:rPr>
                  <w:delText xml:space="preserve">Дата заседания </w:delText>
                </w:r>
                <w:r w:rsidDel="009A7368">
                  <w:rPr>
                    <w:rFonts w:ascii="Arial" w:hAnsi="Arial" w:cs="Arial"/>
                    <w:sz w:val="24"/>
                    <w:szCs w:val="24"/>
                  </w:rPr>
                  <w:delText>КС оп ИТ</w:delText>
                </w:r>
                <w:r w:rsidRPr="0086103B" w:rsidDel="009A7368">
                  <w:rPr>
                    <w:rFonts w:ascii="Arial" w:hAnsi="Arial" w:cs="Arial"/>
                    <w:sz w:val="24"/>
                    <w:szCs w:val="24"/>
                  </w:rPr>
                  <w:delText>, на котором планируется рассмотрение вопроса</w:delText>
                </w:r>
              </w:del>
            </w:ins>
          </w:p>
        </w:tc>
      </w:tr>
      <w:tr w:rsidR="00F57894" w:rsidRPr="00530A11" w14:paraId="0E703E4A" w14:textId="77777777" w:rsidTr="0006283B">
        <w:trPr>
          <w:trHeight w:val="541"/>
          <w:ins w:id="1397" w:author="Лунева Наталия Валерьевна" w:date="2022-06-09T15:49:00Z"/>
        </w:trPr>
        <w:tc>
          <w:tcPr>
            <w:tcW w:w="10201" w:type="dxa"/>
            <w:gridSpan w:val="5"/>
          </w:tcPr>
          <w:p w14:paraId="7837C43D" w14:textId="77777777" w:rsidR="00F57894" w:rsidRDefault="00F57894" w:rsidP="00772E3C">
            <w:pPr>
              <w:rPr>
                <w:ins w:id="1398" w:author="Лунева Наталия Валерьевна" w:date="2022-06-09T15:49:00Z"/>
                <w:rFonts w:ascii="Arial" w:hAnsi="Arial" w:cs="Arial"/>
                <w:sz w:val="24"/>
                <w:szCs w:val="24"/>
              </w:rPr>
            </w:pPr>
          </w:p>
        </w:tc>
      </w:tr>
      <w:tr w:rsidR="00F57894" w:rsidRPr="00530A11" w14:paraId="37B7B401" w14:textId="77777777" w:rsidTr="00F57894">
        <w:trPr>
          <w:trHeight w:val="180"/>
          <w:ins w:id="1399" w:author="Лебедев Александр Николаевич" w:date="2022-04-12T19:06:00Z"/>
          <w:trPrChange w:id="1400" w:author="Лунева Наталия Валерьевна" w:date="2022-06-09T15:49:00Z">
            <w:trPr>
              <w:trHeight w:val="180"/>
            </w:trPr>
          </w:trPrChange>
        </w:trPr>
        <w:tc>
          <w:tcPr>
            <w:tcW w:w="617" w:type="dxa"/>
            <w:gridSpan w:val="2"/>
            <w:tcPrChange w:id="1401" w:author="Лунева Наталия Валерьевна" w:date="2022-06-09T15:49:00Z">
              <w:tcPr>
                <w:tcW w:w="617" w:type="dxa"/>
                <w:gridSpan w:val="2"/>
              </w:tcPr>
            </w:tcPrChange>
          </w:tcPr>
          <w:p w14:paraId="6B3E12DA" w14:textId="77777777" w:rsidR="00F57894" w:rsidRPr="0086103B" w:rsidRDefault="00F57894" w:rsidP="00772E3C">
            <w:pPr>
              <w:jc w:val="both"/>
              <w:rPr>
                <w:ins w:id="1402" w:author="Лебедев Александр Николаевич" w:date="2022-04-12T19:06:00Z"/>
                <w:rFonts w:ascii="Arial" w:hAnsi="Arial" w:cs="Arial"/>
                <w:sz w:val="24"/>
                <w:szCs w:val="24"/>
              </w:rPr>
            </w:pPr>
            <w:ins w:id="1403" w:author="Лебедев Александр Николаевич" w:date="2022-04-12T19:06:00Z">
              <w:r>
                <w:rPr>
                  <w:rFonts w:ascii="Arial" w:hAnsi="Arial" w:cs="Arial"/>
                  <w:sz w:val="24"/>
                  <w:szCs w:val="24"/>
                </w:rPr>
                <w:t>2</w:t>
              </w:r>
              <w:r w:rsidRPr="0086103B">
                <w:rPr>
                  <w:rFonts w:ascii="Arial" w:hAnsi="Arial" w:cs="Arial"/>
                  <w:sz w:val="24"/>
                  <w:szCs w:val="24"/>
                </w:rPr>
                <w:t>.</w:t>
              </w:r>
            </w:ins>
          </w:p>
        </w:tc>
        <w:tc>
          <w:tcPr>
            <w:tcW w:w="9584" w:type="dxa"/>
            <w:gridSpan w:val="3"/>
            <w:tcPrChange w:id="1404" w:author="Лунева Наталия Валерьевна" w:date="2022-06-09T15:49:00Z">
              <w:tcPr>
                <w:tcW w:w="9877" w:type="dxa"/>
                <w:gridSpan w:val="4"/>
              </w:tcPr>
            </w:tcPrChange>
          </w:tcPr>
          <w:p w14:paraId="32CE8456" w14:textId="3F3E9F2F" w:rsidR="00F57894" w:rsidRPr="0086103B" w:rsidRDefault="00F57894" w:rsidP="00772E3C">
            <w:pPr>
              <w:jc w:val="both"/>
              <w:rPr>
                <w:ins w:id="1405" w:author="Лебедев Александр Николаевич" w:date="2022-04-12T19:06:00Z"/>
                <w:rFonts w:ascii="Arial" w:hAnsi="Arial" w:cs="Arial"/>
                <w:sz w:val="24"/>
                <w:szCs w:val="24"/>
              </w:rPr>
            </w:pPr>
            <w:ins w:id="1406" w:author="Лунева Наталия Валерьевна" w:date="2022-06-09T15:30:00Z">
              <w:r>
                <w:rPr>
                  <w:rFonts w:ascii="Arial" w:hAnsi="Arial" w:cs="Arial"/>
                  <w:sz w:val="24"/>
                  <w:szCs w:val="24"/>
                </w:rPr>
                <w:t>Что мы уже делали чтобы ее решить</w:t>
              </w:r>
            </w:ins>
            <w:ins w:id="1407" w:author="Лебедев Александр Николаевич" w:date="2022-04-12T19:06:00Z">
              <w:del w:id="1408" w:author="Лунева Наталия Валерьевна" w:date="2022-06-09T15:29:00Z">
                <w:r w:rsidRPr="0086103B" w:rsidDel="009A7368">
                  <w:rPr>
                    <w:rFonts w:ascii="Arial" w:hAnsi="Arial" w:cs="Arial"/>
                    <w:sz w:val="24"/>
                    <w:szCs w:val="24"/>
                  </w:rPr>
                  <w:delText>Время доклада (минут)</w:delText>
                </w:r>
              </w:del>
            </w:ins>
          </w:p>
        </w:tc>
      </w:tr>
      <w:tr w:rsidR="00F57894" w:rsidRPr="00530A11" w14:paraId="491EEDD3" w14:textId="77777777" w:rsidTr="0006283B">
        <w:trPr>
          <w:trHeight w:val="541"/>
          <w:ins w:id="1409" w:author="Лунева Наталия Валерьевна" w:date="2022-06-09T15:50:00Z"/>
        </w:trPr>
        <w:tc>
          <w:tcPr>
            <w:tcW w:w="10201" w:type="dxa"/>
            <w:gridSpan w:val="5"/>
          </w:tcPr>
          <w:p w14:paraId="3D0021D6" w14:textId="77777777" w:rsidR="00F57894" w:rsidRDefault="00F57894" w:rsidP="0006283B">
            <w:pPr>
              <w:rPr>
                <w:ins w:id="1410" w:author="Лунева Наталия Валерьевна" w:date="2022-06-09T15:50:00Z"/>
                <w:rFonts w:ascii="Arial" w:hAnsi="Arial" w:cs="Arial"/>
                <w:sz w:val="24"/>
                <w:szCs w:val="24"/>
              </w:rPr>
            </w:pPr>
          </w:p>
        </w:tc>
      </w:tr>
      <w:tr w:rsidR="00F57894" w:rsidRPr="00530A11" w14:paraId="2D2C233C" w14:textId="77777777" w:rsidTr="00F57894">
        <w:trPr>
          <w:trHeight w:val="541"/>
          <w:ins w:id="1411" w:author="Лебедев Александр Николаевич" w:date="2022-04-12T19:06:00Z"/>
          <w:trPrChange w:id="1412" w:author="Лунева Наталия Валерьевна" w:date="2022-06-09T15:49:00Z">
            <w:trPr>
              <w:trHeight w:val="541"/>
            </w:trPr>
          </w:trPrChange>
        </w:trPr>
        <w:tc>
          <w:tcPr>
            <w:tcW w:w="617" w:type="dxa"/>
            <w:gridSpan w:val="2"/>
            <w:tcPrChange w:id="1413" w:author="Лунева Наталия Валерьевна" w:date="2022-06-09T15:49:00Z">
              <w:tcPr>
                <w:tcW w:w="617" w:type="dxa"/>
                <w:gridSpan w:val="2"/>
              </w:tcPr>
            </w:tcPrChange>
          </w:tcPr>
          <w:p w14:paraId="1D815F42" w14:textId="77777777" w:rsidR="00F57894" w:rsidRPr="0086103B" w:rsidRDefault="00F57894" w:rsidP="00772E3C">
            <w:pPr>
              <w:jc w:val="both"/>
              <w:rPr>
                <w:ins w:id="1414" w:author="Лебедев Александр Николаевич" w:date="2022-04-12T19:06:00Z"/>
                <w:rFonts w:ascii="Arial" w:hAnsi="Arial" w:cs="Arial"/>
                <w:sz w:val="24"/>
                <w:szCs w:val="24"/>
              </w:rPr>
            </w:pPr>
            <w:ins w:id="1415" w:author="Лебедев Александр Николаевич" w:date="2022-04-12T19:06:00Z">
              <w:r>
                <w:rPr>
                  <w:rFonts w:ascii="Arial" w:hAnsi="Arial" w:cs="Arial"/>
                  <w:sz w:val="24"/>
                  <w:szCs w:val="24"/>
                </w:rPr>
                <w:t>3</w:t>
              </w:r>
              <w:r w:rsidRPr="0086103B">
                <w:rPr>
                  <w:rFonts w:ascii="Arial" w:hAnsi="Arial" w:cs="Arial"/>
                  <w:sz w:val="24"/>
                  <w:szCs w:val="24"/>
                </w:rPr>
                <w:t>.</w:t>
              </w:r>
            </w:ins>
          </w:p>
        </w:tc>
        <w:tc>
          <w:tcPr>
            <w:tcW w:w="9584" w:type="dxa"/>
            <w:gridSpan w:val="3"/>
            <w:tcPrChange w:id="1416" w:author="Лунева Наталия Валерьевна" w:date="2022-06-09T15:49:00Z">
              <w:tcPr>
                <w:tcW w:w="9877" w:type="dxa"/>
                <w:gridSpan w:val="4"/>
              </w:tcPr>
            </w:tcPrChange>
          </w:tcPr>
          <w:p w14:paraId="600B50EB" w14:textId="6278CF4A" w:rsidR="00F57894" w:rsidRPr="0086103B" w:rsidRDefault="00F57894" w:rsidP="00772E3C">
            <w:pPr>
              <w:jc w:val="both"/>
              <w:rPr>
                <w:ins w:id="1417" w:author="Лебедев Александр Николаевич" w:date="2022-04-12T19:06:00Z"/>
                <w:rFonts w:ascii="Arial" w:hAnsi="Arial" w:cs="Arial"/>
                <w:sz w:val="24"/>
                <w:szCs w:val="24"/>
              </w:rPr>
            </w:pPr>
            <w:ins w:id="1418" w:author="Лунева Наталия Валерьевна" w:date="2022-06-09T15:32:00Z">
              <w:r>
                <w:rPr>
                  <w:rFonts w:ascii="Arial" w:hAnsi="Arial" w:cs="Arial"/>
                  <w:sz w:val="24"/>
                  <w:szCs w:val="24"/>
                </w:rPr>
                <w:t>Варианты решения</w:t>
              </w:r>
            </w:ins>
            <w:ins w:id="1419" w:author="Лебедев Александр Николаевич" w:date="2022-04-12T19:06:00Z">
              <w:del w:id="1420" w:author="Лунева Наталия Валерьевна" w:date="2022-06-09T15:29:00Z">
                <w:r w:rsidRPr="0086103B" w:rsidDel="009A7368">
                  <w:rPr>
                    <w:rFonts w:ascii="Arial" w:hAnsi="Arial" w:cs="Arial"/>
                    <w:sz w:val="24"/>
                    <w:szCs w:val="24"/>
                  </w:rPr>
                  <w:delText>Информация о докладчике (Ф.</w:delText>
                </w:r>
                <w:r w:rsidRPr="004B7F28" w:rsidDel="009A7368">
                  <w:rPr>
                    <w:rFonts w:ascii="Arial" w:hAnsi="Arial" w:cs="Arial"/>
                    <w:sz w:val="24"/>
                    <w:szCs w:val="24"/>
                  </w:rPr>
                  <w:delText>И.О., структурное подразделение</w:delText>
                </w:r>
                <w:r w:rsidRPr="0086103B" w:rsidDel="009A7368">
                  <w:rPr>
                    <w:rFonts w:ascii="Arial" w:hAnsi="Arial" w:cs="Arial"/>
                    <w:sz w:val="24"/>
                    <w:szCs w:val="24"/>
                  </w:rPr>
                  <w:delText>, должность)</w:delText>
                </w:r>
              </w:del>
            </w:ins>
          </w:p>
        </w:tc>
      </w:tr>
      <w:tr w:rsidR="00F57894" w:rsidRPr="00530A11" w14:paraId="66C7C91D" w14:textId="77777777" w:rsidTr="0006283B">
        <w:trPr>
          <w:trHeight w:val="541"/>
          <w:ins w:id="1421" w:author="Лунева Наталия Валерьевна" w:date="2022-06-09T15:50:00Z"/>
        </w:trPr>
        <w:tc>
          <w:tcPr>
            <w:tcW w:w="10201" w:type="dxa"/>
            <w:gridSpan w:val="5"/>
          </w:tcPr>
          <w:p w14:paraId="5E686A6D" w14:textId="77777777" w:rsidR="00F57894" w:rsidRDefault="00F57894" w:rsidP="0006283B">
            <w:pPr>
              <w:rPr>
                <w:ins w:id="1422" w:author="Лунева Наталия Валерьевна" w:date="2022-06-09T15:50:00Z"/>
                <w:rFonts w:ascii="Arial" w:hAnsi="Arial" w:cs="Arial"/>
                <w:sz w:val="24"/>
                <w:szCs w:val="24"/>
              </w:rPr>
            </w:pPr>
          </w:p>
        </w:tc>
      </w:tr>
      <w:tr w:rsidR="00F57894" w:rsidRPr="00530A11" w14:paraId="476EDCBF" w14:textId="77777777" w:rsidTr="00F57894">
        <w:trPr>
          <w:trHeight w:val="362"/>
          <w:ins w:id="1423" w:author="Лебедев Александр Николаевич" w:date="2022-04-12T19:06:00Z"/>
          <w:trPrChange w:id="1424" w:author="Лунева Наталия Валерьевна" w:date="2022-06-09T15:49:00Z">
            <w:trPr>
              <w:trHeight w:val="362"/>
            </w:trPr>
          </w:trPrChange>
        </w:trPr>
        <w:tc>
          <w:tcPr>
            <w:tcW w:w="617" w:type="dxa"/>
            <w:gridSpan w:val="2"/>
            <w:tcPrChange w:id="1425" w:author="Лунева Наталия Валерьевна" w:date="2022-06-09T15:49:00Z">
              <w:tcPr>
                <w:tcW w:w="617" w:type="dxa"/>
                <w:gridSpan w:val="2"/>
              </w:tcPr>
            </w:tcPrChange>
          </w:tcPr>
          <w:p w14:paraId="115082CD" w14:textId="77777777" w:rsidR="00F57894" w:rsidRPr="0086103B" w:rsidRDefault="00F57894" w:rsidP="00772E3C">
            <w:pPr>
              <w:jc w:val="both"/>
              <w:rPr>
                <w:ins w:id="1426" w:author="Лебедев Александр Николаевич" w:date="2022-04-12T19:06:00Z"/>
                <w:rFonts w:ascii="Arial" w:hAnsi="Arial" w:cs="Arial"/>
                <w:sz w:val="24"/>
                <w:szCs w:val="24"/>
              </w:rPr>
            </w:pPr>
            <w:ins w:id="1427" w:author="Лебедев Александр Николаевич" w:date="2022-04-12T19:06:00Z">
              <w:r>
                <w:rPr>
                  <w:rFonts w:ascii="Arial" w:hAnsi="Arial" w:cs="Arial"/>
                  <w:sz w:val="24"/>
                  <w:szCs w:val="24"/>
                </w:rPr>
                <w:t>4</w:t>
              </w:r>
              <w:r w:rsidRPr="0086103B">
                <w:rPr>
                  <w:rFonts w:ascii="Arial" w:hAnsi="Arial" w:cs="Arial"/>
                  <w:sz w:val="24"/>
                  <w:szCs w:val="24"/>
                </w:rPr>
                <w:t>.</w:t>
              </w:r>
            </w:ins>
          </w:p>
        </w:tc>
        <w:tc>
          <w:tcPr>
            <w:tcW w:w="9584" w:type="dxa"/>
            <w:gridSpan w:val="3"/>
            <w:tcPrChange w:id="1428" w:author="Лунева Наталия Валерьевна" w:date="2022-06-09T15:49:00Z">
              <w:tcPr>
                <w:tcW w:w="9877" w:type="dxa"/>
                <w:gridSpan w:val="4"/>
              </w:tcPr>
            </w:tcPrChange>
          </w:tcPr>
          <w:p w14:paraId="728A8720" w14:textId="5AE2F9F8" w:rsidR="00F57894" w:rsidRPr="0086103B" w:rsidRDefault="00F57894" w:rsidP="00772E3C">
            <w:pPr>
              <w:jc w:val="both"/>
              <w:rPr>
                <w:ins w:id="1429" w:author="Лебедев Александр Николаевич" w:date="2022-04-12T19:06:00Z"/>
                <w:rFonts w:ascii="Arial" w:hAnsi="Arial" w:cs="Arial"/>
                <w:sz w:val="24"/>
                <w:szCs w:val="24"/>
                <w:highlight w:val="green"/>
              </w:rPr>
            </w:pPr>
            <w:ins w:id="1430" w:author="Лунева Наталия Валерьевна" w:date="2022-06-09T15:34:00Z">
              <w:r>
                <w:rPr>
                  <w:rFonts w:ascii="Arial" w:hAnsi="Arial" w:cs="Arial"/>
                  <w:sz w:val="24"/>
                  <w:szCs w:val="24"/>
                </w:rPr>
                <w:t>Стои</w:t>
              </w:r>
            </w:ins>
            <w:ins w:id="1431" w:author="Лунева Наталия Валерьевна" w:date="2022-06-09T15:36:00Z">
              <w:r>
                <w:rPr>
                  <w:rFonts w:ascii="Arial" w:hAnsi="Arial" w:cs="Arial"/>
                  <w:sz w:val="24"/>
                  <w:szCs w:val="24"/>
                </w:rPr>
                <w:t>мости возможных решений</w:t>
              </w:r>
            </w:ins>
            <w:ins w:id="1432" w:author="Лебедев Александр Николаевич" w:date="2022-04-12T19:06:00Z">
              <w:del w:id="1433" w:author="Лунева Наталия Валерьевна" w:date="2022-06-09T15:29:00Z">
                <w:r w:rsidRPr="0086103B" w:rsidDel="009A7368">
                  <w:rPr>
                    <w:rFonts w:ascii="Arial" w:hAnsi="Arial" w:cs="Arial"/>
                    <w:sz w:val="24"/>
                    <w:szCs w:val="24"/>
                  </w:rPr>
                  <w:delText>Дополнительные участники/эксперты (Ф.</w:delText>
                </w:r>
                <w:r w:rsidRPr="004B7F28" w:rsidDel="009A7368">
                  <w:rPr>
                    <w:rFonts w:ascii="Arial" w:hAnsi="Arial" w:cs="Arial"/>
                    <w:sz w:val="24"/>
                    <w:szCs w:val="24"/>
                  </w:rPr>
                  <w:delText>И.О., структурное подразделение</w:delText>
                </w:r>
                <w:r w:rsidRPr="0086103B" w:rsidDel="009A7368">
                  <w:rPr>
                    <w:rFonts w:ascii="Arial" w:hAnsi="Arial" w:cs="Arial"/>
                    <w:sz w:val="24"/>
                    <w:szCs w:val="24"/>
                  </w:rPr>
                  <w:delText>, должность)</w:delText>
                </w:r>
              </w:del>
            </w:ins>
          </w:p>
        </w:tc>
      </w:tr>
      <w:tr w:rsidR="00F57894" w:rsidRPr="00530A11" w14:paraId="29B227FA" w14:textId="77777777" w:rsidTr="0006283B">
        <w:trPr>
          <w:trHeight w:val="541"/>
          <w:ins w:id="1434" w:author="Лунева Наталия Валерьевна" w:date="2022-06-09T15:50:00Z"/>
        </w:trPr>
        <w:tc>
          <w:tcPr>
            <w:tcW w:w="10201" w:type="dxa"/>
            <w:gridSpan w:val="5"/>
          </w:tcPr>
          <w:p w14:paraId="04D63B6B" w14:textId="77777777" w:rsidR="00F57894" w:rsidRDefault="00F57894" w:rsidP="0006283B">
            <w:pPr>
              <w:rPr>
                <w:ins w:id="1435" w:author="Лунева Наталия Валерьевна" w:date="2022-06-09T15:50:00Z"/>
                <w:rFonts w:ascii="Arial" w:hAnsi="Arial" w:cs="Arial"/>
                <w:sz w:val="24"/>
                <w:szCs w:val="24"/>
              </w:rPr>
            </w:pPr>
          </w:p>
        </w:tc>
      </w:tr>
      <w:tr w:rsidR="00F57894" w:rsidRPr="00530A11" w14:paraId="40FC2B56" w14:textId="77777777" w:rsidTr="00F57894">
        <w:trPr>
          <w:trHeight w:val="362"/>
          <w:ins w:id="1436" w:author="Лебедев Александр Николаевич" w:date="2022-04-12T19:06:00Z"/>
          <w:trPrChange w:id="1437" w:author="Лунева Наталия Валерьевна" w:date="2022-06-09T15:49:00Z">
            <w:trPr>
              <w:trHeight w:val="362"/>
            </w:trPr>
          </w:trPrChange>
        </w:trPr>
        <w:tc>
          <w:tcPr>
            <w:tcW w:w="617" w:type="dxa"/>
            <w:gridSpan w:val="2"/>
            <w:tcPrChange w:id="1438" w:author="Лунева Наталия Валерьевна" w:date="2022-06-09T15:49:00Z">
              <w:tcPr>
                <w:tcW w:w="617" w:type="dxa"/>
                <w:gridSpan w:val="2"/>
              </w:tcPr>
            </w:tcPrChange>
          </w:tcPr>
          <w:p w14:paraId="03176AA0" w14:textId="77777777" w:rsidR="00F57894" w:rsidRDefault="00F57894" w:rsidP="00772E3C">
            <w:pPr>
              <w:jc w:val="both"/>
              <w:rPr>
                <w:ins w:id="1439" w:author="Лебедев Александр Николаевич" w:date="2022-04-12T19:06:00Z"/>
                <w:rFonts w:ascii="Arial" w:hAnsi="Arial" w:cs="Arial"/>
                <w:sz w:val="24"/>
                <w:szCs w:val="24"/>
              </w:rPr>
            </w:pPr>
            <w:ins w:id="1440" w:author="Лебедев Александр Николаевич" w:date="2022-04-12T19:06:00Z">
              <w:r>
                <w:rPr>
                  <w:rFonts w:ascii="Arial" w:hAnsi="Arial" w:cs="Arial"/>
                  <w:sz w:val="24"/>
                  <w:szCs w:val="24"/>
                </w:rPr>
                <w:t>5.</w:t>
              </w:r>
            </w:ins>
          </w:p>
        </w:tc>
        <w:tc>
          <w:tcPr>
            <w:tcW w:w="9584" w:type="dxa"/>
            <w:gridSpan w:val="3"/>
            <w:tcPrChange w:id="1441" w:author="Лунева Наталия Валерьевна" w:date="2022-06-09T15:49:00Z">
              <w:tcPr>
                <w:tcW w:w="9877" w:type="dxa"/>
                <w:gridSpan w:val="4"/>
              </w:tcPr>
            </w:tcPrChange>
          </w:tcPr>
          <w:p w14:paraId="3502A18B" w14:textId="79601F1E" w:rsidR="00F57894" w:rsidRPr="0086103B" w:rsidRDefault="00F57894" w:rsidP="00772E3C">
            <w:pPr>
              <w:jc w:val="both"/>
              <w:rPr>
                <w:ins w:id="1442" w:author="Лебедев Александр Николаевич" w:date="2022-04-12T19:06:00Z"/>
                <w:rFonts w:ascii="Arial" w:hAnsi="Arial" w:cs="Arial"/>
                <w:sz w:val="24"/>
                <w:szCs w:val="24"/>
                <w:highlight w:val="green"/>
              </w:rPr>
            </w:pPr>
            <w:ins w:id="1443" w:author="Лунева Наталия Валерьевна" w:date="2022-06-09T15:37:00Z">
              <w:r>
                <w:rPr>
                  <w:rFonts w:ascii="Arial" w:hAnsi="Arial" w:cs="Arial"/>
                  <w:sz w:val="24"/>
                  <w:szCs w:val="24"/>
                </w:rPr>
                <w:t xml:space="preserve">Предлагаемый </w:t>
              </w:r>
            </w:ins>
            <w:ins w:id="1444" w:author="Лунева Наталия Валерьевна" w:date="2022-06-09T15:39:00Z">
              <w:r>
                <w:rPr>
                  <w:rFonts w:ascii="Arial" w:hAnsi="Arial" w:cs="Arial"/>
                  <w:sz w:val="24"/>
                  <w:szCs w:val="24"/>
                </w:rPr>
                <w:t xml:space="preserve">ответственный исполнитель </w:t>
              </w:r>
              <w:r w:rsidRPr="00C01C70">
                <w:rPr>
                  <w:rFonts w:ascii="Arial" w:hAnsi="Arial" w:cs="Arial"/>
                  <w:sz w:val="24"/>
                  <w:szCs w:val="24"/>
                </w:rPr>
                <w:t>(Ф.</w:t>
              </w:r>
              <w:r>
                <w:rPr>
                  <w:rFonts w:ascii="Arial" w:hAnsi="Arial" w:cs="Arial"/>
                  <w:sz w:val="24"/>
                  <w:szCs w:val="24"/>
                </w:rPr>
                <w:t>И.О., структурное подразделение</w:t>
              </w:r>
              <w:r w:rsidRPr="00C01C70">
                <w:rPr>
                  <w:rFonts w:ascii="Arial" w:hAnsi="Arial" w:cs="Arial"/>
                  <w:sz w:val="24"/>
                  <w:szCs w:val="24"/>
                </w:rPr>
                <w:t>, должность)</w:t>
              </w:r>
            </w:ins>
            <w:ins w:id="1445" w:author="Лебедев Александр Николаевич" w:date="2022-04-12T19:06:00Z">
              <w:del w:id="1446" w:author="Лунева Наталия Валерьевна" w:date="2022-06-09T15:29:00Z">
                <w:r w:rsidDel="009A7368">
                  <w:rPr>
                    <w:rFonts w:ascii="Arial" w:hAnsi="Arial" w:cs="Arial"/>
                    <w:sz w:val="24"/>
                    <w:szCs w:val="24"/>
                  </w:rPr>
                  <w:delText>Контекст вопроса.</w:delText>
                </w:r>
              </w:del>
            </w:ins>
          </w:p>
        </w:tc>
      </w:tr>
      <w:tr w:rsidR="00F57894" w:rsidRPr="00530A11" w14:paraId="38259B0E" w14:textId="77777777" w:rsidTr="0006283B">
        <w:trPr>
          <w:trHeight w:val="541"/>
          <w:ins w:id="1447" w:author="Лунева Наталия Валерьевна" w:date="2022-06-09T15:50:00Z"/>
        </w:trPr>
        <w:tc>
          <w:tcPr>
            <w:tcW w:w="10201" w:type="dxa"/>
            <w:gridSpan w:val="5"/>
          </w:tcPr>
          <w:p w14:paraId="228735BF" w14:textId="77777777" w:rsidR="00F57894" w:rsidRDefault="00F57894" w:rsidP="0006283B">
            <w:pPr>
              <w:rPr>
                <w:ins w:id="1448" w:author="Лунева Наталия Валерьевна" w:date="2022-06-09T15:50:00Z"/>
                <w:rFonts w:ascii="Arial" w:hAnsi="Arial" w:cs="Arial"/>
                <w:sz w:val="24"/>
                <w:szCs w:val="24"/>
              </w:rPr>
            </w:pPr>
          </w:p>
        </w:tc>
      </w:tr>
      <w:tr w:rsidR="00F57894" w:rsidRPr="00530A11" w14:paraId="496349E9" w14:textId="77777777" w:rsidTr="00F57894">
        <w:trPr>
          <w:trHeight w:val="362"/>
          <w:ins w:id="1449" w:author="Лебедев Александр Николаевич" w:date="2022-04-12T19:06:00Z"/>
          <w:trPrChange w:id="1450" w:author="Лунева Наталия Валерьевна" w:date="2022-06-09T15:49:00Z">
            <w:trPr>
              <w:trHeight w:val="362"/>
            </w:trPr>
          </w:trPrChange>
        </w:trPr>
        <w:tc>
          <w:tcPr>
            <w:tcW w:w="617" w:type="dxa"/>
            <w:gridSpan w:val="2"/>
            <w:tcPrChange w:id="1451" w:author="Лунева Наталия Валерьевна" w:date="2022-06-09T15:49:00Z">
              <w:tcPr>
                <w:tcW w:w="617" w:type="dxa"/>
                <w:gridSpan w:val="2"/>
              </w:tcPr>
            </w:tcPrChange>
          </w:tcPr>
          <w:p w14:paraId="251753EA" w14:textId="265DF299" w:rsidR="00F57894" w:rsidRDefault="00F57894" w:rsidP="00772E3C">
            <w:pPr>
              <w:jc w:val="both"/>
              <w:rPr>
                <w:ins w:id="1452" w:author="Лебедев Александр Николаевич" w:date="2022-04-12T19:06:00Z"/>
                <w:rFonts w:ascii="Arial" w:hAnsi="Arial" w:cs="Arial"/>
                <w:sz w:val="24"/>
                <w:szCs w:val="24"/>
              </w:rPr>
            </w:pPr>
            <w:ins w:id="1453" w:author="Лунева Наталия Валерьевна" w:date="2022-06-09T15:49:00Z">
              <w:r>
                <w:rPr>
                  <w:rFonts w:ascii="Arial" w:hAnsi="Arial" w:cs="Arial"/>
                  <w:sz w:val="24"/>
                  <w:szCs w:val="24"/>
                </w:rPr>
                <w:t>6.</w:t>
              </w:r>
            </w:ins>
          </w:p>
        </w:tc>
        <w:tc>
          <w:tcPr>
            <w:tcW w:w="9584" w:type="dxa"/>
            <w:gridSpan w:val="3"/>
            <w:tcPrChange w:id="1454" w:author="Лунева Наталия Валерьевна" w:date="2022-06-09T15:49:00Z">
              <w:tcPr>
                <w:tcW w:w="9877" w:type="dxa"/>
                <w:gridSpan w:val="4"/>
              </w:tcPr>
            </w:tcPrChange>
          </w:tcPr>
          <w:p w14:paraId="5CD74447" w14:textId="1EC9C641" w:rsidR="00F57894" w:rsidRPr="0086103B" w:rsidRDefault="00F57894" w:rsidP="00772E3C">
            <w:pPr>
              <w:jc w:val="both"/>
              <w:rPr>
                <w:ins w:id="1455" w:author="Лебедев Александр Николаевич" w:date="2022-04-12T19:06:00Z"/>
                <w:rFonts w:ascii="Arial" w:hAnsi="Arial" w:cs="Arial"/>
                <w:sz w:val="24"/>
                <w:szCs w:val="24"/>
                <w:highlight w:val="green"/>
              </w:rPr>
            </w:pPr>
            <w:ins w:id="1456" w:author="Лунева Наталия Валерьевна" w:date="2022-06-09T15:39:00Z">
              <w:r>
                <w:rPr>
                  <w:rFonts w:ascii="Arial" w:hAnsi="Arial" w:cs="Arial"/>
                  <w:sz w:val="24"/>
                  <w:szCs w:val="24"/>
                </w:rPr>
                <w:t>Предлагаемый срок исполнения</w:t>
              </w:r>
            </w:ins>
            <w:ins w:id="1457" w:author="Лебедев Александр Николаевич" w:date="2022-04-12T19:06:00Z">
              <w:del w:id="1458" w:author="Лунева Наталия Валерьевна" w:date="2022-06-09T15:29:00Z">
                <w:r w:rsidDel="009A7368">
                  <w:rPr>
                    <w:rFonts w:ascii="Arial" w:hAnsi="Arial" w:cs="Arial"/>
                    <w:sz w:val="24"/>
                    <w:szCs w:val="24"/>
                  </w:rPr>
                  <w:delText>Проблематика -</w:delText>
                </w:r>
                <w:r w:rsidRPr="006011EA" w:rsidDel="009A7368">
                  <w:rPr>
                    <w:rFonts w:ascii="Arial" w:hAnsi="Arial" w:cs="Arial"/>
                    <w:sz w:val="24"/>
                    <w:szCs w:val="24"/>
                  </w:rPr>
                  <w:delText xml:space="preserve"> какую проблему предлагается решить, почему эта проблема важна и существенна (материальна) и для кого</w:delText>
                </w:r>
              </w:del>
            </w:ins>
          </w:p>
        </w:tc>
      </w:tr>
      <w:tr w:rsidR="00DC2067" w:rsidRPr="00530A11" w:rsidDel="00F2610E" w14:paraId="0C18A10D" w14:textId="695696D0" w:rsidTr="00F57894">
        <w:trPr>
          <w:trHeight w:val="362"/>
          <w:ins w:id="1459" w:author="Лебедев Александр Николаевич" w:date="2022-04-12T19:06:00Z"/>
          <w:del w:id="1460" w:author="Лунева Наталия Валерьевна" w:date="2022-06-09T15:47:00Z"/>
          <w:trPrChange w:id="1461" w:author="Лунева Наталия Валерьевна" w:date="2022-06-09T15:49:00Z">
            <w:trPr>
              <w:trHeight w:val="362"/>
            </w:trPr>
          </w:trPrChange>
        </w:trPr>
        <w:tc>
          <w:tcPr>
            <w:tcW w:w="617" w:type="dxa"/>
            <w:gridSpan w:val="2"/>
            <w:tcPrChange w:id="1462" w:author="Лунева Наталия Валерьевна" w:date="2022-06-09T15:49:00Z">
              <w:tcPr>
                <w:tcW w:w="617" w:type="dxa"/>
                <w:gridSpan w:val="2"/>
              </w:tcPr>
            </w:tcPrChange>
          </w:tcPr>
          <w:p w14:paraId="01173BA0" w14:textId="4EC950B3" w:rsidR="00DC2067" w:rsidDel="00F2610E" w:rsidRDefault="00DC2067" w:rsidP="00772E3C">
            <w:pPr>
              <w:jc w:val="both"/>
              <w:rPr>
                <w:ins w:id="1463" w:author="Лебедев Александр Николаевич" w:date="2022-04-12T19:06:00Z"/>
                <w:del w:id="1464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ins w:id="1465" w:author="Лебедев Александр Николаевич" w:date="2022-04-12T19:06:00Z">
              <w:del w:id="1466" w:author="Лунева Наталия Валерьевна" w:date="2022-06-09T15:47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6.</w:delText>
                </w:r>
              </w:del>
            </w:ins>
          </w:p>
        </w:tc>
        <w:tc>
          <w:tcPr>
            <w:tcW w:w="7006" w:type="dxa"/>
            <w:gridSpan w:val="2"/>
            <w:tcPrChange w:id="1467" w:author="Лунева Наталия Валерьевна" w:date="2022-06-09T15:49:00Z">
              <w:tcPr>
                <w:tcW w:w="7006" w:type="dxa"/>
                <w:gridSpan w:val="2"/>
              </w:tcPr>
            </w:tcPrChange>
          </w:tcPr>
          <w:p w14:paraId="735723A4" w14:textId="1C29B227" w:rsidR="00DC2067" w:rsidRPr="0086103B" w:rsidDel="00F2610E" w:rsidRDefault="00DC2067" w:rsidP="00772E3C">
            <w:pPr>
              <w:jc w:val="both"/>
              <w:rPr>
                <w:ins w:id="1468" w:author="Лебедев Александр Николаевич" w:date="2022-04-12T19:06:00Z"/>
                <w:del w:id="1469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ins w:id="1470" w:author="Лебедев Александр Николаевич" w:date="2022-04-12T19:06:00Z">
              <w:del w:id="1471" w:author="Лунева Наталия Валерьевна" w:date="2022-06-09T15:29:00Z">
                <w:r w:rsidDel="009A7368">
                  <w:rPr>
                    <w:rFonts w:ascii="Arial" w:hAnsi="Arial" w:cs="Arial"/>
                    <w:sz w:val="24"/>
                    <w:szCs w:val="24"/>
                  </w:rPr>
                  <w:delText xml:space="preserve">Предлагаемые варианты решения, </w:delText>
                </w:r>
                <w:r w:rsidRPr="006011EA" w:rsidDel="009A7368">
                  <w:rPr>
                    <w:rFonts w:ascii="Arial" w:hAnsi="Arial" w:cs="Arial"/>
                    <w:sz w:val="24"/>
                    <w:szCs w:val="24"/>
                  </w:rPr>
                  <w:delText>аргументация в пользу преимущественного варианта</w:delText>
                </w:r>
                <w:r w:rsidDel="009A7368">
                  <w:rPr>
                    <w:rFonts w:ascii="Arial" w:hAnsi="Arial" w:cs="Arial"/>
                    <w:sz w:val="24"/>
                    <w:szCs w:val="24"/>
                  </w:rPr>
                  <w:delText xml:space="preserve"> </w:delText>
                </w:r>
              </w:del>
            </w:ins>
          </w:p>
        </w:tc>
        <w:tc>
          <w:tcPr>
            <w:tcW w:w="2578" w:type="dxa"/>
            <w:tcPrChange w:id="1472" w:author="Лунева Наталия Валерьевна" w:date="2022-06-09T15:49:00Z">
              <w:tcPr>
                <w:tcW w:w="2871" w:type="dxa"/>
                <w:gridSpan w:val="2"/>
              </w:tcPr>
            </w:tcPrChange>
          </w:tcPr>
          <w:p w14:paraId="70FF4576" w14:textId="06A454D1" w:rsidR="00DC2067" w:rsidRPr="0086103B" w:rsidDel="00F2610E" w:rsidRDefault="00DC2067" w:rsidP="00772E3C">
            <w:pPr>
              <w:jc w:val="both"/>
              <w:rPr>
                <w:ins w:id="1473" w:author="Лебедев Александр Николаевич" w:date="2022-04-12T19:06:00Z"/>
                <w:del w:id="1474" w:author="Лунева Наталия Валерьевна" w:date="2022-06-09T15:47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DC2067" w:rsidRPr="00530A11" w:rsidDel="00F2610E" w14:paraId="7C4060E7" w14:textId="1C1983D7" w:rsidTr="00F57894">
        <w:trPr>
          <w:trHeight w:val="362"/>
          <w:ins w:id="1475" w:author="Лебедев Александр Николаевич" w:date="2022-04-12T19:06:00Z"/>
          <w:del w:id="1476" w:author="Лунева Наталия Валерьевна" w:date="2022-06-09T15:47:00Z"/>
          <w:trPrChange w:id="1477" w:author="Лунева Наталия Валерьевна" w:date="2022-06-09T15:49:00Z">
            <w:trPr>
              <w:trHeight w:val="362"/>
            </w:trPr>
          </w:trPrChange>
        </w:trPr>
        <w:tc>
          <w:tcPr>
            <w:tcW w:w="617" w:type="dxa"/>
            <w:gridSpan w:val="2"/>
            <w:tcPrChange w:id="1478" w:author="Лунева Наталия Валерьевна" w:date="2022-06-09T15:49:00Z">
              <w:tcPr>
                <w:tcW w:w="617" w:type="dxa"/>
                <w:gridSpan w:val="2"/>
              </w:tcPr>
            </w:tcPrChange>
          </w:tcPr>
          <w:p w14:paraId="27E739D4" w14:textId="39E48EF1" w:rsidR="00DC2067" w:rsidDel="00F2610E" w:rsidRDefault="00DC2067" w:rsidP="00772E3C">
            <w:pPr>
              <w:jc w:val="both"/>
              <w:rPr>
                <w:ins w:id="1479" w:author="Лебедев Александр Николаевич" w:date="2022-04-12T19:06:00Z"/>
                <w:del w:id="1480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ins w:id="1481" w:author="Лебедев Александр Николаевич" w:date="2022-04-12T19:06:00Z">
              <w:del w:id="1482" w:author="Лунева Наталия Валерьевна" w:date="2022-06-09T15:47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7.</w:delText>
                </w:r>
              </w:del>
            </w:ins>
          </w:p>
        </w:tc>
        <w:tc>
          <w:tcPr>
            <w:tcW w:w="7006" w:type="dxa"/>
            <w:gridSpan w:val="2"/>
            <w:tcPrChange w:id="1483" w:author="Лунева Наталия Валерьевна" w:date="2022-06-09T15:49:00Z">
              <w:tcPr>
                <w:tcW w:w="7006" w:type="dxa"/>
                <w:gridSpan w:val="2"/>
              </w:tcPr>
            </w:tcPrChange>
          </w:tcPr>
          <w:p w14:paraId="6CA24624" w14:textId="104C842D" w:rsidR="00DC2067" w:rsidDel="00F2610E" w:rsidRDefault="00DC2067" w:rsidP="00772E3C">
            <w:pPr>
              <w:jc w:val="both"/>
              <w:rPr>
                <w:ins w:id="1484" w:author="Лебедев Александр Николаевич" w:date="2022-04-12T19:06:00Z"/>
                <w:del w:id="1485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ins w:id="1486" w:author="Лебедев Александр Николаевич" w:date="2022-04-12T19:06:00Z">
              <w:del w:id="1487" w:author="Лунева Наталия Валерьевна" w:date="2022-06-09T15:29:00Z">
                <w:r w:rsidDel="009A7368">
                  <w:rPr>
                    <w:rFonts w:ascii="Arial" w:hAnsi="Arial" w:cs="Arial"/>
                    <w:sz w:val="24"/>
                    <w:szCs w:val="24"/>
                  </w:rPr>
                  <w:delText>С</w:delText>
                </w:r>
                <w:r w:rsidRPr="006011EA" w:rsidDel="009A7368">
                  <w:rPr>
                    <w:rFonts w:ascii="Arial" w:hAnsi="Arial" w:cs="Arial"/>
                    <w:sz w:val="24"/>
                    <w:szCs w:val="24"/>
                  </w:rPr>
                  <w:delText>тоимость  решения</w:delText>
                </w:r>
              </w:del>
            </w:ins>
          </w:p>
        </w:tc>
        <w:tc>
          <w:tcPr>
            <w:tcW w:w="2578" w:type="dxa"/>
            <w:tcPrChange w:id="1488" w:author="Лунева Наталия Валерьевна" w:date="2022-06-09T15:49:00Z">
              <w:tcPr>
                <w:tcW w:w="2871" w:type="dxa"/>
                <w:gridSpan w:val="2"/>
              </w:tcPr>
            </w:tcPrChange>
          </w:tcPr>
          <w:p w14:paraId="2869C1E6" w14:textId="627776E8" w:rsidR="00DC2067" w:rsidRPr="0086103B" w:rsidDel="00F2610E" w:rsidRDefault="00DC2067" w:rsidP="00772E3C">
            <w:pPr>
              <w:jc w:val="both"/>
              <w:rPr>
                <w:ins w:id="1489" w:author="Лебедев Александр Николаевич" w:date="2022-04-12T19:06:00Z"/>
                <w:del w:id="1490" w:author="Лунева Наталия Валерьевна" w:date="2022-06-09T15:47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DC2067" w:rsidRPr="00530A11" w:rsidDel="00F2610E" w14:paraId="27EE7785" w14:textId="7829C403" w:rsidTr="00F57894">
        <w:trPr>
          <w:trHeight w:val="362"/>
          <w:ins w:id="1491" w:author="Лебедев Александр Николаевич" w:date="2022-04-12T19:06:00Z"/>
          <w:del w:id="1492" w:author="Лунева Наталия Валерьевна" w:date="2022-06-09T15:47:00Z"/>
          <w:trPrChange w:id="1493" w:author="Лунева Наталия Валерьевна" w:date="2022-06-09T15:49:00Z">
            <w:trPr>
              <w:trHeight w:val="362"/>
            </w:trPr>
          </w:trPrChange>
        </w:trPr>
        <w:tc>
          <w:tcPr>
            <w:tcW w:w="617" w:type="dxa"/>
            <w:gridSpan w:val="2"/>
            <w:tcPrChange w:id="1494" w:author="Лунева Наталия Валерьевна" w:date="2022-06-09T15:49:00Z">
              <w:tcPr>
                <w:tcW w:w="617" w:type="dxa"/>
                <w:gridSpan w:val="2"/>
              </w:tcPr>
            </w:tcPrChange>
          </w:tcPr>
          <w:p w14:paraId="4CD281A4" w14:textId="19E3959E" w:rsidR="00DC2067" w:rsidDel="00F2610E" w:rsidRDefault="00DC2067" w:rsidP="00772E3C">
            <w:pPr>
              <w:jc w:val="both"/>
              <w:rPr>
                <w:ins w:id="1495" w:author="Лебедев Александр Николаевич" w:date="2022-04-12T19:06:00Z"/>
                <w:del w:id="1496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ins w:id="1497" w:author="Лебедев Александр Николаевич" w:date="2022-04-12T19:06:00Z">
              <w:del w:id="1498" w:author="Лунева Наталия Валерьевна" w:date="2022-06-09T15:47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8.</w:delText>
                </w:r>
              </w:del>
            </w:ins>
          </w:p>
        </w:tc>
        <w:tc>
          <w:tcPr>
            <w:tcW w:w="7006" w:type="dxa"/>
            <w:gridSpan w:val="2"/>
            <w:tcPrChange w:id="1499" w:author="Лунева Наталия Валерьевна" w:date="2022-06-09T15:49:00Z">
              <w:tcPr>
                <w:tcW w:w="7006" w:type="dxa"/>
                <w:gridSpan w:val="2"/>
              </w:tcPr>
            </w:tcPrChange>
          </w:tcPr>
          <w:p w14:paraId="42C45701" w14:textId="4AEF7EF4" w:rsidR="00DC2067" w:rsidRPr="0086103B" w:rsidDel="00F2610E" w:rsidRDefault="00DC2067" w:rsidP="00772E3C">
            <w:pPr>
              <w:rPr>
                <w:ins w:id="1500" w:author="Лебедев Александр Николаевич" w:date="2022-04-12T19:06:00Z"/>
                <w:del w:id="1501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ins w:id="1502" w:author="Лебедев Александр Николаевич" w:date="2022-04-12T19:06:00Z">
              <w:del w:id="1503" w:author="Лунева Наталия Валерьевна" w:date="2022-06-09T15:40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 xml:space="preserve">Предлагаемый ответственный исполнитель </w:delText>
                </w:r>
                <w:r w:rsidRPr="00C01C70" w:rsidDel="00F2610E">
                  <w:rPr>
                    <w:rFonts w:ascii="Arial" w:hAnsi="Arial" w:cs="Arial"/>
                    <w:sz w:val="24"/>
                    <w:szCs w:val="24"/>
                  </w:rPr>
                  <w:delText>(Ф.</w:delText>
                </w:r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И.О., структурное подразделение</w:delText>
                </w:r>
                <w:r w:rsidRPr="00C01C70" w:rsidDel="00F2610E">
                  <w:rPr>
                    <w:rFonts w:ascii="Arial" w:hAnsi="Arial" w:cs="Arial"/>
                    <w:sz w:val="24"/>
                    <w:szCs w:val="24"/>
                  </w:rPr>
                  <w:delText>, должность)</w:delText>
                </w:r>
              </w:del>
            </w:ins>
          </w:p>
        </w:tc>
        <w:tc>
          <w:tcPr>
            <w:tcW w:w="2578" w:type="dxa"/>
            <w:tcPrChange w:id="1504" w:author="Лунева Наталия Валерьевна" w:date="2022-06-09T15:49:00Z">
              <w:tcPr>
                <w:tcW w:w="2871" w:type="dxa"/>
                <w:gridSpan w:val="2"/>
              </w:tcPr>
            </w:tcPrChange>
          </w:tcPr>
          <w:p w14:paraId="014AA6D2" w14:textId="60E62517" w:rsidR="00DC2067" w:rsidRPr="0086103B" w:rsidDel="00F2610E" w:rsidRDefault="00DC2067" w:rsidP="00772E3C">
            <w:pPr>
              <w:jc w:val="both"/>
              <w:rPr>
                <w:ins w:id="1505" w:author="Лебедев Александр Николаевич" w:date="2022-04-12T19:06:00Z"/>
                <w:del w:id="1506" w:author="Лунева Наталия Валерьевна" w:date="2022-06-09T15:47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DC2067" w:rsidRPr="00530A11" w:rsidDel="00F2610E" w14:paraId="7FE2EBDB" w14:textId="3E3CBADC" w:rsidTr="00F57894">
        <w:trPr>
          <w:trHeight w:val="362"/>
          <w:ins w:id="1507" w:author="Лебедев Александр Николаевич" w:date="2022-04-12T19:06:00Z"/>
          <w:del w:id="1508" w:author="Лунева Наталия Валерьевна" w:date="2022-06-09T15:47:00Z"/>
          <w:trPrChange w:id="1509" w:author="Лунева Наталия Валерьевна" w:date="2022-06-09T15:49:00Z">
            <w:trPr>
              <w:trHeight w:val="362"/>
            </w:trPr>
          </w:trPrChange>
        </w:trPr>
        <w:tc>
          <w:tcPr>
            <w:tcW w:w="617" w:type="dxa"/>
            <w:gridSpan w:val="2"/>
            <w:tcPrChange w:id="1510" w:author="Лунева Наталия Валерьевна" w:date="2022-06-09T15:49:00Z">
              <w:tcPr>
                <w:tcW w:w="617" w:type="dxa"/>
                <w:gridSpan w:val="2"/>
              </w:tcPr>
            </w:tcPrChange>
          </w:tcPr>
          <w:p w14:paraId="026BE9C3" w14:textId="75518D10" w:rsidR="00DC2067" w:rsidDel="00F2610E" w:rsidRDefault="00DC2067" w:rsidP="00772E3C">
            <w:pPr>
              <w:jc w:val="both"/>
              <w:rPr>
                <w:ins w:id="1511" w:author="Лебедев Александр Николаевич" w:date="2022-04-12T19:06:00Z"/>
                <w:del w:id="1512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ins w:id="1513" w:author="Лебедев Александр Николаевич" w:date="2022-04-12T19:06:00Z">
              <w:del w:id="1514" w:author="Лунева Наталия Валерьевна" w:date="2022-06-09T15:47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9.</w:delText>
                </w:r>
              </w:del>
            </w:ins>
          </w:p>
        </w:tc>
        <w:tc>
          <w:tcPr>
            <w:tcW w:w="7006" w:type="dxa"/>
            <w:gridSpan w:val="2"/>
            <w:tcPrChange w:id="1515" w:author="Лунева Наталия Валерьевна" w:date="2022-06-09T15:49:00Z">
              <w:tcPr>
                <w:tcW w:w="7006" w:type="dxa"/>
                <w:gridSpan w:val="2"/>
              </w:tcPr>
            </w:tcPrChange>
          </w:tcPr>
          <w:p w14:paraId="00F37E8D" w14:textId="549DA742" w:rsidR="00DC2067" w:rsidRPr="0086103B" w:rsidDel="00F2610E" w:rsidRDefault="00DC2067" w:rsidP="00772E3C">
            <w:pPr>
              <w:jc w:val="both"/>
              <w:rPr>
                <w:ins w:id="1516" w:author="Лебедев Александр Николаевич" w:date="2022-04-12T19:06:00Z"/>
                <w:del w:id="1517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ins w:id="1518" w:author="Лебедев Александр Николаевич" w:date="2022-04-12T19:06:00Z">
              <w:del w:id="1519" w:author="Лунева Наталия Валерьевна" w:date="2022-06-09T15:40:00Z">
                <w:r w:rsidDel="00F2610E">
                  <w:rPr>
                    <w:rFonts w:ascii="Arial" w:hAnsi="Arial" w:cs="Arial"/>
                    <w:sz w:val="24"/>
                    <w:szCs w:val="24"/>
                  </w:rPr>
                  <w:delText>Предлагаемый срок исполнения</w:delText>
                </w:r>
              </w:del>
            </w:ins>
          </w:p>
        </w:tc>
        <w:tc>
          <w:tcPr>
            <w:tcW w:w="2578" w:type="dxa"/>
            <w:tcPrChange w:id="1520" w:author="Лунева Наталия Валерьевна" w:date="2022-06-09T15:49:00Z">
              <w:tcPr>
                <w:tcW w:w="2871" w:type="dxa"/>
                <w:gridSpan w:val="2"/>
              </w:tcPr>
            </w:tcPrChange>
          </w:tcPr>
          <w:p w14:paraId="184A9280" w14:textId="3F265FF9" w:rsidR="00DC2067" w:rsidRPr="0086103B" w:rsidDel="00F2610E" w:rsidRDefault="00DC2067" w:rsidP="00772E3C">
            <w:pPr>
              <w:jc w:val="both"/>
              <w:rPr>
                <w:ins w:id="1521" w:author="Лебедев Александр Николаевич" w:date="2022-04-12T19:06:00Z"/>
                <w:del w:id="1522" w:author="Лунева Наталия Валерьевна" w:date="2022-06-09T15:47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F82826" w:rsidRPr="00530A11" w:rsidDel="00F2610E" w14:paraId="3B750111" w14:textId="127CFB98" w:rsidTr="00F57894">
        <w:trPr>
          <w:trHeight w:val="529"/>
          <w:del w:id="1523" w:author="Лунева Наталия Валерьевна" w:date="2022-06-09T15:47:00Z"/>
          <w:trPrChange w:id="1524" w:author="Лунева Наталия Валерьевна" w:date="2022-06-09T15:49:00Z">
            <w:trPr>
              <w:trHeight w:val="529"/>
            </w:trPr>
          </w:trPrChange>
        </w:trPr>
        <w:tc>
          <w:tcPr>
            <w:tcW w:w="496" w:type="dxa"/>
            <w:tcPrChange w:id="1525" w:author="Лунева Наталия Валерьевна" w:date="2022-06-09T15:49:00Z">
              <w:tcPr>
                <w:tcW w:w="496" w:type="dxa"/>
              </w:tcPr>
            </w:tcPrChange>
          </w:tcPr>
          <w:p w14:paraId="742D51E4" w14:textId="3EE697C2" w:rsidR="00F82826" w:rsidRPr="0086103B" w:rsidDel="00F2610E" w:rsidRDefault="00F82826" w:rsidP="00772E3C">
            <w:pPr>
              <w:jc w:val="both"/>
              <w:rPr>
                <w:del w:id="1526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27" w:author="Лунева Наталия Валерьевна" w:date="2022-06-09T15:47:00Z">
              <w:r w:rsidDel="00F2610E">
                <w:rPr>
                  <w:rFonts w:ascii="Arial" w:hAnsi="Arial" w:cs="Arial"/>
                  <w:sz w:val="24"/>
                  <w:szCs w:val="24"/>
                </w:rPr>
                <w:delText>1</w:delText>
              </w:r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  <w:tc>
          <w:tcPr>
            <w:tcW w:w="7069" w:type="dxa"/>
            <w:gridSpan w:val="2"/>
            <w:tcPrChange w:id="1528" w:author="Лунева Наталия Валерьевна" w:date="2022-06-09T15:49:00Z">
              <w:tcPr>
                <w:tcW w:w="7069" w:type="dxa"/>
                <w:gridSpan w:val="2"/>
              </w:tcPr>
            </w:tcPrChange>
          </w:tcPr>
          <w:p w14:paraId="177B56A7" w14:textId="50C1826E" w:rsidR="00F82826" w:rsidRPr="0086103B" w:rsidDel="00F2610E" w:rsidRDefault="00F82826" w:rsidP="00772E3C">
            <w:pPr>
              <w:jc w:val="both"/>
              <w:rPr>
                <w:del w:id="1529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30" w:author="Лунева Наталия Валерьевна" w:date="2022-06-09T15:47:00Z"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Дата заседания Комитета, на котором планируется рассмотрение вопроса</w:delText>
              </w:r>
            </w:del>
          </w:p>
        </w:tc>
        <w:tc>
          <w:tcPr>
            <w:tcW w:w="2636" w:type="dxa"/>
            <w:gridSpan w:val="2"/>
            <w:vAlign w:val="center"/>
            <w:tcPrChange w:id="1531" w:author="Лунева Наталия Валерьевна" w:date="2022-06-09T15:49:00Z">
              <w:tcPr>
                <w:tcW w:w="2927" w:type="dxa"/>
                <w:gridSpan w:val="3"/>
                <w:vAlign w:val="center"/>
              </w:tcPr>
            </w:tcPrChange>
          </w:tcPr>
          <w:p w14:paraId="71B803C1" w14:textId="2AB590B3" w:rsidR="00F82826" w:rsidRPr="0086103B" w:rsidDel="00F2610E" w:rsidRDefault="00F82826" w:rsidP="00772E3C">
            <w:pPr>
              <w:rPr>
                <w:del w:id="1532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</w:p>
        </w:tc>
      </w:tr>
      <w:tr w:rsidR="00F82826" w:rsidRPr="00530A11" w:rsidDel="00F2610E" w14:paraId="2644ADF6" w14:textId="32DEA545" w:rsidTr="00F57894">
        <w:trPr>
          <w:trHeight w:val="177"/>
          <w:del w:id="1533" w:author="Лунева Наталия Валерьевна" w:date="2022-06-09T15:47:00Z"/>
          <w:trPrChange w:id="1534" w:author="Лунева Наталия Валерьевна" w:date="2022-06-09T15:49:00Z">
            <w:trPr>
              <w:trHeight w:val="177"/>
            </w:trPr>
          </w:trPrChange>
        </w:trPr>
        <w:tc>
          <w:tcPr>
            <w:tcW w:w="496" w:type="dxa"/>
            <w:tcPrChange w:id="1535" w:author="Лунева Наталия Валерьевна" w:date="2022-06-09T15:49:00Z">
              <w:tcPr>
                <w:tcW w:w="496" w:type="dxa"/>
              </w:tcPr>
            </w:tcPrChange>
          </w:tcPr>
          <w:p w14:paraId="12B6D00E" w14:textId="4D9BF509" w:rsidR="00F82826" w:rsidRPr="0086103B" w:rsidDel="00F2610E" w:rsidRDefault="00F82826" w:rsidP="00772E3C">
            <w:pPr>
              <w:jc w:val="both"/>
              <w:rPr>
                <w:del w:id="1536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37" w:author="Лунева Наталия Валерьевна" w:date="2022-06-09T15:47:00Z">
              <w:r w:rsidDel="00F2610E">
                <w:rPr>
                  <w:rFonts w:ascii="Arial" w:hAnsi="Arial" w:cs="Arial"/>
                  <w:sz w:val="24"/>
                  <w:szCs w:val="24"/>
                </w:rPr>
                <w:delText>2</w:delText>
              </w:r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  <w:tc>
          <w:tcPr>
            <w:tcW w:w="7069" w:type="dxa"/>
            <w:gridSpan w:val="2"/>
            <w:tcPrChange w:id="1538" w:author="Лунева Наталия Валерьевна" w:date="2022-06-09T15:49:00Z">
              <w:tcPr>
                <w:tcW w:w="7069" w:type="dxa"/>
                <w:gridSpan w:val="2"/>
              </w:tcPr>
            </w:tcPrChange>
          </w:tcPr>
          <w:p w14:paraId="0A586BA0" w14:textId="7314487C" w:rsidR="00F82826" w:rsidRPr="0086103B" w:rsidDel="00F2610E" w:rsidRDefault="00F82826" w:rsidP="00772E3C">
            <w:pPr>
              <w:jc w:val="both"/>
              <w:rPr>
                <w:del w:id="1539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40" w:author="Лунева Наталия Валерьевна" w:date="2022-06-09T15:47:00Z"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Время доклада (минут)</w:delText>
              </w:r>
            </w:del>
          </w:p>
        </w:tc>
        <w:tc>
          <w:tcPr>
            <w:tcW w:w="2636" w:type="dxa"/>
            <w:gridSpan w:val="2"/>
            <w:tcPrChange w:id="1541" w:author="Лунева Наталия Валерьевна" w:date="2022-06-09T15:49:00Z">
              <w:tcPr>
                <w:tcW w:w="2927" w:type="dxa"/>
                <w:gridSpan w:val="3"/>
              </w:tcPr>
            </w:tcPrChange>
          </w:tcPr>
          <w:p w14:paraId="7D2597FD" w14:textId="6C2DC4AA" w:rsidR="00F82826" w:rsidRPr="0086103B" w:rsidDel="00F2610E" w:rsidRDefault="00F82826" w:rsidP="00772E3C">
            <w:pPr>
              <w:jc w:val="both"/>
              <w:rPr>
                <w:del w:id="1542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</w:p>
        </w:tc>
      </w:tr>
      <w:tr w:rsidR="00F82826" w:rsidRPr="00530A11" w:rsidDel="00F2610E" w14:paraId="4C50A980" w14:textId="545B4896" w:rsidTr="00F57894">
        <w:trPr>
          <w:trHeight w:val="529"/>
          <w:del w:id="1543" w:author="Лунева Наталия Валерьевна" w:date="2022-06-09T15:47:00Z"/>
          <w:trPrChange w:id="1544" w:author="Лунева Наталия Валерьевна" w:date="2022-06-09T15:49:00Z">
            <w:trPr>
              <w:trHeight w:val="529"/>
            </w:trPr>
          </w:trPrChange>
        </w:trPr>
        <w:tc>
          <w:tcPr>
            <w:tcW w:w="496" w:type="dxa"/>
            <w:tcPrChange w:id="1545" w:author="Лунева Наталия Валерьевна" w:date="2022-06-09T15:49:00Z">
              <w:tcPr>
                <w:tcW w:w="496" w:type="dxa"/>
              </w:tcPr>
            </w:tcPrChange>
          </w:tcPr>
          <w:p w14:paraId="33D28352" w14:textId="4DBEA593" w:rsidR="00F82826" w:rsidRPr="0086103B" w:rsidDel="00F2610E" w:rsidRDefault="00F82826" w:rsidP="00772E3C">
            <w:pPr>
              <w:jc w:val="both"/>
              <w:rPr>
                <w:del w:id="1546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47" w:author="Лунева Наталия Валерьевна" w:date="2022-06-09T15:47:00Z">
              <w:r w:rsidDel="00F2610E">
                <w:rPr>
                  <w:rFonts w:ascii="Arial" w:hAnsi="Arial" w:cs="Arial"/>
                  <w:sz w:val="24"/>
                  <w:szCs w:val="24"/>
                </w:rPr>
                <w:delText>3</w:delText>
              </w:r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  <w:tc>
          <w:tcPr>
            <w:tcW w:w="7069" w:type="dxa"/>
            <w:gridSpan w:val="2"/>
            <w:tcPrChange w:id="1548" w:author="Лунева Наталия Валерьевна" w:date="2022-06-09T15:49:00Z">
              <w:tcPr>
                <w:tcW w:w="7069" w:type="dxa"/>
                <w:gridSpan w:val="2"/>
              </w:tcPr>
            </w:tcPrChange>
          </w:tcPr>
          <w:p w14:paraId="03DAC24C" w14:textId="7CB71641" w:rsidR="00F82826" w:rsidRPr="0086103B" w:rsidDel="00F2610E" w:rsidRDefault="00F82826" w:rsidP="00772E3C">
            <w:pPr>
              <w:rPr>
                <w:del w:id="1549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50" w:author="Лунева Наталия Валерьевна" w:date="2022-06-09T15:47:00Z"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Информация о докладчике (Ф.</w:delText>
              </w:r>
              <w:r w:rsidRPr="004B7F28" w:rsidDel="00F2610E">
                <w:rPr>
                  <w:rFonts w:ascii="Arial" w:hAnsi="Arial" w:cs="Arial"/>
                  <w:sz w:val="24"/>
                  <w:szCs w:val="24"/>
                </w:rPr>
                <w:delText>И.О., структурное подразделение</w:delText>
              </w:r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, должность)</w:delText>
              </w:r>
            </w:del>
          </w:p>
        </w:tc>
        <w:tc>
          <w:tcPr>
            <w:tcW w:w="2636" w:type="dxa"/>
            <w:gridSpan w:val="2"/>
            <w:tcPrChange w:id="1551" w:author="Лунева Наталия Валерьевна" w:date="2022-06-09T15:49:00Z">
              <w:tcPr>
                <w:tcW w:w="2927" w:type="dxa"/>
                <w:gridSpan w:val="3"/>
              </w:tcPr>
            </w:tcPrChange>
          </w:tcPr>
          <w:p w14:paraId="7A5C91C2" w14:textId="16DDC1AA" w:rsidR="00F82826" w:rsidRPr="0086103B" w:rsidDel="00F2610E" w:rsidRDefault="00F82826" w:rsidP="00772E3C">
            <w:pPr>
              <w:jc w:val="both"/>
              <w:rPr>
                <w:del w:id="1552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</w:p>
        </w:tc>
      </w:tr>
      <w:tr w:rsidR="00F82826" w:rsidRPr="00530A11" w:rsidDel="00F2610E" w14:paraId="617318BB" w14:textId="37FCEC18" w:rsidTr="00F57894">
        <w:trPr>
          <w:trHeight w:val="357"/>
          <w:del w:id="1553" w:author="Лунева Наталия Валерьевна" w:date="2022-06-09T15:47:00Z"/>
          <w:trPrChange w:id="1554" w:author="Лунева Наталия Валерьевна" w:date="2022-06-09T15:49:00Z">
            <w:trPr>
              <w:trHeight w:val="357"/>
            </w:trPr>
          </w:trPrChange>
        </w:trPr>
        <w:tc>
          <w:tcPr>
            <w:tcW w:w="496" w:type="dxa"/>
            <w:tcPrChange w:id="1555" w:author="Лунева Наталия Валерьевна" w:date="2022-06-09T15:49:00Z">
              <w:tcPr>
                <w:tcW w:w="496" w:type="dxa"/>
              </w:tcPr>
            </w:tcPrChange>
          </w:tcPr>
          <w:p w14:paraId="4D836E3D" w14:textId="0C070864" w:rsidR="00F82826" w:rsidRPr="0086103B" w:rsidDel="00F2610E" w:rsidRDefault="00F82826" w:rsidP="00772E3C">
            <w:pPr>
              <w:jc w:val="both"/>
              <w:rPr>
                <w:del w:id="1556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57" w:author="Лунева Наталия Валерьевна" w:date="2022-06-09T15:47:00Z">
              <w:r w:rsidDel="00F2610E">
                <w:rPr>
                  <w:rFonts w:ascii="Arial" w:hAnsi="Arial" w:cs="Arial"/>
                  <w:sz w:val="24"/>
                  <w:szCs w:val="24"/>
                </w:rPr>
                <w:delText>4</w:delText>
              </w:r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.</w:delText>
              </w:r>
            </w:del>
          </w:p>
        </w:tc>
        <w:tc>
          <w:tcPr>
            <w:tcW w:w="7069" w:type="dxa"/>
            <w:gridSpan w:val="2"/>
            <w:tcPrChange w:id="1558" w:author="Лунева Наталия Валерьевна" w:date="2022-06-09T15:49:00Z">
              <w:tcPr>
                <w:tcW w:w="7069" w:type="dxa"/>
                <w:gridSpan w:val="2"/>
              </w:tcPr>
            </w:tcPrChange>
          </w:tcPr>
          <w:p w14:paraId="4628F2BA" w14:textId="7861FE9B" w:rsidR="00F82826" w:rsidRPr="0086103B" w:rsidDel="00F2610E" w:rsidRDefault="00F82826" w:rsidP="00772E3C">
            <w:pPr>
              <w:jc w:val="both"/>
              <w:rPr>
                <w:del w:id="1559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60" w:author="Лунева Наталия Валерьевна" w:date="2022-06-09T15:47:00Z"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Дополнительные участники/эксперты (Ф.</w:delText>
              </w:r>
              <w:r w:rsidRPr="004B7F28" w:rsidDel="00F2610E">
                <w:rPr>
                  <w:rFonts w:ascii="Arial" w:hAnsi="Arial" w:cs="Arial"/>
                  <w:sz w:val="24"/>
                  <w:szCs w:val="24"/>
                </w:rPr>
                <w:delText>И.О., структурное подразделение</w:delText>
              </w:r>
              <w:r w:rsidRPr="0086103B" w:rsidDel="00F2610E">
                <w:rPr>
                  <w:rFonts w:ascii="Arial" w:hAnsi="Arial" w:cs="Arial"/>
                  <w:sz w:val="24"/>
                  <w:szCs w:val="24"/>
                </w:rPr>
                <w:delText>, должность)</w:delText>
              </w:r>
            </w:del>
          </w:p>
        </w:tc>
        <w:tc>
          <w:tcPr>
            <w:tcW w:w="2636" w:type="dxa"/>
            <w:gridSpan w:val="2"/>
            <w:tcPrChange w:id="1561" w:author="Лунева Наталия Валерьевна" w:date="2022-06-09T15:49:00Z">
              <w:tcPr>
                <w:tcW w:w="2927" w:type="dxa"/>
                <w:gridSpan w:val="3"/>
              </w:tcPr>
            </w:tcPrChange>
          </w:tcPr>
          <w:p w14:paraId="2BF497DF" w14:textId="627184B5" w:rsidR="00F82826" w:rsidRPr="0086103B" w:rsidDel="00F2610E" w:rsidRDefault="00F82826" w:rsidP="00772E3C">
            <w:pPr>
              <w:jc w:val="both"/>
              <w:rPr>
                <w:del w:id="1562" w:author="Лунева Наталия Валерьевна" w:date="2022-06-09T15:47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F743C2" w:rsidRPr="00530A11" w:rsidDel="00F2610E" w14:paraId="4BA8FA28" w14:textId="4C98BA7C" w:rsidTr="00F57894">
        <w:trPr>
          <w:trHeight w:val="357"/>
          <w:del w:id="1563" w:author="Лунева Наталия Валерьевна" w:date="2022-06-09T15:47:00Z"/>
          <w:trPrChange w:id="1564" w:author="Лунева Наталия Валерьевна" w:date="2022-06-09T15:49:00Z">
            <w:trPr>
              <w:trHeight w:val="357"/>
            </w:trPr>
          </w:trPrChange>
        </w:trPr>
        <w:tc>
          <w:tcPr>
            <w:tcW w:w="496" w:type="dxa"/>
            <w:tcPrChange w:id="1565" w:author="Лунева Наталия Валерьевна" w:date="2022-06-09T15:49:00Z">
              <w:tcPr>
                <w:tcW w:w="496" w:type="dxa"/>
              </w:tcPr>
            </w:tcPrChange>
          </w:tcPr>
          <w:p w14:paraId="084B85D3" w14:textId="7CFA3479" w:rsidR="00F743C2" w:rsidDel="00F2610E" w:rsidRDefault="00F743C2" w:rsidP="00F743C2">
            <w:pPr>
              <w:jc w:val="both"/>
              <w:rPr>
                <w:del w:id="1566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67" w:author="Лунева Наталия Валерьевна" w:date="2022-06-09T15:47:00Z">
              <w:r w:rsidDel="00F2610E">
                <w:rPr>
                  <w:rFonts w:ascii="Arial" w:hAnsi="Arial" w:cs="Arial"/>
                  <w:sz w:val="24"/>
                  <w:szCs w:val="24"/>
                </w:rPr>
                <w:delText>5.</w:delText>
              </w:r>
            </w:del>
          </w:p>
        </w:tc>
        <w:tc>
          <w:tcPr>
            <w:tcW w:w="7069" w:type="dxa"/>
            <w:gridSpan w:val="2"/>
            <w:tcPrChange w:id="1568" w:author="Лунева Наталия Валерьевна" w:date="2022-06-09T15:49:00Z">
              <w:tcPr>
                <w:tcW w:w="7069" w:type="dxa"/>
                <w:gridSpan w:val="2"/>
              </w:tcPr>
            </w:tcPrChange>
          </w:tcPr>
          <w:p w14:paraId="54599B56" w14:textId="3A0E5B97" w:rsidR="00F743C2" w:rsidRPr="0086103B" w:rsidDel="00F2610E" w:rsidRDefault="00F743C2" w:rsidP="00F743C2">
            <w:pPr>
              <w:jc w:val="both"/>
              <w:rPr>
                <w:del w:id="1569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70" w:author="Лунева Наталия Валерьевна" w:date="2022-06-09T15:47:00Z">
              <w:r w:rsidDel="00F2610E">
                <w:rPr>
                  <w:rFonts w:ascii="Arial" w:hAnsi="Arial" w:cs="Arial"/>
                  <w:sz w:val="24"/>
                  <w:szCs w:val="24"/>
                </w:rPr>
                <w:delText>Предлагаемое решение</w:delText>
              </w:r>
            </w:del>
          </w:p>
        </w:tc>
        <w:tc>
          <w:tcPr>
            <w:tcW w:w="2636" w:type="dxa"/>
            <w:gridSpan w:val="2"/>
            <w:tcPrChange w:id="1571" w:author="Лунева Наталия Валерьевна" w:date="2022-06-09T15:49:00Z">
              <w:tcPr>
                <w:tcW w:w="2927" w:type="dxa"/>
                <w:gridSpan w:val="3"/>
              </w:tcPr>
            </w:tcPrChange>
          </w:tcPr>
          <w:p w14:paraId="0CA9081D" w14:textId="53DC7C48" w:rsidR="00F743C2" w:rsidRPr="0086103B" w:rsidDel="00F2610E" w:rsidRDefault="00F743C2" w:rsidP="00F743C2">
            <w:pPr>
              <w:jc w:val="both"/>
              <w:rPr>
                <w:del w:id="1572" w:author="Лунева Наталия Валерьевна" w:date="2022-06-09T15:47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F743C2" w:rsidRPr="00530A11" w:rsidDel="00F2610E" w14:paraId="399E8259" w14:textId="555197B1" w:rsidTr="00F57894">
        <w:trPr>
          <w:trHeight w:val="357"/>
          <w:del w:id="1573" w:author="Лунева Наталия Валерьевна" w:date="2022-06-09T15:47:00Z"/>
          <w:trPrChange w:id="1574" w:author="Лунева Наталия Валерьевна" w:date="2022-06-09T15:49:00Z">
            <w:trPr>
              <w:trHeight w:val="357"/>
            </w:trPr>
          </w:trPrChange>
        </w:trPr>
        <w:tc>
          <w:tcPr>
            <w:tcW w:w="496" w:type="dxa"/>
            <w:tcPrChange w:id="1575" w:author="Лунева Наталия Валерьевна" w:date="2022-06-09T15:49:00Z">
              <w:tcPr>
                <w:tcW w:w="496" w:type="dxa"/>
              </w:tcPr>
            </w:tcPrChange>
          </w:tcPr>
          <w:p w14:paraId="48D5B668" w14:textId="1A370935" w:rsidR="00F743C2" w:rsidDel="00F2610E" w:rsidRDefault="00F743C2" w:rsidP="00F743C2">
            <w:pPr>
              <w:jc w:val="both"/>
              <w:rPr>
                <w:del w:id="1576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77" w:author="Лунева Наталия Валерьевна" w:date="2022-06-09T15:47:00Z">
              <w:r w:rsidDel="00F2610E">
                <w:rPr>
                  <w:rFonts w:ascii="Arial" w:hAnsi="Arial" w:cs="Arial"/>
                  <w:sz w:val="24"/>
                  <w:szCs w:val="24"/>
                </w:rPr>
                <w:delText>6.</w:delText>
              </w:r>
            </w:del>
          </w:p>
        </w:tc>
        <w:tc>
          <w:tcPr>
            <w:tcW w:w="7069" w:type="dxa"/>
            <w:gridSpan w:val="2"/>
            <w:tcPrChange w:id="1578" w:author="Лунева Наталия Валерьевна" w:date="2022-06-09T15:49:00Z">
              <w:tcPr>
                <w:tcW w:w="7069" w:type="dxa"/>
                <w:gridSpan w:val="2"/>
              </w:tcPr>
            </w:tcPrChange>
          </w:tcPr>
          <w:p w14:paraId="49C37E1C" w14:textId="28925DA5" w:rsidR="00F743C2" w:rsidRPr="0086103B" w:rsidDel="00F2610E" w:rsidRDefault="00F743C2" w:rsidP="00F743C2">
            <w:pPr>
              <w:rPr>
                <w:del w:id="1579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80" w:author="Лунева Наталия Валерьевна" w:date="2022-06-09T15:47:00Z">
              <w:r w:rsidDel="00F2610E">
                <w:rPr>
                  <w:rFonts w:ascii="Arial" w:hAnsi="Arial" w:cs="Arial"/>
                  <w:sz w:val="24"/>
                  <w:szCs w:val="24"/>
                </w:rPr>
                <w:delText xml:space="preserve">Предлагаемый ответственный исполнитель </w:delText>
              </w:r>
              <w:r w:rsidRPr="00C01C70" w:rsidDel="00F2610E">
                <w:rPr>
                  <w:rFonts w:ascii="Arial" w:hAnsi="Arial" w:cs="Arial"/>
                  <w:sz w:val="24"/>
                  <w:szCs w:val="24"/>
                </w:rPr>
                <w:delText>(Ф.</w:delText>
              </w:r>
              <w:r w:rsidDel="00F2610E">
                <w:rPr>
                  <w:rFonts w:ascii="Arial" w:hAnsi="Arial" w:cs="Arial"/>
                  <w:sz w:val="24"/>
                  <w:szCs w:val="24"/>
                </w:rPr>
                <w:delText>И.О., структурное подразделение</w:delText>
              </w:r>
              <w:r w:rsidRPr="00C01C70" w:rsidDel="00F2610E">
                <w:rPr>
                  <w:rFonts w:ascii="Arial" w:hAnsi="Arial" w:cs="Arial"/>
                  <w:sz w:val="24"/>
                  <w:szCs w:val="24"/>
                </w:rPr>
                <w:delText>, должность)</w:delText>
              </w:r>
            </w:del>
          </w:p>
        </w:tc>
        <w:tc>
          <w:tcPr>
            <w:tcW w:w="2636" w:type="dxa"/>
            <w:gridSpan w:val="2"/>
            <w:tcPrChange w:id="1581" w:author="Лунева Наталия Валерьевна" w:date="2022-06-09T15:49:00Z">
              <w:tcPr>
                <w:tcW w:w="2927" w:type="dxa"/>
                <w:gridSpan w:val="3"/>
              </w:tcPr>
            </w:tcPrChange>
          </w:tcPr>
          <w:p w14:paraId="6BC9D934" w14:textId="121F4974" w:rsidR="00F743C2" w:rsidRPr="0086103B" w:rsidDel="00F2610E" w:rsidRDefault="00F743C2" w:rsidP="00F743C2">
            <w:pPr>
              <w:jc w:val="both"/>
              <w:rPr>
                <w:del w:id="1582" w:author="Лунева Наталия Валерьевна" w:date="2022-06-09T15:47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F743C2" w:rsidRPr="00530A11" w:rsidDel="00F2610E" w14:paraId="7A350D35" w14:textId="4A583BA7" w:rsidTr="00F57894">
        <w:trPr>
          <w:trHeight w:val="357"/>
          <w:del w:id="1583" w:author="Лунева Наталия Валерьевна" w:date="2022-06-09T15:47:00Z"/>
          <w:trPrChange w:id="1584" w:author="Лунева Наталия Валерьевна" w:date="2022-06-09T15:49:00Z">
            <w:trPr>
              <w:trHeight w:val="357"/>
            </w:trPr>
          </w:trPrChange>
        </w:trPr>
        <w:tc>
          <w:tcPr>
            <w:tcW w:w="496" w:type="dxa"/>
            <w:tcPrChange w:id="1585" w:author="Лунева Наталия Валерьевна" w:date="2022-06-09T15:49:00Z">
              <w:tcPr>
                <w:tcW w:w="496" w:type="dxa"/>
              </w:tcPr>
            </w:tcPrChange>
          </w:tcPr>
          <w:p w14:paraId="0B694D36" w14:textId="3635561D" w:rsidR="00F743C2" w:rsidDel="00F2610E" w:rsidRDefault="00F743C2" w:rsidP="00F743C2">
            <w:pPr>
              <w:jc w:val="both"/>
              <w:rPr>
                <w:del w:id="1586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87" w:author="Лунева Наталия Валерьевна" w:date="2022-06-09T15:47:00Z">
              <w:r w:rsidDel="00F2610E">
                <w:rPr>
                  <w:rFonts w:ascii="Arial" w:hAnsi="Arial" w:cs="Arial"/>
                  <w:sz w:val="24"/>
                  <w:szCs w:val="24"/>
                </w:rPr>
                <w:delText>7.</w:delText>
              </w:r>
            </w:del>
          </w:p>
        </w:tc>
        <w:tc>
          <w:tcPr>
            <w:tcW w:w="7069" w:type="dxa"/>
            <w:gridSpan w:val="2"/>
            <w:tcPrChange w:id="1588" w:author="Лунева Наталия Валерьевна" w:date="2022-06-09T15:49:00Z">
              <w:tcPr>
                <w:tcW w:w="7069" w:type="dxa"/>
                <w:gridSpan w:val="2"/>
              </w:tcPr>
            </w:tcPrChange>
          </w:tcPr>
          <w:p w14:paraId="61C3B81A" w14:textId="0D684C4D" w:rsidR="00F743C2" w:rsidRPr="0086103B" w:rsidDel="00F2610E" w:rsidRDefault="00F743C2" w:rsidP="00F743C2">
            <w:pPr>
              <w:jc w:val="both"/>
              <w:rPr>
                <w:del w:id="1589" w:author="Лунева Наталия Валерьевна" w:date="2022-06-09T15:47:00Z"/>
                <w:rFonts w:ascii="Arial" w:hAnsi="Arial" w:cs="Arial"/>
                <w:sz w:val="24"/>
                <w:szCs w:val="24"/>
              </w:rPr>
            </w:pPr>
            <w:del w:id="1590" w:author="Лунева Наталия Валерьевна" w:date="2022-06-09T15:47:00Z">
              <w:r w:rsidDel="00F2610E">
                <w:rPr>
                  <w:rFonts w:ascii="Arial" w:hAnsi="Arial" w:cs="Arial"/>
                  <w:sz w:val="24"/>
                  <w:szCs w:val="24"/>
                </w:rPr>
                <w:delText>Предлагаемый срок исполнения</w:delText>
              </w:r>
            </w:del>
          </w:p>
        </w:tc>
        <w:tc>
          <w:tcPr>
            <w:tcW w:w="2636" w:type="dxa"/>
            <w:gridSpan w:val="2"/>
            <w:tcPrChange w:id="1591" w:author="Лунева Наталия Валерьевна" w:date="2022-06-09T15:49:00Z">
              <w:tcPr>
                <w:tcW w:w="2927" w:type="dxa"/>
                <w:gridSpan w:val="3"/>
              </w:tcPr>
            </w:tcPrChange>
          </w:tcPr>
          <w:p w14:paraId="2C7AB316" w14:textId="7543EFED" w:rsidR="00F743C2" w:rsidRPr="0086103B" w:rsidDel="00F2610E" w:rsidRDefault="00F743C2" w:rsidP="00F743C2">
            <w:pPr>
              <w:jc w:val="both"/>
              <w:rPr>
                <w:del w:id="1592" w:author="Лунева Наталия Валерьевна" w:date="2022-06-09T15:47:00Z"/>
                <w:rFonts w:ascii="Arial" w:hAnsi="Arial" w:cs="Arial"/>
                <w:sz w:val="24"/>
                <w:szCs w:val="24"/>
                <w:highlight w:val="green"/>
              </w:rPr>
            </w:pPr>
          </w:p>
        </w:tc>
      </w:tr>
      <w:tr w:rsidR="00F57894" w:rsidRPr="00530A11" w14:paraId="27F0729F" w14:textId="77777777" w:rsidTr="0006283B">
        <w:trPr>
          <w:trHeight w:val="541"/>
          <w:ins w:id="1593" w:author="Лунева Наталия Валерьевна" w:date="2022-06-09T15:50:00Z"/>
        </w:trPr>
        <w:tc>
          <w:tcPr>
            <w:tcW w:w="10201" w:type="dxa"/>
            <w:gridSpan w:val="5"/>
          </w:tcPr>
          <w:p w14:paraId="6292771D" w14:textId="77777777" w:rsidR="00F57894" w:rsidRDefault="00F57894" w:rsidP="0006283B">
            <w:pPr>
              <w:rPr>
                <w:ins w:id="1594" w:author="Лунева Наталия Валерьевна" w:date="2022-06-09T15:50:00Z"/>
                <w:rFonts w:ascii="Arial" w:hAnsi="Arial" w:cs="Arial"/>
                <w:sz w:val="24"/>
                <w:szCs w:val="24"/>
              </w:rPr>
            </w:pPr>
          </w:p>
        </w:tc>
      </w:tr>
    </w:tbl>
    <w:p w14:paraId="5E866784" w14:textId="35F54684" w:rsidR="00F743C2" w:rsidDel="00F2610E" w:rsidRDefault="00F743C2" w:rsidP="00F743C2">
      <w:pPr>
        <w:pStyle w:val="af1"/>
        <w:tabs>
          <w:tab w:val="left" w:pos="0"/>
        </w:tabs>
        <w:rPr>
          <w:del w:id="1595" w:author="Лунева Наталия Валерьевна" w:date="2022-06-09T15:47:00Z"/>
          <w:rFonts w:ascii="Arial" w:hAnsi="Arial" w:cs="Arial"/>
        </w:rPr>
      </w:pPr>
    </w:p>
    <w:p w14:paraId="653E2B23" w14:textId="1D9F0F6C" w:rsidR="00F743C2" w:rsidDel="00F2610E" w:rsidRDefault="00F743C2" w:rsidP="00F743C2">
      <w:pPr>
        <w:pStyle w:val="af1"/>
        <w:tabs>
          <w:tab w:val="left" w:pos="0"/>
        </w:tabs>
        <w:rPr>
          <w:del w:id="1596" w:author="Лунева Наталия Валерьевна" w:date="2022-06-09T15:47:00Z"/>
          <w:rFonts w:ascii="Arial" w:hAnsi="Arial" w:cs="Arial"/>
        </w:rPr>
      </w:pPr>
    </w:p>
    <w:p w14:paraId="76EC8FFF" w14:textId="231A79A2" w:rsidR="00171FF3" w:rsidRPr="00F743C2" w:rsidRDefault="003C4DF0" w:rsidP="00F743C2">
      <w:pPr>
        <w:pStyle w:val="af1"/>
        <w:tabs>
          <w:tab w:val="left" w:pos="0"/>
        </w:tabs>
        <w:rPr>
          <w:rFonts w:ascii="Arial" w:hAnsi="Arial" w:cs="Arial"/>
        </w:rPr>
      </w:pPr>
      <w:del w:id="1597" w:author="Лебедев Александр Николаевич" w:date="2022-04-12T19:07:00Z">
        <w:r w:rsidDel="00DC2067">
          <w:rPr>
            <w:rFonts w:ascii="Arial" w:hAnsi="Arial" w:cs="Arial"/>
          </w:rPr>
          <w:delText>…</w:delText>
        </w:r>
      </w:del>
    </w:p>
    <w:p w14:paraId="402E1207" w14:textId="77777777" w:rsidR="00171FF3" w:rsidRDefault="00171FF3" w:rsidP="00171FF3">
      <w:pPr>
        <w:pStyle w:val="af1"/>
        <w:tabs>
          <w:tab w:val="left" w:pos="0"/>
        </w:tabs>
        <w:rPr>
          <w:rFonts w:ascii="Arial" w:hAnsi="Arial" w:cs="Arial"/>
        </w:rPr>
      </w:pPr>
    </w:p>
    <w:p w14:paraId="6A928B3B" w14:textId="77777777" w:rsidR="00F82826" w:rsidRDefault="00F82826" w:rsidP="00171FF3">
      <w:pPr>
        <w:pStyle w:val="af1"/>
        <w:tabs>
          <w:tab w:val="left" w:pos="0"/>
        </w:tabs>
        <w:rPr>
          <w:rFonts w:ascii="Arial" w:hAnsi="Arial" w:cs="Arial"/>
        </w:rPr>
      </w:pPr>
    </w:p>
    <w:p w14:paraId="7624B6D7" w14:textId="77777777" w:rsidR="003C4DF0" w:rsidRPr="00C01C70" w:rsidRDefault="003C4DF0" w:rsidP="00171FF3">
      <w:pPr>
        <w:pStyle w:val="af1"/>
        <w:tabs>
          <w:tab w:val="left" w:pos="0"/>
        </w:tabs>
        <w:rPr>
          <w:rFonts w:ascii="Arial" w:hAnsi="Arial" w:cs="Arial"/>
        </w:rPr>
      </w:pPr>
    </w:p>
    <w:p w14:paraId="42766DFC" w14:textId="195A6FBE" w:rsidR="00171FF3" w:rsidRPr="00C01C70" w:rsidRDefault="00171FF3" w:rsidP="00171FF3">
      <w:pPr>
        <w:rPr>
          <w:rFonts w:ascii="Arial" w:hAnsi="Arial" w:cs="Arial"/>
          <w:b/>
          <w:sz w:val="24"/>
          <w:szCs w:val="24"/>
        </w:rPr>
      </w:pPr>
      <w:r w:rsidRPr="00C01C70">
        <w:rPr>
          <w:rFonts w:ascii="Arial" w:hAnsi="Arial" w:cs="Arial"/>
          <w:b/>
          <w:sz w:val="24"/>
          <w:szCs w:val="24"/>
        </w:rPr>
        <w:t xml:space="preserve">Руководитель подразделения          </w:t>
      </w:r>
      <w:ins w:id="1598" w:author="Лунева Наталия Валерьевна" w:date="2022-06-09T15:57:00Z">
        <w:r w:rsidR="00F57894">
          <w:rPr>
            <w:rFonts w:ascii="Arial" w:hAnsi="Arial" w:cs="Arial"/>
            <w:b/>
            <w:sz w:val="24"/>
            <w:szCs w:val="24"/>
          </w:rPr>
          <w:t xml:space="preserve"> </w:t>
        </w:r>
      </w:ins>
      <w:del w:id="1599" w:author="Лунева Наталия Валерьевна" w:date="2022-06-09T15:57:00Z">
        <w:r w:rsidRPr="00C01C70" w:rsidDel="00F57894">
          <w:rPr>
            <w:rFonts w:ascii="Arial" w:hAnsi="Arial" w:cs="Arial"/>
            <w:b/>
            <w:sz w:val="24"/>
            <w:szCs w:val="24"/>
          </w:rPr>
          <w:delText xml:space="preserve">     </w:delText>
        </w:r>
      </w:del>
      <w:r w:rsidRPr="00C01C70">
        <w:rPr>
          <w:rFonts w:ascii="Arial" w:hAnsi="Arial" w:cs="Arial"/>
          <w:b/>
          <w:sz w:val="24"/>
          <w:szCs w:val="24"/>
        </w:rPr>
        <w:t xml:space="preserve">       _______________________________</w:t>
      </w:r>
      <w:proofErr w:type="gramStart"/>
      <w:r w:rsidRPr="00C01C70">
        <w:rPr>
          <w:rFonts w:ascii="Arial" w:hAnsi="Arial" w:cs="Arial"/>
          <w:b/>
          <w:sz w:val="24"/>
          <w:szCs w:val="24"/>
        </w:rPr>
        <w:t>_  Ф.И.О.</w:t>
      </w:r>
      <w:proofErr w:type="gramEnd"/>
    </w:p>
    <w:p w14:paraId="6F980EB4" w14:textId="7D839A96" w:rsidR="00171FF3" w:rsidRDefault="00171FF3" w:rsidP="00171FF3">
      <w:pPr>
        <w:jc w:val="both"/>
        <w:rPr>
          <w:rFonts w:ascii="Arial" w:hAnsi="Arial" w:cs="Arial"/>
          <w:b/>
          <w:sz w:val="24"/>
          <w:szCs w:val="24"/>
        </w:rPr>
      </w:pPr>
      <w:r w:rsidRPr="00C01C70">
        <w:rPr>
          <w:rFonts w:ascii="Arial" w:hAnsi="Arial" w:cs="Arial"/>
          <w:b/>
          <w:sz w:val="24"/>
          <w:szCs w:val="24"/>
        </w:rPr>
        <w:t xml:space="preserve">Инициатор вопроса                                         ________________________________  </w:t>
      </w:r>
      <w:ins w:id="1600" w:author="Лунева Наталия Валерьевна" w:date="2022-06-09T15:57:00Z">
        <w:r w:rsidR="00F57894">
          <w:rPr>
            <w:rFonts w:ascii="Arial" w:hAnsi="Arial" w:cs="Arial"/>
            <w:b/>
            <w:sz w:val="24"/>
            <w:szCs w:val="24"/>
          </w:rPr>
          <w:t xml:space="preserve"> </w:t>
        </w:r>
      </w:ins>
      <w:r w:rsidRPr="00C01C70">
        <w:rPr>
          <w:rFonts w:ascii="Arial" w:hAnsi="Arial" w:cs="Arial"/>
          <w:b/>
          <w:sz w:val="24"/>
          <w:szCs w:val="24"/>
        </w:rPr>
        <w:t>Ф.И.О</w:t>
      </w:r>
    </w:p>
    <w:p w14:paraId="3D0F1667" w14:textId="16489488" w:rsidR="0006053C" w:rsidRDefault="001C65C5">
      <w:pPr>
        <w:rPr>
          <w:ins w:id="1601" w:author="Лунева Наталия Валерьевна" w:date="2022-06-09T14:38:00Z"/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br w:type="page"/>
      </w:r>
    </w:p>
    <w:p w14:paraId="5F17CB86" w14:textId="5B41EE55" w:rsidR="0006053C" w:rsidRPr="0006053C" w:rsidRDefault="0006053C">
      <w:pPr>
        <w:pStyle w:val="1"/>
        <w:numPr>
          <w:ilvl w:val="0"/>
          <w:numId w:val="0"/>
        </w:numPr>
        <w:ind w:left="360" w:hanging="360"/>
        <w:jc w:val="center"/>
        <w:rPr>
          <w:ins w:id="1602" w:author="Лунева Наталия Валерьевна" w:date="2022-06-09T14:38:00Z"/>
          <w:rFonts w:ascii="Arial" w:hAnsi="Arial"/>
          <w:bCs w:val="0"/>
          <w:lang w:eastAsia="ru-RU"/>
          <w:rPrChange w:id="1603" w:author="Лунева Наталия Валерьевна" w:date="2022-06-09T14:38:00Z">
            <w:rPr>
              <w:ins w:id="1604" w:author="Лунева Наталия Валерьевна" w:date="2022-06-09T14:38:00Z"/>
              <w:rFonts w:ascii="Arial" w:eastAsia="Times New Roman" w:hAnsi="Arial" w:cs="Arial"/>
              <w:bCs/>
              <w:sz w:val="24"/>
              <w:szCs w:val="24"/>
              <w:u w:val="single"/>
            </w:rPr>
          </w:rPrChange>
        </w:rPr>
        <w:pPrChange w:id="1605" w:author="Лунева Наталия Валерьевна" w:date="2022-06-09T14:38:00Z">
          <w:pPr>
            <w:widowControl w:val="0"/>
            <w:spacing w:after="0" w:line="240" w:lineRule="auto"/>
            <w:jc w:val="center"/>
          </w:pPr>
        </w:pPrChange>
      </w:pPr>
      <w:bookmarkStart w:id="1606" w:name="_Toc105683278"/>
      <w:ins w:id="1607" w:author="Лунева Наталия Валерьевна" w:date="2022-06-09T14:38:00Z">
        <w:r w:rsidRPr="0006053C">
          <w:rPr>
            <w:rFonts w:ascii="Arial" w:hAnsi="Arial"/>
            <w:lang w:eastAsia="ru-RU"/>
            <w:rPrChange w:id="1608" w:author="Лунева Наталия Валерьевна" w:date="2022-06-09T14:38:00Z">
              <w:rPr>
                <w:rFonts w:ascii="Arial" w:eastAsia="Times New Roman" w:hAnsi="Arial"/>
                <w:sz w:val="24"/>
                <w:szCs w:val="24"/>
                <w:u w:val="single"/>
              </w:rPr>
            </w:rPrChange>
          </w:rPr>
          <w:lastRenderedPageBreak/>
          <w:t xml:space="preserve">Приложение </w:t>
        </w:r>
        <w:r>
          <w:rPr>
            <w:rFonts w:ascii="Arial" w:hAnsi="Arial"/>
            <w:lang w:eastAsia="ru-RU"/>
          </w:rPr>
          <w:t>2</w:t>
        </w:r>
        <w:r>
          <w:rPr>
            <w:rFonts w:ascii="Arial" w:hAnsi="Arial"/>
            <w:lang w:eastAsia="ru-RU"/>
          </w:rPr>
          <w:br/>
        </w:r>
        <w:r w:rsidRPr="00967A06">
          <w:rPr>
            <w:rFonts w:ascii="Arial" w:eastAsia="Times New Roman" w:hAnsi="Arial"/>
            <w:sz w:val="24"/>
            <w:szCs w:val="24"/>
            <w:u w:val="single"/>
          </w:rPr>
          <w:t>Форма Повестки Координационного совета по ИТ</w:t>
        </w:r>
        <w:bookmarkEnd w:id="1606"/>
      </w:ins>
    </w:p>
    <w:p w14:paraId="06EC5166" w14:textId="77777777" w:rsidR="0006053C" w:rsidRPr="00967A06" w:rsidRDefault="0006053C" w:rsidP="0006053C">
      <w:pPr>
        <w:widowControl w:val="0"/>
        <w:spacing w:after="0" w:line="240" w:lineRule="auto"/>
        <w:jc w:val="center"/>
        <w:rPr>
          <w:ins w:id="1609" w:author="Лунева Наталия Валерьевна" w:date="2022-06-09T14:38:00Z"/>
          <w:rFonts w:ascii="Arial" w:eastAsia="Times New Roman" w:hAnsi="Arial" w:cs="Arial"/>
          <w:bCs/>
          <w:sz w:val="24"/>
          <w:szCs w:val="24"/>
          <w:u w:val="single"/>
        </w:rPr>
      </w:pPr>
    </w:p>
    <w:p w14:paraId="32FB7226" w14:textId="77777777" w:rsidR="0006053C" w:rsidRPr="00967A06" w:rsidRDefault="0006053C" w:rsidP="0006053C">
      <w:pPr>
        <w:widowControl w:val="0"/>
        <w:spacing w:after="0" w:line="240" w:lineRule="auto"/>
        <w:jc w:val="center"/>
        <w:rPr>
          <w:ins w:id="1610" w:author="Лунева Наталия Валерьевна" w:date="2022-06-09T14:38:00Z"/>
          <w:rFonts w:ascii="Arial" w:eastAsia="Times New Roman" w:hAnsi="Arial" w:cs="Arial"/>
          <w:bCs/>
          <w:sz w:val="24"/>
          <w:szCs w:val="24"/>
          <w:u w:val="single"/>
        </w:rPr>
      </w:pPr>
    </w:p>
    <w:tbl>
      <w:tblPr>
        <w:tblW w:w="9676" w:type="dxa"/>
        <w:tblInd w:w="-1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2"/>
        <w:gridCol w:w="1847"/>
        <w:gridCol w:w="1604"/>
        <w:gridCol w:w="993"/>
      </w:tblGrid>
      <w:tr w:rsidR="0006053C" w:rsidRPr="00967A06" w14:paraId="164BEE2B" w14:textId="77777777" w:rsidTr="0006053C">
        <w:trPr>
          <w:cantSplit/>
          <w:trHeight w:hRule="exact" w:val="369"/>
          <w:ins w:id="1611" w:author="Лунева Наталия Валерьевна" w:date="2022-06-09T14:38:00Z"/>
        </w:trPr>
        <w:tc>
          <w:tcPr>
            <w:tcW w:w="5232" w:type="dxa"/>
          </w:tcPr>
          <w:p w14:paraId="7356E934" w14:textId="77777777" w:rsidR="0006053C" w:rsidRPr="00967A06" w:rsidRDefault="0006053C" w:rsidP="0006053C">
            <w:pPr>
              <w:pStyle w:val="a7"/>
              <w:rPr>
                <w:ins w:id="1612" w:author="Лунева Наталия Валерьевна" w:date="2022-06-09T14:38:00Z"/>
                <w:rFonts w:ascii="Arial" w:hAnsi="Arial" w:cs="Arial"/>
                <w:sz w:val="24"/>
                <w:szCs w:val="24"/>
                <w:lang w:val="fi-FI"/>
              </w:rPr>
            </w:pPr>
            <w:ins w:id="1613" w:author="Лунева Наталия Валерьевна" w:date="2022-06-09T14:38:00Z">
              <w:r w:rsidRPr="00967A06">
                <w:rPr>
                  <w:rFonts w:ascii="Arial" w:hAnsi="Arial" w:cs="Arial"/>
                  <w:noProof/>
                  <w:sz w:val="24"/>
                  <w:szCs w:val="24"/>
                  <w:lang w:eastAsia="ru-RU"/>
                </w:rPr>
                <w:drawing>
                  <wp:anchor distT="0" distB="0" distL="114300" distR="114300" simplePos="0" relativeHeight="251661312" behindDoc="1" locked="0" layoutInCell="1" allowOverlap="1" wp14:anchorId="4F712CCC" wp14:editId="43D08086">
                    <wp:simplePos x="0" y="0"/>
                    <wp:positionH relativeFrom="column">
                      <wp:posOffset>-635</wp:posOffset>
                    </wp:positionH>
                    <wp:positionV relativeFrom="paragraph">
                      <wp:posOffset>7620</wp:posOffset>
                    </wp:positionV>
                    <wp:extent cx="1162050" cy="264735"/>
                    <wp:effectExtent l="0" t="0" r="0" b="2540"/>
                    <wp:wrapNone/>
                    <wp:docPr id="4" name="Рисунок 4" descr="/Users/irinakorotich/Desktop/work/Атомстрой/для бланка-0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/Users/irinakorotich/Desktop/work/Атомстрой/для бланка-01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2829" cy="27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</w:p>
        </w:tc>
        <w:tc>
          <w:tcPr>
            <w:tcW w:w="3451" w:type="dxa"/>
            <w:gridSpan w:val="2"/>
          </w:tcPr>
          <w:p w14:paraId="683D6214" w14:textId="77777777" w:rsidR="0006053C" w:rsidRPr="00967A06" w:rsidRDefault="0006053C" w:rsidP="0006053C">
            <w:pPr>
              <w:pStyle w:val="a7"/>
              <w:spacing w:before="140"/>
              <w:rPr>
                <w:ins w:id="1614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E89294" w14:textId="77777777" w:rsidR="0006053C" w:rsidRPr="00967A06" w:rsidRDefault="0006053C" w:rsidP="0006053C">
            <w:pPr>
              <w:pStyle w:val="a7"/>
              <w:spacing w:before="140"/>
              <w:jc w:val="right"/>
              <w:rPr>
                <w:ins w:id="1615" w:author="Лунева Наталия Валерьевна" w:date="2022-06-09T14:38:00Z"/>
                <w:rFonts w:ascii="Arial" w:hAnsi="Arial" w:cs="Arial"/>
                <w:sz w:val="24"/>
                <w:szCs w:val="24"/>
                <w:lang w:val="fi-FI"/>
              </w:rPr>
            </w:pPr>
            <w:ins w:id="1616" w:author="Лунева Наталия Валерьевна" w:date="2022-06-09T14:38:00Z">
              <w:r w:rsidRPr="00967A06">
                <w:rPr>
                  <w:rStyle w:val="af7"/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967A06">
                <w:rPr>
                  <w:rStyle w:val="af7"/>
                  <w:rFonts w:ascii="Arial" w:hAnsi="Arial" w:cs="Arial"/>
                  <w:sz w:val="24"/>
                  <w:szCs w:val="24"/>
                </w:rPr>
                <w:instrText xml:space="preserve"> PAGE </w:instrText>
              </w:r>
              <w:r w:rsidRPr="00967A06">
                <w:rPr>
                  <w:rStyle w:val="af7"/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967A06">
                <w:rPr>
                  <w:rStyle w:val="af7"/>
                  <w:rFonts w:ascii="Arial" w:hAnsi="Arial" w:cs="Arial"/>
                  <w:noProof/>
                  <w:sz w:val="24"/>
                  <w:szCs w:val="24"/>
                </w:rPr>
                <w:t>1</w:t>
              </w:r>
              <w:r w:rsidRPr="00967A06">
                <w:rPr>
                  <w:rStyle w:val="af7"/>
                  <w:rFonts w:ascii="Arial" w:hAnsi="Arial" w:cs="Arial"/>
                  <w:sz w:val="24"/>
                  <w:szCs w:val="24"/>
                </w:rPr>
                <w:fldChar w:fldCharType="end"/>
              </w:r>
              <w:r w:rsidRPr="00967A06">
                <w:rPr>
                  <w:rStyle w:val="af7"/>
                  <w:rFonts w:ascii="Arial" w:hAnsi="Arial" w:cs="Arial"/>
                  <w:sz w:val="24"/>
                  <w:szCs w:val="24"/>
                </w:rPr>
                <w:t xml:space="preserve"> (</w:t>
              </w:r>
              <w:r w:rsidRPr="00967A06">
                <w:rPr>
                  <w:rStyle w:val="af7"/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967A06">
                <w:rPr>
                  <w:rStyle w:val="af7"/>
                  <w:rFonts w:ascii="Arial" w:hAnsi="Arial" w:cs="Arial"/>
                  <w:sz w:val="24"/>
                  <w:szCs w:val="24"/>
                </w:rPr>
                <w:instrText xml:space="preserve"> NUMPAGES </w:instrText>
              </w:r>
              <w:r w:rsidRPr="00967A06">
                <w:rPr>
                  <w:rStyle w:val="af7"/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967A06">
                <w:rPr>
                  <w:rStyle w:val="af7"/>
                  <w:rFonts w:ascii="Arial" w:hAnsi="Arial" w:cs="Arial"/>
                  <w:noProof/>
                  <w:sz w:val="24"/>
                  <w:szCs w:val="24"/>
                </w:rPr>
                <w:t>1</w:t>
              </w:r>
              <w:r w:rsidRPr="00967A06">
                <w:rPr>
                  <w:rStyle w:val="af7"/>
                  <w:rFonts w:ascii="Arial" w:hAnsi="Arial" w:cs="Arial"/>
                  <w:sz w:val="24"/>
                  <w:szCs w:val="24"/>
                </w:rPr>
                <w:fldChar w:fldCharType="end"/>
              </w:r>
              <w:r w:rsidRPr="00967A06">
                <w:rPr>
                  <w:rStyle w:val="af7"/>
                  <w:rFonts w:ascii="Arial" w:hAnsi="Arial" w:cs="Arial"/>
                  <w:sz w:val="24"/>
                  <w:szCs w:val="24"/>
                </w:rPr>
                <w:t>)</w:t>
              </w:r>
            </w:ins>
          </w:p>
        </w:tc>
      </w:tr>
      <w:tr w:rsidR="0006053C" w:rsidRPr="00967A06" w14:paraId="6C1E76C0" w14:textId="77777777" w:rsidTr="0006053C">
        <w:trPr>
          <w:trHeight w:hRule="exact" w:val="193"/>
          <w:ins w:id="1617" w:author="Лунева Наталия Валерьевна" w:date="2022-06-09T14:38:00Z"/>
        </w:trPr>
        <w:tc>
          <w:tcPr>
            <w:tcW w:w="5232" w:type="dxa"/>
          </w:tcPr>
          <w:p w14:paraId="79FC9626" w14:textId="77777777" w:rsidR="0006053C" w:rsidRPr="00967A06" w:rsidRDefault="0006053C" w:rsidP="0006053C">
            <w:pPr>
              <w:pStyle w:val="a7"/>
              <w:ind w:left="170"/>
              <w:rPr>
                <w:ins w:id="1618" w:author="Лунева Наталия Валерьевна" w:date="2022-06-09T14:38:00Z"/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1847" w:type="dxa"/>
          </w:tcPr>
          <w:p w14:paraId="6A19284A" w14:textId="77777777" w:rsidR="0006053C" w:rsidRPr="00967A06" w:rsidRDefault="0006053C" w:rsidP="0006053C">
            <w:pPr>
              <w:pStyle w:val="a7"/>
              <w:rPr>
                <w:ins w:id="1619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  <w:ins w:id="1620" w:author="Лунева Наталия Валерьевна" w:date="2022-06-09T14:38:00Z">
              <w:r w:rsidRPr="00967A06">
                <w:rPr>
                  <w:rFonts w:ascii="Arial" w:hAnsi="Arial" w:cs="Arial"/>
                  <w:sz w:val="24"/>
                  <w:szCs w:val="24"/>
                </w:rPr>
                <w:t xml:space="preserve">                              ПРО</w:t>
              </w:r>
            </w:ins>
          </w:p>
        </w:tc>
        <w:tc>
          <w:tcPr>
            <w:tcW w:w="1604" w:type="dxa"/>
          </w:tcPr>
          <w:p w14:paraId="622B7BB8" w14:textId="77777777" w:rsidR="0006053C" w:rsidRPr="00967A06" w:rsidRDefault="0006053C" w:rsidP="0006053C">
            <w:pPr>
              <w:pStyle w:val="a7"/>
              <w:rPr>
                <w:ins w:id="1621" w:author="Лунева Наталия Валерьевна" w:date="2022-06-09T14:38:00Z"/>
                <w:rFonts w:ascii="Arial" w:hAnsi="Arial" w:cs="Arial"/>
                <w:sz w:val="24"/>
                <w:szCs w:val="24"/>
                <w:lang w:val="fi-FI"/>
              </w:rPr>
            </w:pPr>
          </w:p>
        </w:tc>
        <w:tc>
          <w:tcPr>
            <w:tcW w:w="993" w:type="dxa"/>
          </w:tcPr>
          <w:p w14:paraId="39361DB5" w14:textId="77777777" w:rsidR="0006053C" w:rsidRPr="00967A06" w:rsidRDefault="0006053C" w:rsidP="0006053C">
            <w:pPr>
              <w:pStyle w:val="a7"/>
              <w:jc w:val="right"/>
              <w:rPr>
                <w:ins w:id="1622" w:author="Лунева Наталия Валерьевна" w:date="2022-06-09T14:38:00Z"/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  <w:tr w:rsidR="0006053C" w:rsidRPr="00967A06" w14:paraId="7383287D" w14:textId="77777777" w:rsidTr="0006053C">
        <w:trPr>
          <w:trHeight w:val="220"/>
          <w:ins w:id="1623" w:author="Лунева Наталия Валерьевна" w:date="2022-06-09T14:38:00Z"/>
        </w:trPr>
        <w:tc>
          <w:tcPr>
            <w:tcW w:w="5232" w:type="dxa"/>
          </w:tcPr>
          <w:p w14:paraId="67BEA752" w14:textId="77777777" w:rsidR="0006053C" w:rsidRPr="00967A06" w:rsidRDefault="0006053C" w:rsidP="0006053C">
            <w:pPr>
              <w:pStyle w:val="a7"/>
              <w:rPr>
                <w:ins w:id="1624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7" w:type="dxa"/>
          </w:tcPr>
          <w:p w14:paraId="1825F37F" w14:textId="77777777" w:rsidR="0006053C" w:rsidRPr="00967A06" w:rsidRDefault="0006053C" w:rsidP="0006053C">
            <w:pPr>
              <w:pStyle w:val="a7"/>
              <w:rPr>
                <w:ins w:id="1625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7" w:type="dxa"/>
            <w:gridSpan w:val="2"/>
          </w:tcPr>
          <w:p w14:paraId="02FB0889" w14:textId="77777777" w:rsidR="0006053C" w:rsidRPr="00967A06" w:rsidRDefault="0006053C" w:rsidP="0006053C">
            <w:pPr>
              <w:pStyle w:val="a7"/>
              <w:jc w:val="right"/>
              <w:rPr>
                <w:ins w:id="1626" w:author="Лунева Наталия Валерьевна" w:date="2022-06-09T14:38:00Z"/>
                <w:rFonts w:ascii="Arial" w:hAnsi="Arial" w:cs="Arial"/>
                <w:sz w:val="24"/>
                <w:szCs w:val="24"/>
                <w:lang w:val="fi-FI"/>
              </w:rPr>
            </w:pPr>
          </w:p>
        </w:tc>
      </w:tr>
    </w:tbl>
    <w:p w14:paraId="0712C7C4" w14:textId="77777777" w:rsidR="0006053C" w:rsidRPr="00967A06" w:rsidRDefault="0006053C" w:rsidP="0006053C">
      <w:pPr>
        <w:widowControl w:val="0"/>
        <w:spacing w:after="0" w:line="240" w:lineRule="auto"/>
        <w:jc w:val="center"/>
        <w:rPr>
          <w:ins w:id="1627" w:author="Лунева Наталия Валерьевна" w:date="2022-06-09T14:38:00Z"/>
          <w:rFonts w:ascii="Arial" w:eastAsia="Times New Roman" w:hAnsi="Arial" w:cs="Arial"/>
          <w:bCs/>
          <w:sz w:val="24"/>
          <w:szCs w:val="24"/>
          <w:u w:val="single"/>
        </w:rPr>
      </w:pPr>
      <w:ins w:id="1628" w:author="Лунева Наталия Валерьевна" w:date="2022-06-09T14:38:00Z">
        <w:r w:rsidRPr="00967A06">
          <w:rPr>
            <w:rFonts w:ascii="Arial" w:eastAsia="Times New Roman" w:hAnsi="Arial" w:cs="Arial"/>
            <w:bCs/>
            <w:sz w:val="24"/>
            <w:szCs w:val="24"/>
            <w:u w:val="single"/>
          </w:rPr>
          <w:t xml:space="preserve">ПОВЕСТКА КООРДИНАЦИОННОГО СОВЕТА </w:t>
        </w:r>
        <w:r w:rsidRPr="00967A06">
          <w:rPr>
            <w:rFonts w:ascii="Arial" w:eastAsia="Times New Roman" w:hAnsi="Arial" w:cs="Arial"/>
            <w:bCs/>
            <w:sz w:val="24"/>
            <w:szCs w:val="24"/>
            <w:u w:val="single"/>
            <w:lang w:val="en-US"/>
          </w:rPr>
          <w:t>IT</w:t>
        </w:r>
      </w:ins>
    </w:p>
    <w:p w14:paraId="76866A30" w14:textId="77777777" w:rsidR="0006053C" w:rsidRPr="00967A06" w:rsidRDefault="0006053C" w:rsidP="0006053C">
      <w:pPr>
        <w:widowControl w:val="0"/>
        <w:tabs>
          <w:tab w:val="left" w:pos="6089"/>
        </w:tabs>
        <w:spacing w:after="0" w:line="240" w:lineRule="auto"/>
        <w:rPr>
          <w:ins w:id="1629" w:author="Лунева Наталия Валерьевна" w:date="2022-06-09T14:38:00Z"/>
          <w:rFonts w:ascii="Arial" w:eastAsia="Times New Roman" w:hAnsi="Arial" w:cs="Arial"/>
          <w:sz w:val="24"/>
          <w:szCs w:val="24"/>
        </w:rPr>
      </w:pPr>
      <w:ins w:id="1630" w:author="Лунева Наталия Валерьевна" w:date="2022-06-09T14:38:00Z">
        <w:r w:rsidRPr="00967A06">
          <w:rPr>
            <w:rFonts w:ascii="Arial" w:eastAsia="Times New Roman" w:hAnsi="Arial" w:cs="Arial"/>
            <w:sz w:val="24"/>
            <w:szCs w:val="24"/>
          </w:rPr>
          <w:tab/>
        </w:r>
      </w:ins>
    </w:p>
    <w:p w14:paraId="1DA4B84A" w14:textId="77777777" w:rsidR="0006053C" w:rsidRPr="00967A06" w:rsidRDefault="0006053C" w:rsidP="0006053C">
      <w:pPr>
        <w:widowControl w:val="0"/>
        <w:spacing w:after="0" w:line="240" w:lineRule="auto"/>
        <w:rPr>
          <w:ins w:id="1631" w:author="Лунева Наталия Валерьевна" w:date="2022-06-09T14:38:00Z"/>
          <w:rFonts w:ascii="Arial" w:eastAsia="Times New Roman" w:hAnsi="Arial" w:cs="Arial"/>
          <w:sz w:val="24"/>
          <w:szCs w:val="24"/>
        </w:rPr>
      </w:pPr>
      <w:ins w:id="1632" w:author="Лунева Наталия Валерьевна" w:date="2022-06-09T14:38:00Z">
        <w:r w:rsidRPr="00967A06">
          <w:rPr>
            <w:rFonts w:ascii="Arial" w:eastAsia="Calibri" w:hAnsi="Arial" w:cs="Arial"/>
            <w:sz w:val="24"/>
            <w:szCs w:val="24"/>
          </w:rPr>
          <w:t>г. Екатеринбург</w:t>
        </w:r>
        <w:r w:rsidRPr="00967A06">
          <w:rPr>
            <w:rFonts w:ascii="Arial" w:eastAsia="Times New Roman" w:hAnsi="Arial" w:cs="Arial"/>
            <w:sz w:val="24"/>
            <w:szCs w:val="24"/>
          </w:rPr>
          <w:tab/>
        </w:r>
        <w:r w:rsidRPr="00967A06">
          <w:rPr>
            <w:rFonts w:ascii="Arial" w:eastAsia="Times New Roman" w:hAnsi="Arial" w:cs="Arial"/>
            <w:sz w:val="24"/>
            <w:szCs w:val="24"/>
          </w:rPr>
          <w:tab/>
          <w:t xml:space="preserve">           </w:t>
        </w:r>
        <w:r w:rsidRPr="00967A06">
          <w:rPr>
            <w:rFonts w:ascii="Arial" w:eastAsia="Times New Roman" w:hAnsi="Arial" w:cs="Arial"/>
            <w:sz w:val="24"/>
            <w:szCs w:val="24"/>
          </w:rPr>
          <w:tab/>
        </w:r>
        <w:r w:rsidRPr="00967A06">
          <w:rPr>
            <w:rFonts w:ascii="Arial" w:eastAsia="Times New Roman" w:hAnsi="Arial" w:cs="Arial"/>
            <w:sz w:val="24"/>
            <w:szCs w:val="24"/>
          </w:rPr>
          <w:tab/>
        </w:r>
        <w:r w:rsidRPr="00967A06">
          <w:rPr>
            <w:rFonts w:ascii="Arial" w:eastAsia="Times New Roman" w:hAnsi="Arial" w:cs="Arial"/>
            <w:sz w:val="24"/>
            <w:szCs w:val="24"/>
          </w:rPr>
          <w:tab/>
          <w:t xml:space="preserve">   </w:t>
        </w:r>
        <w:r w:rsidRPr="00967A06">
          <w:rPr>
            <w:rFonts w:ascii="Arial" w:eastAsia="Times New Roman" w:hAnsi="Arial" w:cs="Arial"/>
            <w:sz w:val="24"/>
            <w:szCs w:val="24"/>
          </w:rPr>
          <w:tab/>
          <w:t>«___» _______ 20___ года</w:t>
        </w:r>
      </w:ins>
    </w:p>
    <w:p w14:paraId="533EA44E" w14:textId="77777777" w:rsidR="0006053C" w:rsidRPr="00967A06" w:rsidRDefault="0006053C" w:rsidP="0006053C">
      <w:pPr>
        <w:widowControl w:val="0"/>
        <w:spacing w:after="0" w:line="240" w:lineRule="auto"/>
        <w:jc w:val="both"/>
        <w:rPr>
          <w:ins w:id="1633" w:author="Лунева Наталия Валерьевна" w:date="2022-06-09T14:38:00Z"/>
          <w:rFonts w:ascii="Arial" w:eastAsia="Times New Roman" w:hAnsi="Arial" w:cs="Arial"/>
          <w:sz w:val="24"/>
          <w:szCs w:val="24"/>
        </w:rPr>
      </w:pPr>
      <w:ins w:id="1634" w:author="Лунева Наталия Валерьевна" w:date="2022-06-09T14:38:00Z">
        <w:r w:rsidRPr="00967A06">
          <w:rPr>
            <w:rFonts w:ascii="Arial" w:eastAsia="Times New Roman" w:hAnsi="Arial" w:cs="Arial"/>
            <w:sz w:val="24"/>
            <w:szCs w:val="24"/>
          </w:rPr>
          <w:t>ул. Белинского 39</w:t>
        </w:r>
      </w:ins>
    </w:p>
    <w:p w14:paraId="253231BC" w14:textId="77777777" w:rsidR="0006053C" w:rsidRPr="00967A06" w:rsidRDefault="0006053C" w:rsidP="0006053C">
      <w:pPr>
        <w:widowControl w:val="0"/>
        <w:spacing w:after="0" w:line="240" w:lineRule="auto"/>
        <w:jc w:val="both"/>
        <w:rPr>
          <w:ins w:id="1635" w:author="Лунева Наталия Валерьевна" w:date="2022-06-09T14:38:00Z"/>
          <w:rFonts w:ascii="Arial" w:eastAsia="Times New Roman" w:hAnsi="Arial" w:cs="Arial"/>
          <w:sz w:val="24"/>
          <w:szCs w:val="24"/>
        </w:rPr>
      </w:pPr>
    </w:p>
    <w:p w14:paraId="11AAB445" w14:textId="77777777" w:rsidR="0006053C" w:rsidRPr="00967A06" w:rsidRDefault="0006053C" w:rsidP="0006053C">
      <w:pPr>
        <w:pStyle w:val="Teksti"/>
        <w:spacing w:before="0" w:line="240" w:lineRule="auto"/>
        <w:ind w:left="0"/>
        <w:rPr>
          <w:ins w:id="1636" w:author="Лунева Наталия Валерьевна" w:date="2022-06-09T14:38:00Z"/>
          <w:rFonts w:cs="Arial"/>
          <w:sz w:val="24"/>
          <w:szCs w:val="24"/>
          <w:lang w:val="ru-RU"/>
        </w:rPr>
      </w:pPr>
      <w:ins w:id="1637" w:author="Лунева Наталия Валерьевна" w:date="2022-06-09T14:38:00Z">
        <w:r w:rsidRPr="00967A06">
          <w:rPr>
            <w:rFonts w:cs="Arial"/>
            <w:sz w:val="24"/>
            <w:szCs w:val="24"/>
            <w:lang w:val="ru-RU"/>
          </w:rPr>
          <w:t>Начало: _____</w:t>
        </w:r>
      </w:ins>
    </w:p>
    <w:p w14:paraId="5CD26CAB" w14:textId="77777777" w:rsidR="0006053C" w:rsidRPr="00967A06" w:rsidRDefault="0006053C" w:rsidP="0006053C">
      <w:pPr>
        <w:pStyle w:val="Teksti"/>
        <w:spacing w:before="0" w:line="240" w:lineRule="auto"/>
        <w:ind w:left="0"/>
        <w:rPr>
          <w:ins w:id="1638" w:author="Лунева Наталия Валерьевна" w:date="2022-06-09T14:38:00Z"/>
          <w:rFonts w:cs="Arial"/>
          <w:sz w:val="24"/>
          <w:szCs w:val="24"/>
          <w:lang w:val="ru-RU"/>
        </w:rPr>
      </w:pPr>
      <w:ins w:id="1639" w:author="Лунева Наталия Валерьевна" w:date="2022-06-09T14:38:00Z">
        <w:r w:rsidRPr="00967A06">
          <w:rPr>
            <w:rFonts w:cs="Arial"/>
            <w:sz w:val="24"/>
            <w:szCs w:val="24"/>
            <w:lang w:val="ru-RU"/>
          </w:rPr>
          <w:t>Окончание: _____</w:t>
        </w:r>
      </w:ins>
    </w:p>
    <w:p w14:paraId="0F9FBF68" w14:textId="77777777" w:rsidR="0006053C" w:rsidRPr="00967A06" w:rsidRDefault="0006053C" w:rsidP="0006053C">
      <w:pPr>
        <w:widowControl w:val="0"/>
        <w:spacing w:after="0" w:line="240" w:lineRule="auto"/>
        <w:jc w:val="both"/>
        <w:rPr>
          <w:ins w:id="1640" w:author="Лунева Наталия Валерьевна" w:date="2022-06-09T14:38:00Z"/>
          <w:rFonts w:ascii="Arial" w:eastAsia="Times New Roman" w:hAnsi="Arial" w:cs="Arial"/>
          <w:bCs/>
          <w:sz w:val="24"/>
          <w:szCs w:val="24"/>
          <w:u w:val="single"/>
        </w:rPr>
      </w:pPr>
    </w:p>
    <w:p w14:paraId="7E7E9FBE" w14:textId="77777777" w:rsidR="0006053C" w:rsidRPr="00967A06" w:rsidRDefault="0006053C">
      <w:pPr>
        <w:widowControl w:val="0"/>
        <w:spacing w:after="0" w:line="240" w:lineRule="auto"/>
        <w:ind w:firstLine="142"/>
        <w:jc w:val="both"/>
        <w:rPr>
          <w:ins w:id="1641" w:author="Лунева Наталия Валерьевна" w:date="2022-06-09T14:38:00Z"/>
          <w:rFonts w:ascii="Arial" w:eastAsia="Times New Roman" w:hAnsi="Arial" w:cs="Arial"/>
          <w:bCs/>
          <w:sz w:val="24"/>
          <w:szCs w:val="24"/>
          <w:u w:val="single"/>
        </w:rPr>
        <w:pPrChange w:id="1642" w:author="Лунева Наталия Валерьевна" w:date="2022-06-09T16:03:00Z">
          <w:pPr>
            <w:widowControl w:val="0"/>
            <w:spacing w:after="0" w:line="240" w:lineRule="auto"/>
            <w:jc w:val="both"/>
          </w:pPr>
        </w:pPrChange>
      </w:pPr>
      <w:ins w:id="1643" w:author="Лунева Наталия Валерьевна" w:date="2022-06-09T14:38:00Z">
        <w:r w:rsidRPr="00E67C37">
          <w:rPr>
            <w:rFonts w:ascii="Arial" w:eastAsia="Times New Roman" w:hAnsi="Arial" w:cs="Arial"/>
            <w:bCs/>
            <w:sz w:val="24"/>
            <w:szCs w:val="24"/>
            <w:u w:val="single"/>
            <w:rPrChange w:id="1644" w:author="Лунева Наталия Валерьевна" w:date="2022-06-09T16:03:00Z"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val="en-US"/>
              </w:rPr>
            </w:rPrChange>
          </w:rPr>
          <w:t>I</w:t>
        </w:r>
        <w:r w:rsidRPr="00967A06">
          <w:rPr>
            <w:rFonts w:ascii="Arial" w:eastAsia="Times New Roman" w:hAnsi="Arial" w:cs="Arial"/>
            <w:bCs/>
            <w:sz w:val="24"/>
            <w:szCs w:val="24"/>
            <w:u w:val="single"/>
          </w:rPr>
          <w:t>. УЧАСТНИКИ:</w:t>
        </w:r>
      </w:ins>
    </w:p>
    <w:p w14:paraId="5AC3273F" w14:textId="77777777" w:rsidR="0006053C" w:rsidRPr="00967A06" w:rsidRDefault="0006053C">
      <w:pPr>
        <w:widowControl w:val="0"/>
        <w:spacing w:after="0" w:line="240" w:lineRule="auto"/>
        <w:ind w:firstLine="709"/>
        <w:jc w:val="both"/>
        <w:rPr>
          <w:ins w:id="1645" w:author="Лунева Наталия Валерьевна" w:date="2022-06-09T14:38:00Z"/>
          <w:rFonts w:ascii="Arial" w:eastAsia="Times New Roman" w:hAnsi="Arial" w:cs="Arial"/>
          <w:bCs/>
          <w:sz w:val="24"/>
          <w:szCs w:val="24"/>
          <w:u w:val="single"/>
        </w:rPr>
        <w:pPrChange w:id="1646" w:author="Лунева Наталия Валерьевна" w:date="2022-06-09T16:03:00Z">
          <w:pPr>
            <w:widowControl w:val="0"/>
            <w:spacing w:after="0" w:line="240" w:lineRule="auto"/>
            <w:jc w:val="both"/>
          </w:pPr>
        </w:pPrChange>
      </w:pPr>
    </w:p>
    <w:p w14:paraId="0BC57308" w14:textId="77777777" w:rsidR="0006053C" w:rsidRPr="00E67C37" w:rsidRDefault="0006053C">
      <w:pPr>
        <w:widowControl w:val="0"/>
        <w:spacing w:after="0" w:line="240" w:lineRule="auto"/>
        <w:ind w:firstLine="709"/>
        <w:jc w:val="both"/>
        <w:rPr>
          <w:ins w:id="1647" w:author="Лунева Наталия Валерьевна" w:date="2022-06-09T14:38:00Z"/>
          <w:rFonts w:ascii="Arial" w:eastAsia="Times New Roman" w:hAnsi="Arial" w:cs="Arial"/>
          <w:bCs/>
          <w:sz w:val="24"/>
          <w:szCs w:val="24"/>
          <w:u w:val="single"/>
          <w:rPrChange w:id="1648" w:author="Лунева Наталия Валерьевна" w:date="2022-06-09T16:03:00Z">
            <w:rPr>
              <w:ins w:id="1649" w:author="Лунева Наталия Валерьевна" w:date="2022-06-09T14:38:00Z"/>
              <w:rFonts w:ascii="Arial" w:eastAsia="Times New Roman" w:hAnsi="Arial" w:cs="Arial"/>
              <w:sz w:val="24"/>
              <w:szCs w:val="24"/>
            </w:rPr>
          </w:rPrChange>
        </w:rPr>
      </w:pPr>
      <w:ins w:id="1650" w:author="Лунева Наталия Валерьевна" w:date="2022-06-09T14:38:00Z">
        <w:r w:rsidRPr="00E67C37">
          <w:rPr>
            <w:rFonts w:ascii="Arial" w:eastAsia="Times New Roman" w:hAnsi="Arial" w:cs="Arial"/>
            <w:bCs/>
            <w:sz w:val="24"/>
            <w:szCs w:val="24"/>
            <w:u w:val="single"/>
            <w:rPrChange w:id="1651" w:author="Лунева Наталия Валерьевна" w:date="2022-06-09T16:03:00Z">
              <w:rPr>
                <w:rFonts w:ascii="Arial" w:eastAsia="Times New Roman" w:hAnsi="Arial" w:cs="Arial"/>
                <w:sz w:val="24"/>
                <w:szCs w:val="24"/>
              </w:rPr>
            </w:rPrChange>
          </w:rPr>
          <w:t>Основной состав:</w:t>
        </w:r>
      </w:ins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529"/>
      </w:tblGrid>
      <w:tr w:rsidR="0006053C" w:rsidRPr="00967A06" w14:paraId="1E9490F0" w14:textId="77777777" w:rsidTr="0006053C">
        <w:trPr>
          <w:ins w:id="1652" w:author="Лунева Наталия Валерьевна" w:date="2022-06-09T14:38:00Z"/>
        </w:trPr>
        <w:tc>
          <w:tcPr>
            <w:tcW w:w="709" w:type="dxa"/>
          </w:tcPr>
          <w:p w14:paraId="30DAB6E6" w14:textId="77777777" w:rsidR="0006053C" w:rsidRPr="00967A06" w:rsidRDefault="0006053C" w:rsidP="0006053C">
            <w:pPr>
              <w:pStyle w:val="af0"/>
              <w:widowControl w:val="0"/>
              <w:numPr>
                <w:ilvl w:val="0"/>
                <w:numId w:val="60"/>
              </w:numPr>
              <w:spacing w:before="60" w:after="60"/>
              <w:ind w:left="0" w:firstLine="0"/>
              <w:jc w:val="both"/>
              <w:rPr>
                <w:ins w:id="1653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51A769D9" w14:textId="77777777" w:rsidR="0006053C" w:rsidRPr="00967A06" w:rsidRDefault="0006053C" w:rsidP="0006053C">
            <w:pPr>
              <w:widowControl w:val="0"/>
              <w:spacing w:before="60" w:after="60"/>
              <w:jc w:val="both"/>
              <w:rPr>
                <w:ins w:id="1654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6053C" w:rsidRPr="00967A06" w14:paraId="5479A1D9" w14:textId="77777777" w:rsidTr="0006053C">
        <w:trPr>
          <w:ins w:id="1655" w:author="Лунева Наталия Валерьевна" w:date="2022-06-09T14:38:00Z"/>
        </w:trPr>
        <w:tc>
          <w:tcPr>
            <w:tcW w:w="709" w:type="dxa"/>
          </w:tcPr>
          <w:p w14:paraId="4488F844" w14:textId="77777777" w:rsidR="0006053C" w:rsidRPr="00967A06" w:rsidRDefault="0006053C" w:rsidP="0006053C">
            <w:pPr>
              <w:pStyle w:val="af0"/>
              <w:widowControl w:val="0"/>
              <w:numPr>
                <w:ilvl w:val="0"/>
                <w:numId w:val="60"/>
              </w:numPr>
              <w:spacing w:before="60" w:after="60"/>
              <w:ind w:left="0" w:firstLine="0"/>
              <w:jc w:val="both"/>
              <w:rPr>
                <w:ins w:id="1656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55A92191" w14:textId="77777777" w:rsidR="0006053C" w:rsidRPr="00967A06" w:rsidRDefault="0006053C" w:rsidP="0006053C">
            <w:pPr>
              <w:widowControl w:val="0"/>
              <w:spacing w:before="60" w:after="60"/>
              <w:jc w:val="both"/>
              <w:rPr>
                <w:ins w:id="1657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6053C" w:rsidRPr="00967A06" w14:paraId="65047F61" w14:textId="77777777" w:rsidTr="0006053C">
        <w:trPr>
          <w:ins w:id="1658" w:author="Лунева Наталия Валерьевна" w:date="2022-06-09T14:38:00Z"/>
        </w:trPr>
        <w:tc>
          <w:tcPr>
            <w:tcW w:w="709" w:type="dxa"/>
          </w:tcPr>
          <w:p w14:paraId="5942EA6E" w14:textId="77777777" w:rsidR="0006053C" w:rsidRPr="00967A06" w:rsidRDefault="0006053C" w:rsidP="0006053C">
            <w:pPr>
              <w:pStyle w:val="af0"/>
              <w:widowControl w:val="0"/>
              <w:numPr>
                <w:ilvl w:val="0"/>
                <w:numId w:val="60"/>
              </w:numPr>
              <w:spacing w:before="60" w:after="60"/>
              <w:ind w:left="0" w:firstLine="0"/>
              <w:jc w:val="both"/>
              <w:rPr>
                <w:ins w:id="1659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7286DAD" w14:textId="77777777" w:rsidR="0006053C" w:rsidRPr="00967A06" w:rsidRDefault="0006053C" w:rsidP="0006053C">
            <w:pPr>
              <w:widowControl w:val="0"/>
              <w:spacing w:before="60" w:after="60"/>
              <w:jc w:val="both"/>
              <w:rPr>
                <w:ins w:id="1660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6053C" w:rsidRPr="00967A06" w14:paraId="27B9F3BE" w14:textId="77777777" w:rsidTr="0006053C">
        <w:trPr>
          <w:ins w:id="1661" w:author="Лунева Наталия Валерьевна" w:date="2022-06-09T14:38:00Z"/>
        </w:trPr>
        <w:tc>
          <w:tcPr>
            <w:tcW w:w="709" w:type="dxa"/>
          </w:tcPr>
          <w:p w14:paraId="78979E0D" w14:textId="77777777" w:rsidR="0006053C" w:rsidRPr="00967A06" w:rsidRDefault="0006053C" w:rsidP="0006053C">
            <w:pPr>
              <w:pStyle w:val="af0"/>
              <w:widowControl w:val="0"/>
              <w:numPr>
                <w:ilvl w:val="0"/>
                <w:numId w:val="60"/>
              </w:numPr>
              <w:spacing w:before="60" w:after="60"/>
              <w:ind w:left="0" w:firstLine="0"/>
              <w:jc w:val="both"/>
              <w:rPr>
                <w:ins w:id="1662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B97558D" w14:textId="77777777" w:rsidR="0006053C" w:rsidRPr="00967A06" w:rsidRDefault="0006053C" w:rsidP="0006053C">
            <w:pPr>
              <w:widowControl w:val="0"/>
              <w:spacing w:before="60" w:after="60"/>
              <w:jc w:val="both"/>
              <w:rPr>
                <w:ins w:id="1663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6053C" w:rsidRPr="00967A06" w14:paraId="726471E0" w14:textId="77777777" w:rsidTr="0006053C">
        <w:trPr>
          <w:ins w:id="1664" w:author="Лунева Наталия Валерьевна" w:date="2022-06-09T14:38:00Z"/>
        </w:trPr>
        <w:tc>
          <w:tcPr>
            <w:tcW w:w="709" w:type="dxa"/>
          </w:tcPr>
          <w:p w14:paraId="23C87AB2" w14:textId="77777777" w:rsidR="0006053C" w:rsidRPr="00967A06" w:rsidRDefault="0006053C" w:rsidP="0006053C">
            <w:pPr>
              <w:pStyle w:val="af0"/>
              <w:widowControl w:val="0"/>
              <w:numPr>
                <w:ilvl w:val="0"/>
                <w:numId w:val="60"/>
              </w:numPr>
              <w:spacing w:before="60" w:after="60"/>
              <w:ind w:left="0" w:firstLine="0"/>
              <w:jc w:val="both"/>
              <w:rPr>
                <w:ins w:id="1665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5D17BAC1" w14:textId="77777777" w:rsidR="0006053C" w:rsidRPr="00967A06" w:rsidRDefault="0006053C" w:rsidP="0006053C">
            <w:pPr>
              <w:widowControl w:val="0"/>
              <w:spacing w:before="60" w:after="60"/>
              <w:jc w:val="both"/>
              <w:rPr>
                <w:ins w:id="1666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2719092" w14:textId="77777777" w:rsidR="0006053C" w:rsidRPr="00967A06" w:rsidRDefault="0006053C" w:rsidP="0006053C">
      <w:pPr>
        <w:widowControl w:val="0"/>
        <w:spacing w:after="0" w:line="240" w:lineRule="auto"/>
        <w:ind w:left="1080"/>
        <w:jc w:val="both"/>
        <w:rPr>
          <w:ins w:id="1667" w:author="Лунева Наталия Валерьевна" w:date="2022-06-09T14:38:00Z"/>
          <w:rFonts w:ascii="Arial" w:eastAsia="Times New Roman" w:hAnsi="Arial" w:cs="Arial"/>
          <w:sz w:val="24"/>
          <w:szCs w:val="24"/>
        </w:rPr>
      </w:pPr>
    </w:p>
    <w:p w14:paraId="29C3DDA0" w14:textId="77777777" w:rsidR="0006053C" w:rsidRPr="00967A06" w:rsidRDefault="0006053C" w:rsidP="0006053C">
      <w:pPr>
        <w:widowControl w:val="0"/>
        <w:spacing w:after="0" w:line="240" w:lineRule="auto"/>
        <w:ind w:left="708"/>
        <w:jc w:val="both"/>
        <w:rPr>
          <w:ins w:id="1668" w:author="Лунева Наталия Валерьевна" w:date="2022-06-09T14:38:00Z"/>
          <w:rFonts w:ascii="Arial" w:eastAsia="Times New Roman" w:hAnsi="Arial" w:cs="Arial"/>
          <w:sz w:val="24"/>
          <w:szCs w:val="24"/>
          <w:lang w:val="en-US"/>
        </w:rPr>
      </w:pPr>
      <w:ins w:id="1669" w:author="Лунева Наталия Валерьевна" w:date="2022-06-09T14:38:00Z">
        <w:r w:rsidRPr="00967A06">
          <w:rPr>
            <w:rFonts w:ascii="Arial" w:eastAsia="Times New Roman" w:hAnsi="Arial" w:cs="Arial"/>
            <w:sz w:val="24"/>
            <w:szCs w:val="24"/>
          </w:rPr>
          <w:t xml:space="preserve">Иные приглашённые участники:  </w:t>
        </w:r>
      </w:ins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529"/>
      </w:tblGrid>
      <w:tr w:rsidR="0006053C" w:rsidRPr="00967A06" w14:paraId="0AE6FF87" w14:textId="77777777" w:rsidTr="0006053C">
        <w:trPr>
          <w:ins w:id="1670" w:author="Лунева Наталия Валерьевна" w:date="2022-06-09T14:38:00Z"/>
        </w:trPr>
        <w:tc>
          <w:tcPr>
            <w:tcW w:w="709" w:type="dxa"/>
          </w:tcPr>
          <w:p w14:paraId="5A19F986" w14:textId="77777777" w:rsidR="0006053C" w:rsidRPr="00967A06" w:rsidRDefault="0006053C" w:rsidP="0006053C">
            <w:pPr>
              <w:pStyle w:val="af0"/>
              <w:widowControl w:val="0"/>
              <w:spacing w:before="60" w:after="60"/>
              <w:ind w:left="0"/>
              <w:jc w:val="both"/>
              <w:rPr>
                <w:ins w:id="1671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  <w:ins w:id="1672" w:author="Лунева Наталия Валерьевна" w:date="2022-06-09T14:38:00Z">
              <w:r w:rsidRPr="00967A06">
                <w:rPr>
                  <w:rFonts w:ascii="Arial" w:eastAsia="Times New Roman" w:hAnsi="Arial" w:cs="Arial"/>
                  <w:sz w:val="24"/>
                  <w:szCs w:val="24"/>
                </w:rPr>
                <w:t>(1)</w:t>
              </w:r>
            </w:ins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1865E93" w14:textId="77777777" w:rsidR="0006053C" w:rsidRPr="00967A06" w:rsidRDefault="0006053C" w:rsidP="0006053C">
            <w:pPr>
              <w:widowControl w:val="0"/>
              <w:spacing w:before="60" w:after="60"/>
              <w:jc w:val="both"/>
              <w:rPr>
                <w:ins w:id="1673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6053C" w:rsidRPr="00967A06" w14:paraId="16BE8AEE" w14:textId="77777777" w:rsidTr="0006053C">
        <w:trPr>
          <w:ins w:id="1674" w:author="Лунева Наталия Валерьевна" w:date="2022-06-09T14:38:00Z"/>
        </w:trPr>
        <w:tc>
          <w:tcPr>
            <w:tcW w:w="709" w:type="dxa"/>
          </w:tcPr>
          <w:p w14:paraId="5AE59484" w14:textId="77777777" w:rsidR="0006053C" w:rsidRPr="00967A06" w:rsidRDefault="0006053C" w:rsidP="0006053C">
            <w:pPr>
              <w:pStyle w:val="af0"/>
              <w:widowControl w:val="0"/>
              <w:spacing w:before="60" w:after="60"/>
              <w:ind w:left="0"/>
              <w:jc w:val="both"/>
              <w:rPr>
                <w:ins w:id="1675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  <w:ins w:id="1676" w:author="Лунева Наталия Валерьевна" w:date="2022-06-09T14:38:00Z">
              <w:r w:rsidRPr="00967A06">
                <w:rPr>
                  <w:rFonts w:ascii="Arial" w:eastAsia="Times New Roman" w:hAnsi="Arial" w:cs="Arial"/>
                  <w:sz w:val="24"/>
                  <w:szCs w:val="24"/>
                </w:rPr>
                <w:t>(2)</w:t>
              </w:r>
            </w:ins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47F67D1" w14:textId="77777777" w:rsidR="0006053C" w:rsidRPr="00967A06" w:rsidRDefault="0006053C" w:rsidP="0006053C">
            <w:pPr>
              <w:widowControl w:val="0"/>
              <w:spacing w:before="60" w:after="60"/>
              <w:jc w:val="both"/>
              <w:rPr>
                <w:ins w:id="1677" w:author="Лунева Наталия Валерьевна" w:date="2022-06-09T14:38:00Z"/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6E4834F" w14:textId="77777777" w:rsidR="0006053C" w:rsidRPr="00967A06" w:rsidRDefault="0006053C" w:rsidP="0006053C">
      <w:pPr>
        <w:widowControl w:val="0"/>
        <w:spacing w:after="0" w:line="240" w:lineRule="auto"/>
        <w:jc w:val="both"/>
        <w:rPr>
          <w:ins w:id="1678" w:author="Лунева Наталия Валерьевна" w:date="2022-06-09T14:38:00Z"/>
          <w:rFonts w:ascii="Arial" w:eastAsia="Times New Roman" w:hAnsi="Arial" w:cs="Arial"/>
          <w:sz w:val="24"/>
          <w:szCs w:val="24"/>
        </w:rPr>
      </w:pPr>
    </w:p>
    <w:p w14:paraId="278E460B" w14:textId="77777777" w:rsidR="0006053C" w:rsidRPr="00967A06" w:rsidRDefault="0006053C" w:rsidP="0006053C">
      <w:pPr>
        <w:spacing w:after="0" w:line="240" w:lineRule="auto"/>
        <w:ind w:left="426"/>
        <w:jc w:val="both"/>
        <w:rPr>
          <w:ins w:id="1679" w:author="Лунева Наталия Валерьевна" w:date="2022-06-09T14:38:00Z"/>
          <w:rFonts w:ascii="Arial" w:hAnsi="Arial" w:cs="Arial"/>
          <w:sz w:val="24"/>
          <w:szCs w:val="24"/>
        </w:rPr>
      </w:pPr>
      <w:ins w:id="1680" w:author="Лунева Наталия Валерьевна" w:date="2022-06-09T14:38:00Z">
        <w:r w:rsidRPr="00967A06">
          <w:rPr>
            <w:rFonts w:ascii="Arial" w:hAnsi="Arial" w:cs="Arial"/>
            <w:sz w:val="24"/>
            <w:szCs w:val="24"/>
          </w:rPr>
          <w:t>Секретарь совещания: _____________________________</w:t>
        </w:r>
      </w:ins>
    </w:p>
    <w:p w14:paraId="1821CD65" w14:textId="77777777" w:rsidR="0006053C" w:rsidRPr="00967A06" w:rsidRDefault="0006053C" w:rsidP="0006053C">
      <w:pPr>
        <w:widowControl w:val="0"/>
        <w:spacing w:after="0" w:line="240" w:lineRule="auto"/>
        <w:ind w:left="1080"/>
        <w:jc w:val="both"/>
        <w:rPr>
          <w:ins w:id="1681" w:author="Лунева Наталия Валерьевна" w:date="2022-06-09T14:38:00Z"/>
          <w:rFonts w:ascii="Arial" w:eastAsia="Times New Roman" w:hAnsi="Arial" w:cs="Arial"/>
          <w:sz w:val="24"/>
          <w:szCs w:val="24"/>
        </w:rPr>
      </w:pPr>
    </w:p>
    <w:p w14:paraId="63D15469" w14:textId="77777777" w:rsidR="0006053C" w:rsidRPr="00E67C37" w:rsidRDefault="0006053C">
      <w:pPr>
        <w:widowControl w:val="0"/>
        <w:spacing w:after="0" w:line="240" w:lineRule="auto"/>
        <w:ind w:firstLine="142"/>
        <w:jc w:val="both"/>
        <w:rPr>
          <w:ins w:id="1682" w:author="Лунева Наталия Валерьевна" w:date="2022-06-09T14:38:00Z"/>
          <w:rFonts w:ascii="Arial" w:eastAsia="Times New Roman" w:hAnsi="Arial" w:cs="Arial"/>
          <w:bCs/>
          <w:sz w:val="24"/>
          <w:szCs w:val="24"/>
          <w:u w:val="single"/>
          <w:rPrChange w:id="1683" w:author="Лунева Наталия Валерьевна" w:date="2022-06-09T16:03:00Z">
            <w:rPr>
              <w:ins w:id="1684" w:author="Лунева Наталия Валерьевна" w:date="2022-06-09T14:38:00Z"/>
              <w:rFonts w:ascii="Arial" w:eastAsia="Times New Roman" w:hAnsi="Arial" w:cs="Arial"/>
              <w:caps/>
              <w:sz w:val="24"/>
              <w:szCs w:val="24"/>
              <w:u w:val="single"/>
            </w:rPr>
          </w:rPrChange>
        </w:rPr>
        <w:pPrChange w:id="1685" w:author="Лунева Наталия Валерьевна" w:date="2022-06-09T16:03:00Z">
          <w:pPr>
            <w:widowControl w:val="0"/>
            <w:spacing w:after="0" w:line="240" w:lineRule="auto"/>
            <w:ind w:left="567" w:hanging="567"/>
            <w:outlineLvl w:val="0"/>
          </w:pPr>
        </w:pPrChange>
      </w:pPr>
      <w:ins w:id="1686" w:author="Лунева Наталия Валерьевна" w:date="2022-06-09T14:38:00Z">
        <w:r w:rsidRPr="00E67C37">
          <w:rPr>
            <w:rFonts w:ascii="Arial" w:eastAsia="Times New Roman" w:hAnsi="Arial" w:cs="Arial"/>
            <w:bCs/>
            <w:sz w:val="24"/>
            <w:szCs w:val="24"/>
            <w:u w:val="single"/>
            <w:rPrChange w:id="1687" w:author="Лунева Наталия Валерьевна" w:date="2022-06-09T16:03:00Z">
              <w:rPr>
                <w:rFonts w:ascii="Arial" w:eastAsia="Times New Roman" w:hAnsi="Arial" w:cs="Arial"/>
                <w:caps/>
                <w:sz w:val="24"/>
                <w:szCs w:val="24"/>
                <w:u w:val="single"/>
                <w:lang w:val="en-US"/>
              </w:rPr>
            </w:rPrChange>
          </w:rPr>
          <w:t>II</w:t>
        </w:r>
        <w:r w:rsidRPr="00E67C37">
          <w:rPr>
            <w:rFonts w:ascii="Arial" w:eastAsia="Times New Roman" w:hAnsi="Arial" w:cs="Arial"/>
            <w:bCs/>
            <w:sz w:val="24"/>
            <w:szCs w:val="24"/>
            <w:u w:val="single"/>
            <w:rPrChange w:id="1688" w:author="Лунева Наталия Валерьевна" w:date="2022-06-09T16:03:00Z">
              <w:rPr>
                <w:rFonts w:ascii="Arial" w:eastAsia="Times New Roman" w:hAnsi="Arial" w:cs="Arial"/>
                <w:caps/>
                <w:sz w:val="24"/>
                <w:szCs w:val="24"/>
                <w:u w:val="single"/>
              </w:rPr>
            </w:rPrChange>
          </w:rPr>
          <w:t>. ПОВЕСТКА:</w:t>
        </w:r>
      </w:ins>
    </w:p>
    <w:p w14:paraId="70A02D3D" w14:textId="76AB66F7" w:rsidR="0006053C" w:rsidRPr="00E67C37" w:rsidRDefault="0006053C">
      <w:pPr>
        <w:pStyle w:val="af0"/>
        <w:widowControl w:val="0"/>
        <w:numPr>
          <w:ilvl w:val="0"/>
          <w:numId w:val="64"/>
        </w:numPr>
        <w:spacing w:after="0" w:line="240" w:lineRule="auto"/>
        <w:jc w:val="both"/>
        <w:rPr>
          <w:ins w:id="1689" w:author="Лунева Наталия Валерьевна" w:date="2022-06-09T14:38:00Z"/>
          <w:rFonts w:ascii="Arial" w:eastAsia="Times New Roman" w:hAnsi="Arial" w:cs="Arial"/>
          <w:sz w:val="24"/>
          <w:szCs w:val="24"/>
          <w:rPrChange w:id="1690" w:author="Лунева Наталия Валерьевна" w:date="2022-06-09T16:01:00Z">
            <w:rPr>
              <w:ins w:id="1691" w:author="Лунева Наталия Валерьевна" w:date="2022-06-09T14:38:00Z"/>
              <w:rFonts w:ascii="Arial" w:eastAsia="Times New Roman" w:hAnsi="Arial" w:cs="Arial"/>
              <w:caps/>
              <w:sz w:val="24"/>
              <w:szCs w:val="24"/>
            </w:rPr>
          </w:rPrChange>
        </w:rPr>
        <w:pPrChange w:id="1692" w:author="Лунева Наталия Валерьевна" w:date="2022-06-09T16:01:00Z">
          <w:pPr>
            <w:keepNext/>
            <w:numPr>
              <w:numId w:val="59"/>
            </w:numPr>
            <w:spacing w:before="120" w:after="120" w:line="240" w:lineRule="auto"/>
            <w:ind w:left="782" w:hanging="357"/>
            <w:outlineLvl w:val="0"/>
          </w:pPr>
        </w:pPrChange>
      </w:pPr>
      <w:ins w:id="1693" w:author="Лунева Наталия Валерьевна" w:date="2022-06-09T14:38:00Z">
        <w:r w:rsidRPr="00E67C37">
          <w:rPr>
            <w:rFonts w:ascii="Arial" w:eastAsia="Times New Roman" w:hAnsi="Arial" w:cs="Arial"/>
            <w:sz w:val="24"/>
            <w:szCs w:val="24"/>
            <w:rPrChange w:id="1694" w:author="Лунева Наталия Валерьевна" w:date="2022-06-09T16:01:00Z">
              <w:rPr>
                <w:rFonts w:ascii="Arial" w:eastAsia="Times New Roman" w:hAnsi="Arial" w:cs="Arial"/>
                <w:sz w:val="24"/>
                <w:szCs w:val="24"/>
                <w:u w:val="single"/>
              </w:rPr>
            </w:rPrChange>
          </w:rPr>
          <w:t>Открытие совещания</w:t>
        </w:r>
        <w:r w:rsidRPr="00E67C37">
          <w:rPr>
            <w:rFonts w:ascii="Arial" w:eastAsia="Times New Roman" w:hAnsi="Arial" w:cs="Arial"/>
            <w:sz w:val="24"/>
            <w:szCs w:val="24"/>
            <w:rPrChange w:id="1695" w:author="Лунева Наталия Валерьевна" w:date="2022-06-09T16:01:00Z">
              <w:rPr/>
            </w:rPrChange>
          </w:rPr>
          <w:t xml:space="preserve"> (ФИО докладчик). – указать время, </w:t>
        </w:r>
        <w:proofErr w:type="gramStart"/>
        <w:r w:rsidRPr="00E67C37">
          <w:rPr>
            <w:rFonts w:ascii="Arial" w:eastAsia="Times New Roman" w:hAnsi="Arial" w:cs="Arial"/>
            <w:sz w:val="24"/>
            <w:szCs w:val="24"/>
            <w:rPrChange w:id="1696" w:author="Лунева Наталия Валерьевна" w:date="2022-06-09T16:01:00Z">
              <w:rPr/>
            </w:rPrChange>
          </w:rPr>
          <w:t>мин  (</w:t>
        </w:r>
        <w:proofErr w:type="gramEnd"/>
        <w:r w:rsidRPr="00E67C37">
          <w:rPr>
            <w:rFonts w:ascii="Arial" w:eastAsia="Times New Roman" w:hAnsi="Arial" w:cs="Arial"/>
            <w:sz w:val="24"/>
            <w:szCs w:val="24"/>
            <w:rPrChange w:id="1697" w:author="Лунева Наталия Валерьевна" w:date="2022-06-09T16:01:00Z">
              <w:rPr/>
            </w:rPrChange>
          </w:rPr>
          <w:t>Например 5 мин).</w:t>
        </w:r>
      </w:ins>
    </w:p>
    <w:p w14:paraId="4BF468FB" w14:textId="19D6252F" w:rsidR="0006053C" w:rsidRPr="00E67C37" w:rsidRDefault="0006053C">
      <w:pPr>
        <w:pStyle w:val="af0"/>
        <w:widowControl w:val="0"/>
        <w:numPr>
          <w:ilvl w:val="0"/>
          <w:numId w:val="64"/>
        </w:numPr>
        <w:spacing w:after="0" w:line="240" w:lineRule="auto"/>
        <w:jc w:val="both"/>
        <w:rPr>
          <w:ins w:id="1698" w:author="Лунева Наталия Валерьевна" w:date="2022-06-09T14:38:00Z"/>
          <w:rFonts w:ascii="Arial" w:eastAsia="Times New Roman" w:hAnsi="Arial" w:cs="Arial"/>
          <w:sz w:val="24"/>
          <w:szCs w:val="24"/>
          <w:rPrChange w:id="1699" w:author="Лунева Наталия Валерьевна" w:date="2022-06-09T16:00:00Z">
            <w:rPr>
              <w:ins w:id="1700" w:author="Лунева Наталия Валерьевна" w:date="2022-06-09T14:38:00Z"/>
              <w:rFonts w:ascii="Arial" w:eastAsia="Times New Roman" w:hAnsi="Arial" w:cs="Arial"/>
              <w:caps/>
              <w:sz w:val="24"/>
              <w:szCs w:val="24"/>
            </w:rPr>
          </w:rPrChange>
        </w:rPr>
        <w:pPrChange w:id="1701" w:author="Лунева Наталия Валерьевна" w:date="2022-06-09T16:00:00Z">
          <w:pPr>
            <w:keepNext/>
            <w:numPr>
              <w:numId w:val="59"/>
            </w:numPr>
            <w:spacing w:before="120" w:after="120" w:line="240" w:lineRule="auto"/>
            <w:ind w:left="782" w:hanging="357"/>
            <w:outlineLvl w:val="0"/>
          </w:pPr>
        </w:pPrChange>
      </w:pPr>
      <w:ins w:id="1702" w:author="Лунева Наталия Валерьевна" w:date="2022-06-09T14:38:00Z">
        <w:r w:rsidRPr="00E67C37">
          <w:rPr>
            <w:rFonts w:ascii="Arial" w:eastAsia="Times New Roman" w:hAnsi="Arial" w:cs="Arial"/>
            <w:sz w:val="24"/>
            <w:szCs w:val="24"/>
            <w:rPrChange w:id="1703" w:author="Лунева Наталия Валерьевна" w:date="2022-06-09T16:00:00Z">
              <w:rPr/>
            </w:rPrChange>
          </w:rPr>
          <w:t>___________________ (ФИО докладчик). – указать время, мин.</w:t>
        </w:r>
      </w:ins>
    </w:p>
    <w:p w14:paraId="7A6C4DB5" w14:textId="77777777" w:rsidR="0006053C" w:rsidRPr="00E67C37" w:rsidRDefault="0006053C">
      <w:pPr>
        <w:pStyle w:val="af0"/>
        <w:widowControl w:val="0"/>
        <w:numPr>
          <w:ilvl w:val="0"/>
          <w:numId w:val="64"/>
        </w:numPr>
        <w:spacing w:after="0" w:line="240" w:lineRule="auto"/>
        <w:jc w:val="both"/>
        <w:rPr>
          <w:ins w:id="1704" w:author="Лунева Наталия Валерьевна" w:date="2022-06-09T14:38:00Z"/>
          <w:rFonts w:ascii="Arial" w:eastAsia="Times New Roman" w:hAnsi="Arial" w:cs="Arial"/>
          <w:sz w:val="24"/>
          <w:szCs w:val="24"/>
          <w:rPrChange w:id="1705" w:author="Лунева Наталия Валерьевна" w:date="2022-06-09T16:00:00Z">
            <w:rPr>
              <w:ins w:id="1706" w:author="Лунева Наталия Валерьевна" w:date="2022-06-09T14:38:00Z"/>
              <w:rFonts w:ascii="Arial" w:eastAsia="Times New Roman" w:hAnsi="Arial" w:cs="Arial"/>
              <w:caps/>
              <w:sz w:val="24"/>
              <w:szCs w:val="24"/>
            </w:rPr>
          </w:rPrChange>
        </w:rPr>
        <w:pPrChange w:id="1707" w:author="Лунева Наталия Валерьевна" w:date="2022-06-09T16:00:00Z">
          <w:pPr>
            <w:keepNext/>
            <w:numPr>
              <w:numId w:val="59"/>
            </w:numPr>
            <w:spacing w:before="120" w:after="120" w:line="240" w:lineRule="auto"/>
            <w:ind w:left="782" w:hanging="357"/>
            <w:outlineLvl w:val="0"/>
          </w:pPr>
        </w:pPrChange>
      </w:pPr>
      <w:ins w:id="1708" w:author="Лунева Наталия Валерьевна" w:date="2022-06-09T14:38:00Z">
        <w:r w:rsidRPr="00967A06">
          <w:rPr>
            <w:rFonts w:ascii="Arial" w:eastAsia="Times New Roman" w:hAnsi="Arial" w:cs="Arial"/>
            <w:sz w:val="24"/>
            <w:szCs w:val="24"/>
          </w:rPr>
          <w:t>___________________ (ФИО докладчик). – указать время, мин.</w:t>
        </w:r>
      </w:ins>
    </w:p>
    <w:p w14:paraId="27EE0181" w14:textId="77777777" w:rsidR="0006053C" w:rsidRPr="00E67C37" w:rsidRDefault="0006053C">
      <w:pPr>
        <w:widowControl w:val="0"/>
        <w:spacing w:after="0" w:line="240" w:lineRule="auto"/>
        <w:jc w:val="both"/>
        <w:rPr>
          <w:ins w:id="1709" w:author="Лунева Наталия Валерьевна" w:date="2022-06-09T14:38:00Z"/>
          <w:rFonts w:ascii="Arial" w:eastAsia="Times New Roman" w:hAnsi="Arial" w:cs="Arial"/>
          <w:sz w:val="24"/>
          <w:szCs w:val="24"/>
          <w:rPrChange w:id="1710" w:author="Лунева Наталия Валерьевна" w:date="2022-06-09T16:00:00Z">
            <w:rPr>
              <w:ins w:id="1711" w:author="Лунева Наталия Валерьевна" w:date="2022-06-09T14:38:00Z"/>
              <w:rFonts w:ascii="Arial" w:eastAsia="Times New Roman" w:hAnsi="Arial" w:cs="Arial"/>
              <w:caps/>
              <w:sz w:val="24"/>
              <w:szCs w:val="24"/>
            </w:rPr>
          </w:rPrChange>
        </w:rPr>
        <w:pPrChange w:id="1712" w:author="Лунева Наталия Валерьевна" w:date="2022-06-09T16:00:00Z">
          <w:pPr>
            <w:keepNext/>
            <w:spacing w:before="120" w:after="120" w:line="240" w:lineRule="auto"/>
            <w:ind w:left="782"/>
            <w:outlineLvl w:val="0"/>
          </w:pPr>
        </w:pPrChange>
      </w:pPr>
      <w:ins w:id="1713" w:author="Лунева Наталия Валерьевна" w:date="2022-06-09T14:38:00Z">
        <w:r w:rsidRPr="00E67C37">
          <w:rPr>
            <w:rFonts w:ascii="Arial" w:eastAsia="Times New Roman" w:hAnsi="Arial" w:cs="Arial"/>
            <w:sz w:val="24"/>
            <w:szCs w:val="24"/>
            <w:rPrChange w:id="1714" w:author="Лунева Наталия Валерьевна" w:date="2022-06-09T16:00:00Z">
              <w:rPr>
                <w:rFonts w:ascii="Arial" w:eastAsia="Times New Roman" w:hAnsi="Arial" w:cs="Arial"/>
                <w:caps/>
                <w:sz w:val="24"/>
                <w:szCs w:val="24"/>
              </w:rPr>
            </w:rPrChange>
          </w:rPr>
          <w:t>….</w:t>
        </w:r>
      </w:ins>
    </w:p>
    <w:p w14:paraId="70BC894D" w14:textId="77777777" w:rsidR="0006053C" w:rsidRPr="00E67C37" w:rsidRDefault="0006053C">
      <w:pPr>
        <w:widowControl w:val="0"/>
        <w:spacing w:after="0" w:line="240" w:lineRule="auto"/>
        <w:jc w:val="both"/>
        <w:rPr>
          <w:ins w:id="1715" w:author="Лунева Наталия Валерьевна" w:date="2022-06-09T14:38:00Z"/>
          <w:rFonts w:ascii="Arial" w:eastAsia="Times New Roman" w:hAnsi="Arial" w:cs="Arial"/>
          <w:sz w:val="24"/>
          <w:szCs w:val="24"/>
          <w:rPrChange w:id="1716" w:author="Лунева Наталия Валерьевна" w:date="2022-06-09T16:00:00Z">
            <w:rPr>
              <w:ins w:id="1717" w:author="Лунева Наталия Валерьевна" w:date="2022-06-09T14:38:00Z"/>
              <w:rFonts w:ascii="Arial" w:hAnsi="Arial" w:cs="Arial"/>
              <w:sz w:val="24"/>
              <w:szCs w:val="24"/>
            </w:rPr>
          </w:rPrChange>
        </w:rPr>
        <w:pPrChange w:id="1718" w:author="Лунева Наталия Валерьевна" w:date="2022-06-09T16:00:00Z">
          <w:pPr>
            <w:keepNext/>
            <w:spacing w:before="120" w:after="120" w:line="240" w:lineRule="auto"/>
            <w:ind w:left="425"/>
            <w:outlineLvl w:val="0"/>
          </w:pPr>
        </w:pPrChange>
      </w:pPr>
      <w:ins w:id="1719" w:author="Лунева Наталия Валерьевна" w:date="2022-06-09T14:38:00Z">
        <w:r w:rsidRPr="00E67C37">
          <w:rPr>
            <w:rFonts w:ascii="Arial" w:eastAsia="Times New Roman" w:hAnsi="Arial" w:cs="Arial"/>
            <w:sz w:val="24"/>
            <w:szCs w:val="24"/>
            <w:rPrChange w:id="1720" w:author="Лунева Наталия Валерьевна" w:date="2022-06-09T16:00:00Z">
              <w:rPr>
                <w:rFonts w:ascii="Arial" w:eastAsia="Times New Roman" w:hAnsi="Arial" w:cs="Arial"/>
                <w:sz w:val="24"/>
                <w:szCs w:val="24"/>
                <w:u w:val="single"/>
              </w:rPr>
            </w:rPrChange>
          </w:rPr>
          <w:t>Закрытие совещания</w:t>
        </w:r>
        <w:r w:rsidRPr="00E67C37">
          <w:rPr>
            <w:rFonts w:ascii="Arial" w:eastAsia="Times New Roman" w:hAnsi="Arial" w:cs="Arial"/>
            <w:sz w:val="24"/>
            <w:szCs w:val="24"/>
            <w:rPrChange w:id="1721" w:author="Лунева Наталия Валерьевна" w:date="2022-06-09T16:00:00Z">
              <w:rPr>
                <w:rFonts w:ascii="Arial" w:hAnsi="Arial" w:cs="Arial"/>
                <w:sz w:val="24"/>
                <w:szCs w:val="24"/>
              </w:rPr>
            </w:rPrChange>
          </w:rPr>
          <w:t>.</w:t>
        </w:r>
      </w:ins>
    </w:p>
    <w:p w14:paraId="0BEC4E34" w14:textId="77777777" w:rsidR="0006053C" w:rsidRPr="00E67C37" w:rsidRDefault="0006053C">
      <w:pPr>
        <w:widowControl w:val="0"/>
        <w:spacing w:after="0" w:line="240" w:lineRule="auto"/>
        <w:jc w:val="both"/>
        <w:rPr>
          <w:ins w:id="1722" w:author="Лунева Наталия Валерьевна" w:date="2022-06-09T14:38:00Z"/>
          <w:rFonts w:ascii="Arial" w:eastAsia="Times New Roman" w:hAnsi="Arial" w:cs="Arial"/>
          <w:sz w:val="24"/>
          <w:szCs w:val="24"/>
          <w:rPrChange w:id="1723" w:author="Лунева Наталия Валерьевна" w:date="2022-06-09T16:00:00Z">
            <w:rPr>
              <w:ins w:id="1724" w:author="Лунева Наталия Валерьевна" w:date="2022-06-09T14:38:00Z"/>
              <w:rFonts w:ascii="Arial" w:eastAsia="Times New Roman" w:hAnsi="Arial" w:cs="Arial"/>
              <w:caps/>
              <w:sz w:val="24"/>
              <w:szCs w:val="24"/>
            </w:rPr>
          </w:rPrChange>
        </w:rPr>
        <w:pPrChange w:id="1725" w:author="Лунева Наталия Валерьевна" w:date="2022-06-09T16:00:00Z">
          <w:pPr>
            <w:keepNext/>
            <w:spacing w:before="120" w:after="120" w:line="240" w:lineRule="auto"/>
            <w:ind w:left="425"/>
            <w:outlineLvl w:val="0"/>
          </w:pPr>
        </w:pPrChange>
      </w:pPr>
    </w:p>
    <w:p w14:paraId="0380E4DB" w14:textId="77777777" w:rsidR="0006053C" w:rsidRPr="00E67C37" w:rsidRDefault="0006053C">
      <w:pPr>
        <w:widowControl w:val="0"/>
        <w:spacing w:after="0" w:line="240" w:lineRule="auto"/>
        <w:jc w:val="both"/>
        <w:rPr>
          <w:ins w:id="1726" w:author="Лунева Наталия Валерьевна" w:date="2022-06-09T14:38:00Z"/>
          <w:rFonts w:ascii="Arial" w:eastAsia="Times New Roman" w:hAnsi="Arial" w:cs="Arial"/>
          <w:sz w:val="24"/>
          <w:szCs w:val="24"/>
          <w:rPrChange w:id="1727" w:author="Лунева Наталия Валерьевна" w:date="2022-06-09T16:00:00Z">
            <w:rPr>
              <w:ins w:id="1728" w:author="Лунева Наталия Валерьевна" w:date="2022-06-09T14:38:00Z"/>
              <w:rFonts w:ascii="Arial" w:eastAsia="Times New Roman" w:hAnsi="Arial" w:cs="Arial"/>
              <w:caps/>
              <w:sz w:val="24"/>
              <w:szCs w:val="24"/>
            </w:rPr>
          </w:rPrChange>
        </w:rPr>
        <w:pPrChange w:id="1729" w:author="Лунева Наталия Валерьевна" w:date="2022-06-09T16:00:00Z">
          <w:pPr>
            <w:keepNext/>
            <w:spacing w:before="120" w:after="120" w:line="240" w:lineRule="auto"/>
            <w:ind w:left="425"/>
            <w:outlineLvl w:val="0"/>
          </w:pPr>
        </w:pPrChange>
      </w:pPr>
    </w:p>
    <w:tbl>
      <w:tblPr>
        <w:tblStyle w:val="aff2"/>
        <w:tblW w:w="9634" w:type="dxa"/>
        <w:tblLook w:val="04A0" w:firstRow="1" w:lastRow="0" w:firstColumn="1" w:lastColumn="0" w:noHBand="0" w:noVBand="1"/>
      </w:tblPr>
      <w:tblGrid>
        <w:gridCol w:w="2263"/>
        <w:gridCol w:w="2977"/>
        <w:gridCol w:w="4394"/>
      </w:tblGrid>
      <w:tr w:rsidR="0006053C" w:rsidRPr="00967A06" w14:paraId="0EECADA0" w14:textId="77777777" w:rsidTr="0006053C">
        <w:trPr>
          <w:ins w:id="1730" w:author="Лунева Наталия Валерьевна" w:date="2022-06-09T14:38:00Z"/>
        </w:trPr>
        <w:tc>
          <w:tcPr>
            <w:tcW w:w="2263" w:type="dxa"/>
          </w:tcPr>
          <w:p w14:paraId="02D84F5F" w14:textId="77777777" w:rsidR="0006053C" w:rsidRPr="00967A06" w:rsidRDefault="0006053C" w:rsidP="0006053C">
            <w:pPr>
              <w:jc w:val="both"/>
              <w:rPr>
                <w:ins w:id="1731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  <w:ins w:id="1732" w:author="Лунева Наталия Валерьевна" w:date="2022-06-09T14:38:00Z">
              <w:r w:rsidRPr="00967A06">
                <w:rPr>
                  <w:rFonts w:ascii="Arial" w:hAnsi="Arial" w:cs="Arial"/>
                  <w:sz w:val="24"/>
                  <w:szCs w:val="24"/>
                </w:rPr>
                <w:t>Председатель КС</w:t>
              </w:r>
            </w:ins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F69B0A0" w14:textId="77777777" w:rsidR="0006053C" w:rsidRPr="00967A06" w:rsidRDefault="0006053C" w:rsidP="0006053C">
            <w:pPr>
              <w:jc w:val="both"/>
              <w:rPr>
                <w:ins w:id="1733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4A9BE0C" w14:textId="77777777" w:rsidR="0006053C" w:rsidRPr="00967A06" w:rsidRDefault="0006053C" w:rsidP="0006053C">
            <w:pPr>
              <w:jc w:val="both"/>
              <w:rPr>
                <w:ins w:id="1734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</w:p>
        </w:tc>
      </w:tr>
      <w:tr w:rsidR="0006053C" w:rsidRPr="00967A06" w14:paraId="6EA5656B" w14:textId="77777777" w:rsidTr="0006053C">
        <w:trPr>
          <w:ins w:id="1735" w:author="Лунева Наталия Валерьевна" w:date="2022-06-09T14:38:00Z"/>
        </w:trPr>
        <w:tc>
          <w:tcPr>
            <w:tcW w:w="2263" w:type="dxa"/>
          </w:tcPr>
          <w:p w14:paraId="28CD8FBE" w14:textId="77777777" w:rsidR="0006053C" w:rsidRPr="00967A06" w:rsidRDefault="0006053C" w:rsidP="0006053C">
            <w:pPr>
              <w:jc w:val="both"/>
              <w:rPr>
                <w:ins w:id="1736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11043D6" w14:textId="77777777" w:rsidR="0006053C" w:rsidRPr="00967A06" w:rsidRDefault="0006053C" w:rsidP="0006053C">
            <w:pPr>
              <w:jc w:val="center"/>
              <w:rPr>
                <w:ins w:id="1737" w:author="Лунева Наталия Валерьевна" w:date="2022-06-09T14:38:00Z"/>
                <w:rFonts w:ascii="Arial" w:hAnsi="Arial" w:cs="Arial"/>
                <w:sz w:val="16"/>
                <w:szCs w:val="16"/>
              </w:rPr>
            </w:pPr>
            <w:ins w:id="1738" w:author="Лунева Наталия Валерьевна" w:date="2022-06-09T14:38:00Z">
              <w:r w:rsidRPr="00967A06">
                <w:rPr>
                  <w:rFonts w:ascii="Arial" w:hAnsi="Arial" w:cs="Arial"/>
                  <w:sz w:val="16"/>
                  <w:szCs w:val="16"/>
                </w:rPr>
                <w:t>подпись</w:t>
              </w:r>
            </w:ins>
          </w:p>
        </w:tc>
        <w:tc>
          <w:tcPr>
            <w:tcW w:w="4394" w:type="dxa"/>
          </w:tcPr>
          <w:p w14:paraId="18076474" w14:textId="77777777" w:rsidR="0006053C" w:rsidRPr="00967A06" w:rsidRDefault="0006053C" w:rsidP="0006053C">
            <w:pPr>
              <w:jc w:val="center"/>
              <w:rPr>
                <w:ins w:id="1739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  <w:ins w:id="1740" w:author="Лунева Наталия Валерьевна" w:date="2022-06-09T14:38:00Z">
              <w:r w:rsidRPr="00967A06">
                <w:rPr>
                  <w:rFonts w:ascii="Arial" w:hAnsi="Arial" w:cs="Arial"/>
                  <w:sz w:val="24"/>
                  <w:szCs w:val="24"/>
                </w:rPr>
                <w:t>ФИО</w:t>
              </w:r>
            </w:ins>
          </w:p>
        </w:tc>
      </w:tr>
      <w:tr w:rsidR="0006053C" w:rsidRPr="00967A06" w14:paraId="3EFBD1CF" w14:textId="77777777" w:rsidTr="0006053C">
        <w:trPr>
          <w:ins w:id="1741" w:author="Лунева Наталия Валерьевна" w:date="2022-06-09T14:38:00Z"/>
        </w:trPr>
        <w:tc>
          <w:tcPr>
            <w:tcW w:w="2263" w:type="dxa"/>
          </w:tcPr>
          <w:p w14:paraId="5A30AB50" w14:textId="77777777" w:rsidR="0006053C" w:rsidRPr="00967A06" w:rsidRDefault="0006053C" w:rsidP="0006053C">
            <w:pPr>
              <w:ind w:firstLine="22"/>
              <w:rPr>
                <w:ins w:id="1742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  <w:ins w:id="1743" w:author="Лунева Наталия Валерьевна" w:date="2022-06-09T14:38:00Z">
              <w:r w:rsidRPr="00967A06">
                <w:rPr>
                  <w:rFonts w:ascii="Arial" w:hAnsi="Arial" w:cs="Arial"/>
                  <w:sz w:val="24"/>
                  <w:szCs w:val="24"/>
                </w:rPr>
                <w:t xml:space="preserve">Секретарь  </w:t>
              </w:r>
            </w:ins>
          </w:p>
        </w:tc>
        <w:tc>
          <w:tcPr>
            <w:tcW w:w="2977" w:type="dxa"/>
          </w:tcPr>
          <w:p w14:paraId="1828F634" w14:textId="77777777" w:rsidR="0006053C" w:rsidRPr="00967A06" w:rsidRDefault="0006053C" w:rsidP="0006053C">
            <w:pPr>
              <w:jc w:val="both"/>
              <w:rPr>
                <w:ins w:id="1744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  <w:ins w:id="1745" w:author="Лунева Наталия Валерьевна" w:date="2022-06-09T14:38:00Z">
              <w:r w:rsidRPr="00967A06">
                <w:rPr>
                  <w:rFonts w:ascii="Arial" w:hAnsi="Arial" w:cs="Arial"/>
                  <w:sz w:val="24"/>
                  <w:szCs w:val="24"/>
                </w:rPr>
                <w:t>____________________</w:t>
              </w:r>
            </w:ins>
          </w:p>
        </w:tc>
        <w:tc>
          <w:tcPr>
            <w:tcW w:w="4394" w:type="dxa"/>
          </w:tcPr>
          <w:p w14:paraId="7679F012" w14:textId="77777777" w:rsidR="0006053C" w:rsidRPr="00967A06" w:rsidRDefault="0006053C" w:rsidP="0006053C">
            <w:pPr>
              <w:jc w:val="both"/>
              <w:rPr>
                <w:ins w:id="1746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</w:p>
        </w:tc>
      </w:tr>
      <w:tr w:rsidR="0006053C" w:rsidRPr="00967A06" w14:paraId="14410CA1" w14:textId="77777777" w:rsidTr="0006053C">
        <w:trPr>
          <w:ins w:id="1747" w:author="Лунева Наталия Валерьевна" w:date="2022-06-09T14:38:00Z"/>
        </w:trPr>
        <w:tc>
          <w:tcPr>
            <w:tcW w:w="2263" w:type="dxa"/>
          </w:tcPr>
          <w:p w14:paraId="5DACC1FF" w14:textId="77777777" w:rsidR="0006053C" w:rsidRPr="00967A06" w:rsidRDefault="0006053C" w:rsidP="0006053C">
            <w:pPr>
              <w:jc w:val="both"/>
              <w:rPr>
                <w:ins w:id="1748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79B3EA2" w14:textId="77777777" w:rsidR="0006053C" w:rsidRPr="00967A06" w:rsidRDefault="0006053C" w:rsidP="0006053C">
            <w:pPr>
              <w:jc w:val="center"/>
              <w:rPr>
                <w:ins w:id="1749" w:author="Лунева Наталия Валерьевна" w:date="2022-06-09T14:38:00Z"/>
                <w:rFonts w:ascii="Arial" w:hAnsi="Arial" w:cs="Arial"/>
                <w:sz w:val="16"/>
                <w:szCs w:val="16"/>
              </w:rPr>
            </w:pPr>
            <w:ins w:id="1750" w:author="Лунева Наталия Валерьевна" w:date="2022-06-09T14:38:00Z">
              <w:r w:rsidRPr="00967A06">
                <w:rPr>
                  <w:rFonts w:ascii="Arial" w:hAnsi="Arial" w:cs="Arial"/>
                  <w:sz w:val="16"/>
                  <w:szCs w:val="16"/>
                </w:rPr>
                <w:t>подпись</w:t>
              </w:r>
            </w:ins>
          </w:p>
        </w:tc>
        <w:tc>
          <w:tcPr>
            <w:tcW w:w="4394" w:type="dxa"/>
          </w:tcPr>
          <w:p w14:paraId="29BEB561" w14:textId="77777777" w:rsidR="0006053C" w:rsidRPr="00967A06" w:rsidRDefault="0006053C" w:rsidP="0006053C">
            <w:pPr>
              <w:jc w:val="center"/>
              <w:rPr>
                <w:ins w:id="1751" w:author="Лунева Наталия Валерьевна" w:date="2022-06-09T14:38:00Z"/>
                <w:rFonts w:ascii="Arial" w:hAnsi="Arial" w:cs="Arial"/>
                <w:sz w:val="24"/>
                <w:szCs w:val="24"/>
              </w:rPr>
            </w:pPr>
            <w:ins w:id="1752" w:author="Лунева Наталия Валерьевна" w:date="2022-06-09T14:38:00Z">
              <w:r w:rsidRPr="00967A06">
                <w:rPr>
                  <w:rFonts w:ascii="Arial" w:hAnsi="Arial" w:cs="Arial"/>
                  <w:sz w:val="24"/>
                  <w:szCs w:val="24"/>
                </w:rPr>
                <w:t>ФИО</w:t>
              </w:r>
            </w:ins>
          </w:p>
        </w:tc>
      </w:tr>
    </w:tbl>
    <w:p w14:paraId="7742F1AA" w14:textId="06DB3222" w:rsidR="0006053C" w:rsidRDefault="0006053C">
      <w:pPr>
        <w:rPr>
          <w:ins w:id="1753" w:author="Лунева Наталия Валерьевна" w:date="2022-06-09T14:37:00Z"/>
          <w:rFonts w:ascii="Arial" w:hAnsi="Arial" w:cs="Arial"/>
          <w:sz w:val="24"/>
          <w:szCs w:val="24"/>
          <w:lang w:eastAsia="ru-RU"/>
        </w:rPr>
      </w:pPr>
      <w:ins w:id="1754" w:author="Лунева Наталия Валерьевна" w:date="2022-06-09T14:36:00Z">
        <w:r>
          <w:rPr>
            <w:rFonts w:ascii="Arial" w:hAnsi="Arial" w:cs="Arial"/>
            <w:sz w:val="24"/>
            <w:szCs w:val="24"/>
            <w:lang w:eastAsia="ru-RU"/>
          </w:rPr>
          <w:br w:type="page"/>
        </w:r>
      </w:ins>
    </w:p>
    <w:p w14:paraId="0ECFE276" w14:textId="0B6124D9" w:rsidR="0006053C" w:rsidDel="0006053C" w:rsidRDefault="0006053C">
      <w:pPr>
        <w:rPr>
          <w:del w:id="1755" w:author="Лунева Наталия Валерьевна" w:date="2022-06-09T14:39:00Z"/>
          <w:rFonts w:ascii="Arial" w:hAnsi="Arial" w:cs="Arial"/>
          <w:sz w:val="24"/>
          <w:szCs w:val="24"/>
          <w:lang w:eastAsia="ru-RU"/>
        </w:rPr>
      </w:pPr>
    </w:p>
    <w:p w14:paraId="6482E679" w14:textId="1345CDAA" w:rsidR="001C65C5" w:rsidDel="0006053C" w:rsidRDefault="00620F9D" w:rsidP="00E67C37">
      <w:pPr>
        <w:pStyle w:val="1"/>
        <w:numPr>
          <w:ilvl w:val="0"/>
          <w:numId w:val="0"/>
        </w:numPr>
        <w:ind w:left="360" w:hanging="360"/>
        <w:rPr>
          <w:del w:id="1756" w:author="Лунева Наталия Валерьевна" w:date="2022-06-09T14:34:00Z"/>
          <w:rFonts w:ascii="Arial" w:hAnsi="Arial"/>
          <w:lang w:eastAsia="ru-RU"/>
        </w:rPr>
      </w:pPr>
      <w:del w:id="1757" w:author="Лунева Наталия Валерьевна" w:date="2022-06-09T14:34:00Z">
        <w:r w:rsidDel="0006053C">
          <w:rPr>
            <w:rFonts w:ascii="Arial" w:hAnsi="Arial"/>
            <w:lang w:eastAsia="ru-RU"/>
          </w:rPr>
          <w:delText>Приложение №2</w:delText>
        </w:r>
        <w:r w:rsidR="001C65C5" w:rsidRPr="0086103B" w:rsidDel="0006053C">
          <w:rPr>
            <w:rFonts w:ascii="Arial" w:hAnsi="Arial"/>
            <w:lang w:eastAsia="ru-RU"/>
          </w:rPr>
          <w:delText xml:space="preserve">. </w:delText>
        </w:r>
        <w:r w:rsidDel="0006053C">
          <w:rPr>
            <w:rFonts w:ascii="Arial" w:hAnsi="Arial"/>
            <w:lang w:eastAsia="ru-RU"/>
          </w:rPr>
          <w:delText>Протокол заседания Комитета</w:delText>
        </w:r>
      </w:del>
      <w:ins w:id="1758" w:author="Лебедев Александр Николаевич" w:date="2022-04-12T14:17:00Z">
        <w:del w:id="1759" w:author="Лунева Наталия Валерьевна" w:date="2022-06-09T14:34:00Z">
          <w:r w:rsidR="000323A5" w:rsidDel="0006053C">
            <w:rPr>
              <w:rFonts w:ascii="Arial" w:hAnsi="Arial"/>
              <w:lang w:eastAsia="ru-RU"/>
            </w:rPr>
            <w:delText>КС оп ИТ</w:delText>
          </w:r>
        </w:del>
      </w:ins>
      <w:del w:id="1760" w:author="Лунева Наталия Валерьевна" w:date="2022-06-09T14:34:00Z">
        <w:r w:rsidDel="0006053C">
          <w:rPr>
            <w:rFonts w:ascii="Arial" w:hAnsi="Arial"/>
            <w:lang w:eastAsia="ru-RU"/>
          </w:rPr>
          <w:delText xml:space="preserve"> и п</w:delText>
        </w:r>
        <w:r w:rsidR="001C65C5" w:rsidDel="0006053C">
          <w:rPr>
            <w:rFonts w:ascii="Arial" w:hAnsi="Arial"/>
            <w:lang w:eastAsia="ru-RU"/>
          </w:rPr>
          <w:delText>ринятые</w:delText>
        </w:r>
        <w:r w:rsidR="001C65C5" w:rsidRPr="0086103B" w:rsidDel="0006053C">
          <w:rPr>
            <w:rFonts w:ascii="Arial" w:hAnsi="Arial"/>
            <w:lang w:eastAsia="ru-RU"/>
          </w:rPr>
          <w:delText xml:space="preserve"> решени</w:delText>
        </w:r>
        <w:r w:rsidR="001C65C5" w:rsidDel="0006053C">
          <w:rPr>
            <w:rFonts w:ascii="Arial" w:hAnsi="Arial"/>
            <w:lang w:eastAsia="ru-RU"/>
          </w:rPr>
          <w:delText>я</w:delText>
        </w:r>
      </w:del>
    </w:p>
    <w:p w14:paraId="037FC0E5" w14:textId="77EFAF12" w:rsidR="00620F9D" w:rsidDel="0006053C" w:rsidRDefault="00620F9D">
      <w:pPr>
        <w:pStyle w:val="1"/>
        <w:numPr>
          <w:ilvl w:val="0"/>
          <w:numId w:val="0"/>
        </w:numPr>
        <w:ind w:left="360" w:hanging="360"/>
        <w:rPr>
          <w:del w:id="1761" w:author="Лунева Наталия Валерьевна" w:date="2022-06-09T14:34:00Z"/>
          <w:rFonts w:ascii="Verdana" w:eastAsia="Times New Roman" w:hAnsi="Verdana" w:cs="Times New Roman"/>
          <w:b/>
        </w:rPr>
        <w:pPrChange w:id="1762" w:author="Лунева Наталия Валерьевна" w:date="2022-06-09T14:34:00Z">
          <w:pPr>
            <w:spacing w:after="0"/>
            <w:jc w:val="right"/>
          </w:pPr>
        </w:pPrChange>
      </w:pPr>
    </w:p>
    <w:p w14:paraId="187188CF" w14:textId="411C4E35" w:rsidR="00620F9D" w:rsidRPr="002459B7" w:rsidDel="0006053C" w:rsidRDefault="00620F9D">
      <w:pPr>
        <w:pStyle w:val="1"/>
        <w:numPr>
          <w:ilvl w:val="0"/>
          <w:numId w:val="0"/>
        </w:numPr>
        <w:ind w:left="360" w:hanging="360"/>
        <w:rPr>
          <w:del w:id="1763" w:author="Лунева Наталия Валерьевна" w:date="2022-06-09T14:34:00Z"/>
          <w:rFonts w:ascii="Verdana" w:eastAsia="Times New Roman" w:hAnsi="Verdana" w:cs="Times New Roman"/>
          <w:b/>
        </w:rPr>
        <w:pPrChange w:id="1764" w:author="Лунева Наталия Валерьевна" w:date="2022-06-09T14:34:00Z">
          <w:pPr>
            <w:spacing w:after="0" w:line="360" w:lineRule="auto"/>
            <w:jc w:val="center"/>
          </w:pPr>
        </w:pPrChange>
      </w:pPr>
    </w:p>
    <w:p w14:paraId="569A2CE3" w14:textId="7C3D8140" w:rsidR="00620F9D" w:rsidRPr="002459B7" w:rsidDel="0006053C" w:rsidRDefault="00620F9D">
      <w:pPr>
        <w:pStyle w:val="1"/>
        <w:numPr>
          <w:ilvl w:val="0"/>
          <w:numId w:val="0"/>
        </w:numPr>
        <w:ind w:left="360" w:hanging="360"/>
        <w:rPr>
          <w:del w:id="1765" w:author="Лунева Наталия Валерьевна" w:date="2022-06-09T14:34:00Z"/>
          <w:rFonts w:ascii="Verdana" w:eastAsia="Times New Roman" w:hAnsi="Verdana" w:cs="Times New Roman"/>
          <w:b/>
        </w:rPr>
        <w:pPrChange w:id="1766" w:author="Лунева Наталия Валерьевна" w:date="2022-06-09T14:34:00Z">
          <w:pPr>
            <w:spacing w:after="0" w:line="240" w:lineRule="auto"/>
            <w:jc w:val="center"/>
          </w:pPr>
        </w:pPrChange>
      </w:pPr>
      <w:del w:id="1767" w:author="Лунева Наталия Валерьевна" w:date="2022-06-09T14:34:00Z">
        <w:r w:rsidRPr="002459B7" w:rsidDel="0006053C">
          <w:rPr>
            <w:rFonts w:ascii="Verdana" w:eastAsia="Times New Roman" w:hAnsi="Verdana" w:cs="Times New Roman"/>
            <w:b/>
          </w:rPr>
          <w:delText>ПРОТОКОЛ № _</w:delText>
        </w:r>
        <w:r w:rsidDel="0006053C">
          <w:rPr>
            <w:rFonts w:ascii="Verdana" w:eastAsia="Times New Roman" w:hAnsi="Verdana" w:cs="Times New Roman"/>
            <w:b/>
          </w:rPr>
          <w:delText>_</w:delText>
        </w:r>
        <w:r w:rsidRPr="002459B7" w:rsidDel="0006053C">
          <w:rPr>
            <w:rFonts w:ascii="Verdana" w:eastAsia="Times New Roman" w:hAnsi="Verdana" w:cs="Times New Roman"/>
            <w:b/>
          </w:rPr>
          <w:delText>__</w:delText>
        </w:r>
      </w:del>
    </w:p>
    <w:p w14:paraId="73B8E970" w14:textId="3CCD4FC6" w:rsidR="00620F9D" w:rsidDel="0006053C" w:rsidRDefault="00620F9D">
      <w:pPr>
        <w:pStyle w:val="1"/>
        <w:numPr>
          <w:ilvl w:val="0"/>
          <w:numId w:val="0"/>
        </w:numPr>
        <w:ind w:left="360" w:hanging="360"/>
        <w:rPr>
          <w:del w:id="1768" w:author="Лунева Наталия Валерьевна" w:date="2022-06-09T14:34:00Z"/>
          <w:rFonts w:ascii="Verdana" w:eastAsia="Times New Roman" w:hAnsi="Verdana" w:cs="Times New Roman"/>
          <w:b/>
        </w:rPr>
        <w:pPrChange w:id="1769" w:author="Лунева Наталия Валерьевна" w:date="2022-06-09T14:34:00Z">
          <w:pPr>
            <w:spacing w:after="0" w:line="240" w:lineRule="auto"/>
            <w:jc w:val="center"/>
          </w:pPr>
        </w:pPrChange>
      </w:pPr>
      <w:del w:id="1770" w:author="Лунева Наталия Валерьевна" w:date="2022-06-09T14:34:00Z">
        <w:r w:rsidDel="0006053C">
          <w:rPr>
            <w:rFonts w:ascii="Verdana" w:eastAsia="Times New Roman" w:hAnsi="Verdana" w:cs="Times New Roman"/>
            <w:b/>
          </w:rPr>
          <w:delText>ЗАСЕДАНИЯ КОМИТЕТА ПО ДЕВЕЛОПМЕНТУ</w:delText>
        </w:r>
      </w:del>
      <w:ins w:id="1771" w:author="Лебедев Александр Николаевич" w:date="2022-04-12T14:12:00Z">
        <w:del w:id="1772" w:author="Лунева Наталия Валерьевна" w:date="2022-06-09T14:34:00Z">
          <w:r w:rsidR="002D34E0" w:rsidDel="0006053C">
            <w:rPr>
              <w:rFonts w:ascii="Verdana" w:eastAsia="Times New Roman" w:hAnsi="Verdana" w:cs="Times New Roman"/>
              <w:b/>
            </w:rPr>
            <w:delText>КООРДИНАЦИОННОГО СОВЕТА ПО ИТ</w:delText>
          </w:r>
        </w:del>
      </w:ins>
    </w:p>
    <w:p w14:paraId="17E059E3" w14:textId="2B7A44AF" w:rsidR="00620F9D" w:rsidRPr="002459B7" w:rsidDel="0006053C" w:rsidRDefault="00620F9D">
      <w:pPr>
        <w:pStyle w:val="1"/>
        <w:numPr>
          <w:ilvl w:val="0"/>
          <w:numId w:val="0"/>
        </w:numPr>
        <w:ind w:left="360" w:hanging="360"/>
        <w:rPr>
          <w:del w:id="1773" w:author="Лунева Наталия Валерьевна" w:date="2022-06-09T14:34:00Z"/>
          <w:rFonts w:ascii="Verdana" w:eastAsia="Times New Roman" w:hAnsi="Verdana" w:cs="Times New Roman"/>
          <w:b/>
        </w:rPr>
        <w:pPrChange w:id="1774" w:author="Лунева Наталия Валерьевна" w:date="2022-06-09T14:34:00Z">
          <w:pPr>
            <w:spacing w:after="0" w:line="240" w:lineRule="auto"/>
            <w:jc w:val="center"/>
          </w:pPr>
        </w:pPrChange>
      </w:pPr>
    </w:p>
    <w:p w14:paraId="6FF1B68F" w14:textId="0CA9BAAE" w:rsidR="00EC3A72" w:rsidDel="0006053C" w:rsidRDefault="00EC3A72">
      <w:pPr>
        <w:pStyle w:val="1"/>
        <w:numPr>
          <w:ilvl w:val="0"/>
          <w:numId w:val="0"/>
        </w:numPr>
        <w:ind w:left="360" w:hanging="360"/>
        <w:rPr>
          <w:del w:id="1775" w:author="Лунева Наталия Валерьевна" w:date="2022-06-09T14:34:00Z"/>
          <w:rFonts w:ascii="Verdana" w:eastAsia="Times New Roman" w:hAnsi="Verdana" w:cs="Times New Roman"/>
          <w:b/>
        </w:rPr>
        <w:pPrChange w:id="1776" w:author="Лунева Наталия Валерьевна" w:date="2022-06-09T14:34:00Z">
          <w:pPr>
            <w:spacing w:after="0" w:line="360" w:lineRule="auto"/>
          </w:pPr>
        </w:pPrChange>
      </w:pPr>
    </w:p>
    <w:p w14:paraId="14E51808" w14:textId="5CF9AE33" w:rsidR="00620F9D" w:rsidRPr="002459B7" w:rsidDel="0006053C" w:rsidRDefault="00620F9D">
      <w:pPr>
        <w:pStyle w:val="1"/>
        <w:numPr>
          <w:ilvl w:val="0"/>
          <w:numId w:val="0"/>
        </w:numPr>
        <w:ind w:left="360" w:hanging="360"/>
        <w:rPr>
          <w:del w:id="1777" w:author="Лунева Наталия Валерьевна" w:date="2022-06-09T14:34:00Z"/>
          <w:rFonts w:ascii="Verdana" w:eastAsia="Times New Roman" w:hAnsi="Verdana" w:cs="Times New Roman"/>
          <w:b/>
        </w:rPr>
        <w:pPrChange w:id="1778" w:author="Лунева Наталия Валерьевна" w:date="2022-06-09T14:34:00Z">
          <w:pPr>
            <w:spacing w:after="0" w:line="360" w:lineRule="auto"/>
          </w:pPr>
        </w:pPrChange>
      </w:pPr>
      <w:del w:id="1779" w:author="Лунева Наталия Валерьевна" w:date="2022-06-09T14:34:00Z">
        <w:r w:rsidDel="0006053C">
          <w:rPr>
            <w:rFonts w:ascii="Verdana" w:eastAsia="Times New Roman" w:hAnsi="Verdana" w:cs="Times New Roman"/>
            <w:b/>
          </w:rPr>
          <w:delText>Екатеринбург</w:delText>
        </w:r>
        <w:r w:rsidRPr="002459B7" w:rsidDel="0006053C">
          <w:rPr>
            <w:rFonts w:ascii="Verdana" w:eastAsia="Times New Roman" w:hAnsi="Verdana" w:cs="Times New Roman"/>
            <w:b/>
          </w:rPr>
          <w:delText xml:space="preserve">                                                                                  </w:delText>
        </w:r>
      </w:del>
    </w:p>
    <w:p w14:paraId="33D7B815" w14:textId="719CBD81" w:rsidR="00620F9D" w:rsidRPr="002459B7" w:rsidDel="0006053C" w:rsidRDefault="00620F9D">
      <w:pPr>
        <w:pStyle w:val="1"/>
        <w:numPr>
          <w:ilvl w:val="0"/>
          <w:numId w:val="0"/>
        </w:numPr>
        <w:ind w:left="360" w:hanging="360"/>
        <w:rPr>
          <w:del w:id="1780" w:author="Лунева Наталия Валерьевна" w:date="2022-06-09T14:34:00Z"/>
          <w:rFonts w:ascii="Verdana" w:eastAsia="Times New Roman" w:hAnsi="Verdana" w:cs="Times New Roman"/>
          <w:b/>
        </w:rPr>
        <w:pPrChange w:id="1781" w:author="Лунева Наталия Валерьевна" w:date="2022-06-09T14:34:00Z">
          <w:pPr>
            <w:spacing w:after="0" w:line="360" w:lineRule="auto"/>
            <w:jc w:val="center"/>
          </w:pPr>
        </w:pPrChange>
      </w:pPr>
    </w:p>
    <w:p w14:paraId="75BDDAE9" w14:textId="213C0476" w:rsidR="00620F9D" w:rsidRPr="002459B7" w:rsidDel="0006053C" w:rsidRDefault="00620F9D">
      <w:pPr>
        <w:pStyle w:val="1"/>
        <w:numPr>
          <w:ilvl w:val="0"/>
          <w:numId w:val="0"/>
        </w:numPr>
        <w:ind w:left="360" w:hanging="360"/>
        <w:rPr>
          <w:del w:id="1782" w:author="Лунева Наталия Валерьевна" w:date="2022-06-09T14:34:00Z"/>
          <w:rFonts w:ascii="Verdana" w:eastAsia="Times New Roman" w:hAnsi="Verdana" w:cs="Times New Roman"/>
        </w:rPr>
        <w:pPrChange w:id="1783" w:author="Лунева Наталия Валерьевна" w:date="2022-06-09T14:34:00Z">
          <w:pPr>
            <w:spacing w:after="0"/>
          </w:pPr>
        </w:pPrChange>
      </w:pPr>
      <w:del w:id="1784" w:author="Лунева Наталия Валерьевна" w:date="2022-06-09T14:34:00Z">
        <w:r w:rsidRPr="002459B7" w:rsidDel="0006053C">
          <w:rPr>
            <w:rFonts w:ascii="Verdana" w:eastAsia="Times New Roman" w:hAnsi="Verdana" w:cs="Times New Roman"/>
            <w:b/>
          </w:rPr>
          <w:delText>Председательствовал:</w:delText>
        </w:r>
        <w:r w:rsidRPr="002459B7" w:rsidDel="0006053C">
          <w:rPr>
            <w:rFonts w:ascii="Verdana" w:eastAsia="Times New Roman" w:hAnsi="Verdana" w:cs="Times New Roman"/>
          </w:rPr>
          <w:delText xml:space="preserve"> </w:delText>
        </w:r>
        <w:r w:rsidDel="0006053C">
          <w:rPr>
            <w:rFonts w:ascii="Verdana" w:eastAsia="Times New Roman" w:hAnsi="Verdana" w:cs="Times New Roman"/>
          </w:rPr>
          <w:delText>________________________________Ф.И.О.</w:delText>
        </w:r>
      </w:del>
    </w:p>
    <w:p w14:paraId="0F842252" w14:textId="5B669845" w:rsidR="00620F9D" w:rsidDel="0006053C" w:rsidRDefault="00620F9D">
      <w:pPr>
        <w:pStyle w:val="1"/>
        <w:numPr>
          <w:ilvl w:val="0"/>
          <w:numId w:val="0"/>
        </w:numPr>
        <w:ind w:left="360" w:hanging="360"/>
        <w:rPr>
          <w:del w:id="1785" w:author="Лунева Наталия Валерьевна" w:date="2022-06-09T14:34:00Z"/>
          <w:rFonts w:ascii="Verdana" w:eastAsia="Times New Roman" w:hAnsi="Verdana" w:cs="Times New Roman"/>
          <w:b/>
        </w:rPr>
        <w:pPrChange w:id="1786" w:author="Лунева Наталия Валерьевна" w:date="2022-06-09T14:34:00Z">
          <w:pPr>
            <w:spacing w:after="0"/>
          </w:pPr>
        </w:pPrChange>
      </w:pPr>
      <w:del w:id="1787" w:author="Лунева Наталия Валерьевна" w:date="2022-06-09T14:34:00Z">
        <w:r w:rsidRPr="002459B7" w:rsidDel="0006053C">
          <w:rPr>
            <w:rFonts w:ascii="Verdana" w:eastAsia="Times New Roman" w:hAnsi="Verdana" w:cs="Times New Roman"/>
            <w:b/>
          </w:rPr>
          <w:delText>Присутствовали:</w:delText>
        </w:r>
      </w:del>
    </w:p>
    <w:p w14:paraId="0790152C" w14:textId="09EC63BD" w:rsidR="00620F9D" w:rsidRPr="002459B7" w:rsidDel="0006053C" w:rsidRDefault="00620F9D">
      <w:pPr>
        <w:pStyle w:val="1"/>
        <w:numPr>
          <w:ilvl w:val="0"/>
          <w:numId w:val="0"/>
        </w:numPr>
        <w:ind w:left="360" w:hanging="360"/>
        <w:rPr>
          <w:del w:id="1788" w:author="Лунева Наталия Валерьевна" w:date="2022-06-09T14:34:00Z"/>
          <w:rFonts w:ascii="Verdana" w:eastAsia="Times New Roman" w:hAnsi="Verdana" w:cs="Times New Roman"/>
          <w:b/>
        </w:rPr>
        <w:pPrChange w:id="1789" w:author="Лунева Наталия Валерьевна" w:date="2022-06-09T14:34:00Z">
          <w:pPr>
            <w:spacing w:after="0"/>
          </w:pPr>
        </w:pPrChange>
      </w:pPr>
    </w:p>
    <w:p w14:paraId="5B255910" w14:textId="2D66EA24" w:rsidR="00620F9D" w:rsidRPr="00026696" w:rsidDel="0006053C" w:rsidRDefault="00620F9D">
      <w:pPr>
        <w:pStyle w:val="1"/>
        <w:numPr>
          <w:ilvl w:val="0"/>
          <w:numId w:val="0"/>
        </w:numPr>
        <w:ind w:left="360" w:hanging="360"/>
        <w:rPr>
          <w:del w:id="1790" w:author="Лунева Наталия Валерьевна" w:date="2022-06-09T14:34:00Z"/>
          <w:rFonts w:ascii="Verdana" w:eastAsia="Times New Roman" w:hAnsi="Verdana" w:cs="Times New Roman"/>
        </w:rPr>
        <w:pPrChange w:id="1791" w:author="Лунева Наталия Валерьевна" w:date="2022-06-09T14:34:00Z">
          <w:pPr>
            <w:spacing w:after="0"/>
          </w:pPr>
        </w:pPrChange>
      </w:pPr>
      <w:del w:id="1792" w:author="Лунева Наталия Валерьевна" w:date="2022-06-09T14:34:00Z">
        <w:r w:rsidRPr="00010976" w:rsidDel="0006053C">
          <w:rPr>
            <w:rFonts w:ascii="Verdana" w:eastAsia="Times New Roman" w:hAnsi="Verdana" w:cs="Times New Roman"/>
          </w:rPr>
          <w:delText>________________________(Ф.И.О., структурное подр</w:delText>
        </w:r>
        <w:r w:rsidRPr="00026696" w:rsidDel="0006053C">
          <w:rPr>
            <w:rFonts w:ascii="Verdana" w:eastAsia="Times New Roman" w:hAnsi="Verdana" w:cs="Times New Roman"/>
          </w:rPr>
          <w:delText>азделение, должность)</w:delText>
        </w:r>
      </w:del>
    </w:p>
    <w:p w14:paraId="42D69A45" w14:textId="5C636B3D" w:rsidR="00620F9D" w:rsidRPr="006D26E5" w:rsidDel="0006053C" w:rsidRDefault="00620F9D">
      <w:pPr>
        <w:pStyle w:val="1"/>
        <w:numPr>
          <w:ilvl w:val="0"/>
          <w:numId w:val="0"/>
        </w:numPr>
        <w:ind w:left="360" w:hanging="360"/>
        <w:rPr>
          <w:del w:id="1793" w:author="Лунева Наталия Валерьевна" w:date="2022-06-09T14:34:00Z"/>
          <w:rFonts w:ascii="Verdana" w:eastAsia="Times New Roman" w:hAnsi="Verdana" w:cs="Times New Roman"/>
        </w:rPr>
        <w:pPrChange w:id="1794" w:author="Лунева Наталия Валерьевна" w:date="2022-06-09T14:34:00Z">
          <w:pPr>
            <w:spacing w:after="0"/>
          </w:pPr>
        </w:pPrChange>
      </w:pPr>
      <w:del w:id="1795" w:author="Лунева Наталия Валерьевна" w:date="2022-06-09T14:34:00Z">
        <w:r w:rsidRPr="006D26E5" w:rsidDel="0006053C">
          <w:rPr>
            <w:rFonts w:ascii="Verdana" w:eastAsia="Times New Roman" w:hAnsi="Verdana" w:cs="Times New Roman"/>
          </w:rPr>
          <w:delText>________________________(Ф.И.О., структурное подразделение, должность)</w:delText>
        </w:r>
      </w:del>
    </w:p>
    <w:p w14:paraId="3DE932A4" w14:textId="7F7AC4BD" w:rsidR="00620F9D" w:rsidRPr="006D26E5" w:rsidDel="0006053C" w:rsidRDefault="00620F9D">
      <w:pPr>
        <w:pStyle w:val="1"/>
        <w:numPr>
          <w:ilvl w:val="0"/>
          <w:numId w:val="0"/>
        </w:numPr>
        <w:ind w:left="360" w:hanging="360"/>
        <w:rPr>
          <w:del w:id="1796" w:author="Лунева Наталия Валерьевна" w:date="2022-06-09T14:34:00Z"/>
          <w:rFonts w:ascii="Verdana" w:eastAsia="Times New Roman" w:hAnsi="Verdana" w:cs="Times New Roman"/>
        </w:rPr>
        <w:pPrChange w:id="1797" w:author="Лунева Наталия Валерьевна" w:date="2022-06-09T14:34:00Z">
          <w:pPr>
            <w:spacing w:after="0"/>
          </w:pPr>
        </w:pPrChange>
      </w:pPr>
      <w:del w:id="1798" w:author="Лунева Наталия Валерьевна" w:date="2022-06-09T14:34:00Z">
        <w:r w:rsidRPr="006D26E5" w:rsidDel="0006053C">
          <w:rPr>
            <w:rFonts w:ascii="Verdana" w:eastAsia="Times New Roman" w:hAnsi="Verdana" w:cs="Times New Roman"/>
          </w:rPr>
          <w:delText>________________________(Ф.И.О., структурное подразделение, должность)</w:delText>
        </w:r>
      </w:del>
    </w:p>
    <w:p w14:paraId="364894CC" w14:textId="5560D654" w:rsidR="00620F9D" w:rsidRPr="006D26E5" w:rsidDel="0006053C" w:rsidRDefault="00620F9D">
      <w:pPr>
        <w:pStyle w:val="1"/>
        <w:numPr>
          <w:ilvl w:val="0"/>
          <w:numId w:val="0"/>
        </w:numPr>
        <w:ind w:left="360" w:hanging="360"/>
        <w:rPr>
          <w:del w:id="1799" w:author="Лунева Наталия Валерьевна" w:date="2022-06-09T14:34:00Z"/>
          <w:rFonts w:ascii="Verdana" w:eastAsia="Times New Roman" w:hAnsi="Verdana" w:cs="Times New Roman"/>
        </w:rPr>
        <w:pPrChange w:id="1800" w:author="Лунева Наталия Валерьевна" w:date="2022-06-09T14:34:00Z">
          <w:pPr>
            <w:spacing w:after="0"/>
          </w:pPr>
        </w:pPrChange>
      </w:pPr>
      <w:del w:id="1801" w:author="Лунева Наталия Валерьевна" w:date="2022-06-09T14:34:00Z">
        <w:r w:rsidRPr="006D26E5" w:rsidDel="0006053C">
          <w:rPr>
            <w:rFonts w:ascii="Verdana" w:eastAsia="Times New Roman" w:hAnsi="Verdana" w:cs="Times New Roman"/>
          </w:rPr>
          <w:delText>________________________(Ф.И.О., структурное подразделение, должность)</w:delText>
        </w:r>
      </w:del>
    </w:p>
    <w:p w14:paraId="19811A12" w14:textId="6E3FC539" w:rsidR="00620F9D" w:rsidRPr="006D26E5" w:rsidDel="0006053C" w:rsidRDefault="00620F9D">
      <w:pPr>
        <w:pStyle w:val="1"/>
        <w:numPr>
          <w:ilvl w:val="0"/>
          <w:numId w:val="0"/>
        </w:numPr>
        <w:ind w:left="360" w:hanging="360"/>
        <w:rPr>
          <w:del w:id="1802" w:author="Лунева Наталия Валерьевна" w:date="2022-06-09T14:34:00Z"/>
          <w:rFonts w:ascii="Verdana" w:eastAsia="Times New Roman" w:hAnsi="Verdana" w:cs="Times New Roman"/>
        </w:rPr>
        <w:pPrChange w:id="1803" w:author="Лунева Наталия Валерьевна" w:date="2022-06-09T14:34:00Z">
          <w:pPr>
            <w:spacing w:after="0"/>
          </w:pPr>
        </w:pPrChange>
      </w:pPr>
      <w:del w:id="1804" w:author="Лунева Наталия Валерьевна" w:date="2022-06-09T14:34:00Z">
        <w:r w:rsidRPr="006D26E5" w:rsidDel="0006053C">
          <w:rPr>
            <w:rFonts w:ascii="Verdana" w:eastAsia="Times New Roman" w:hAnsi="Verdana" w:cs="Times New Roman"/>
          </w:rPr>
          <w:delText>________________________(Ф.И.О., структурное подразделение, должность)</w:delText>
        </w:r>
      </w:del>
    </w:p>
    <w:p w14:paraId="08D1F4B7" w14:textId="43101641" w:rsidR="00620F9D" w:rsidDel="0006053C" w:rsidRDefault="00620F9D">
      <w:pPr>
        <w:pStyle w:val="1"/>
        <w:numPr>
          <w:ilvl w:val="0"/>
          <w:numId w:val="0"/>
        </w:numPr>
        <w:ind w:left="360" w:hanging="360"/>
        <w:rPr>
          <w:del w:id="1805" w:author="Лунева Наталия Валерьевна" w:date="2022-06-09T14:34:00Z"/>
          <w:rFonts w:ascii="Verdana" w:eastAsia="Times New Roman" w:hAnsi="Verdana" w:cs="Times New Roman"/>
        </w:rPr>
        <w:pPrChange w:id="1806" w:author="Лунева Наталия Валерьевна" w:date="2022-06-09T14:34:00Z">
          <w:pPr>
            <w:spacing w:after="0"/>
          </w:pPr>
        </w:pPrChange>
      </w:pPr>
      <w:del w:id="1807" w:author="Лунева Наталия Валерьевна" w:date="2022-06-09T14:34:00Z">
        <w:r w:rsidDel="0006053C">
          <w:rPr>
            <w:rFonts w:ascii="Verdana" w:eastAsia="Times New Roman" w:hAnsi="Verdana" w:cs="Times New Roman"/>
          </w:rPr>
          <w:delText>…</w:delText>
        </w:r>
      </w:del>
    </w:p>
    <w:p w14:paraId="79A5D197" w14:textId="5B329CDE" w:rsidR="00620F9D" w:rsidRPr="00010976" w:rsidDel="0006053C" w:rsidRDefault="00620F9D">
      <w:pPr>
        <w:pStyle w:val="1"/>
        <w:numPr>
          <w:ilvl w:val="0"/>
          <w:numId w:val="0"/>
        </w:numPr>
        <w:ind w:left="360" w:hanging="360"/>
        <w:rPr>
          <w:del w:id="1808" w:author="Лунева Наталия Валерьевна" w:date="2022-06-09T14:34:00Z"/>
          <w:rFonts w:ascii="Verdana" w:eastAsia="Times New Roman" w:hAnsi="Verdana" w:cs="Times New Roman"/>
        </w:rPr>
        <w:pPrChange w:id="1809" w:author="Лунева Наталия Валерьевна" w:date="2022-06-09T14:34:00Z">
          <w:pPr>
            <w:spacing w:after="0"/>
          </w:pPr>
        </w:pPrChange>
      </w:pPr>
    </w:p>
    <w:p w14:paraId="69668823" w14:textId="33A97C21" w:rsidR="00620F9D" w:rsidRPr="0086103B" w:rsidDel="0006053C" w:rsidRDefault="00620F9D">
      <w:pPr>
        <w:pStyle w:val="1"/>
        <w:numPr>
          <w:ilvl w:val="0"/>
          <w:numId w:val="0"/>
        </w:numPr>
        <w:ind w:left="360" w:hanging="360"/>
        <w:rPr>
          <w:del w:id="1810" w:author="Лунева Наталия Валерьевна" w:date="2022-06-09T14:34:00Z"/>
          <w:rFonts w:ascii="Verdana" w:eastAsia="Times New Roman" w:hAnsi="Verdana" w:cs="Times New Roman"/>
          <w:u w:val="single"/>
        </w:rPr>
        <w:pPrChange w:id="1811" w:author="Лунева Наталия Валерьевна" w:date="2022-06-09T14:34:00Z">
          <w:pPr>
            <w:spacing w:after="0"/>
            <w:jc w:val="both"/>
          </w:pPr>
        </w:pPrChange>
      </w:pPr>
      <w:del w:id="1812" w:author="Лунева Наталия Валерьевна" w:date="2022-06-09T14:34:00Z">
        <w:r w:rsidRPr="0086103B" w:rsidDel="0006053C">
          <w:rPr>
            <w:rFonts w:ascii="Verdana" w:eastAsia="Times New Roman" w:hAnsi="Verdana" w:cs="Times New Roman"/>
            <w:u w:val="single"/>
          </w:rPr>
          <w:delText>Ключевые тезисы и комментарии участников по обсужденным вопросам:</w:delText>
        </w:r>
      </w:del>
    </w:p>
    <w:p w14:paraId="1D819157" w14:textId="477547EE" w:rsidR="00620F9D" w:rsidRPr="0086103B" w:rsidDel="0006053C" w:rsidRDefault="00620F9D">
      <w:pPr>
        <w:pStyle w:val="1"/>
        <w:numPr>
          <w:ilvl w:val="0"/>
          <w:numId w:val="0"/>
        </w:numPr>
        <w:ind w:left="360" w:hanging="360"/>
        <w:rPr>
          <w:del w:id="1813" w:author="Лунева Наталия Валерьевна" w:date="2022-06-09T14:34:00Z"/>
          <w:rFonts w:ascii="Verdana" w:eastAsia="Times New Roman" w:hAnsi="Verdana"/>
        </w:rPr>
        <w:pPrChange w:id="1814" w:author="Лунева Наталия Валерьевна" w:date="2022-06-09T14:34:00Z">
          <w:pPr>
            <w:pStyle w:val="af0"/>
            <w:numPr>
              <w:numId w:val="43"/>
            </w:numPr>
            <w:spacing w:after="0"/>
            <w:ind w:hanging="360"/>
            <w:jc w:val="both"/>
          </w:pPr>
        </w:pPrChange>
      </w:pPr>
      <w:del w:id="1815" w:author="Лунева Наталия Валерьевна" w:date="2022-06-09T14:34:00Z">
        <w:r w:rsidRPr="0086103B" w:rsidDel="0006053C">
          <w:rPr>
            <w:rFonts w:ascii="Verdana" w:eastAsia="Times New Roman" w:hAnsi="Verdana"/>
          </w:rPr>
          <w:delText>Вопрос 1</w:delText>
        </w:r>
      </w:del>
    </w:p>
    <w:p w14:paraId="0EB17C4B" w14:textId="5B7C2FDD" w:rsidR="00620F9D" w:rsidRPr="0086103B" w:rsidDel="0006053C" w:rsidRDefault="00620F9D">
      <w:pPr>
        <w:pStyle w:val="1"/>
        <w:numPr>
          <w:ilvl w:val="0"/>
          <w:numId w:val="0"/>
        </w:numPr>
        <w:ind w:left="360" w:hanging="360"/>
        <w:rPr>
          <w:del w:id="1816" w:author="Лунева Наталия Валерьевна" w:date="2022-06-09T14:34:00Z"/>
          <w:rFonts w:ascii="Verdana" w:eastAsia="Times New Roman" w:hAnsi="Verdana"/>
        </w:rPr>
        <w:pPrChange w:id="1817" w:author="Лунева Наталия Валерьевна" w:date="2022-06-09T14:34:00Z">
          <w:pPr>
            <w:pStyle w:val="af0"/>
            <w:numPr>
              <w:numId w:val="43"/>
            </w:numPr>
            <w:spacing w:after="0"/>
            <w:ind w:hanging="360"/>
            <w:jc w:val="both"/>
          </w:pPr>
        </w:pPrChange>
      </w:pPr>
      <w:del w:id="1818" w:author="Лунева Наталия Валерьевна" w:date="2022-06-09T14:34:00Z">
        <w:r w:rsidRPr="0086103B" w:rsidDel="0006053C">
          <w:rPr>
            <w:rFonts w:ascii="Verdana" w:eastAsia="Times New Roman" w:hAnsi="Verdana"/>
          </w:rPr>
          <w:delText>Вопрос 2</w:delText>
        </w:r>
      </w:del>
    </w:p>
    <w:p w14:paraId="49F9F9E0" w14:textId="6435805C" w:rsidR="00620F9D" w:rsidRPr="0086103B" w:rsidDel="0006053C" w:rsidRDefault="00620F9D">
      <w:pPr>
        <w:pStyle w:val="1"/>
        <w:numPr>
          <w:ilvl w:val="0"/>
          <w:numId w:val="0"/>
        </w:numPr>
        <w:ind w:left="360" w:hanging="360"/>
        <w:rPr>
          <w:del w:id="1819" w:author="Лунева Наталия Валерьевна" w:date="2022-06-09T14:34:00Z"/>
          <w:rFonts w:ascii="Verdana" w:eastAsia="Times New Roman" w:hAnsi="Verdana"/>
        </w:rPr>
        <w:pPrChange w:id="1820" w:author="Лунева Наталия Валерьевна" w:date="2022-06-09T14:34:00Z">
          <w:pPr>
            <w:pStyle w:val="af0"/>
            <w:spacing w:after="0"/>
            <w:jc w:val="both"/>
          </w:pPr>
        </w:pPrChange>
      </w:pPr>
      <w:del w:id="1821" w:author="Лунева Наталия Валерьевна" w:date="2022-06-09T14:34:00Z">
        <w:r w:rsidRPr="0086103B" w:rsidDel="0006053C">
          <w:rPr>
            <w:rFonts w:ascii="Verdana" w:eastAsia="Times New Roman" w:hAnsi="Verdana"/>
          </w:rPr>
          <w:delText>…..</w:delText>
        </w:r>
      </w:del>
    </w:p>
    <w:p w14:paraId="15F3DBCC" w14:textId="738A4161" w:rsidR="00620F9D" w:rsidRPr="0086103B" w:rsidDel="0006053C" w:rsidRDefault="00620F9D">
      <w:pPr>
        <w:pStyle w:val="1"/>
        <w:numPr>
          <w:ilvl w:val="0"/>
          <w:numId w:val="0"/>
        </w:numPr>
        <w:ind w:left="360" w:hanging="360"/>
        <w:rPr>
          <w:del w:id="1822" w:author="Лунева Наталия Валерьевна" w:date="2022-06-09T14:34:00Z"/>
          <w:rFonts w:ascii="Verdana" w:eastAsia="Times New Roman" w:hAnsi="Verdana"/>
        </w:rPr>
        <w:pPrChange w:id="1823" w:author="Лунева Наталия Валерьевна" w:date="2022-06-09T14:34:00Z">
          <w:pPr>
            <w:pStyle w:val="af0"/>
            <w:spacing w:after="0"/>
            <w:jc w:val="both"/>
          </w:pPr>
        </w:pPrChange>
      </w:pPr>
    </w:p>
    <w:p w14:paraId="759B8071" w14:textId="19FB1F06" w:rsidR="00620F9D" w:rsidRPr="0086103B" w:rsidDel="0006053C" w:rsidRDefault="00620F9D">
      <w:pPr>
        <w:pStyle w:val="1"/>
        <w:numPr>
          <w:ilvl w:val="0"/>
          <w:numId w:val="0"/>
        </w:numPr>
        <w:ind w:left="360" w:hanging="360"/>
        <w:rPr>
          <w:del w:id="1824" w:author="Лунева Наталия Валерьевна" w:date="2022-06-09T14:34:00Z"/>
          <w:rFonts w:ascii="Verdana" w:eastAsia="Times New Roman" w:hAnsi="Verdana"/>
          <w:u w:val="single"/>
        </w:rPr>
        <w:pPrChange w:id="1825" w:author="Лунева Наталия Валерьевна" w:date="2022-06-09T14:34:00Z">
          <w:pPr>
            <w:spacing w:after="0"/>
            <w:jc w:val="both"/>
          </w:pPr>
        </w:pPrChange>
      </w:pPr>
    </w:p>
    <w:p w14:paraId="1C05B427" w14:textId="46DA3429" w:rsidR="001712FE" w:rsidRPr="0086103B" w:rsidDel="0006053C" w:rsidRDefault="001712FE">
      <w:pPr>
        <w:pStyle w:val="1"/>
        <w:numPr>
          <w:ilvl w:val="0"/>
          <w:numId w:val="0"/>
        </w:numPr>
        <w:ind w:left="360" w:hanging="360"/>
        <w:rPr>
          <w:del w:id="1826" w:author="Лунева Наталия Валерьевна" w:date="2022-06-09T14:34:00Z"/>
          <w:rFonts w:ascii="Arial" w:eastAsia="Times New Roman" w:hAnsi="Arial"/>
          <w:b/>
          <w:sz w:val="24"/>
          <w:szCs w:val="24"/>
        </w:rPr>
        <w:pPrChange w:id="1827" w:author="Лунева Наталия Валерьевна" w:date="2022-06-09T14:34:00Z">
          <w:pPr>
            <w:spacing w:after="0" w:line="240" w:lineRule="auto"/>
          </w:pPr>
        </w:pPrChange>
      </w:pPr>
      <w:del w:id="1828" w:author="Лунева Наталия Валерьевна" w:date="2022-06-09T14:34:00Z">
        <w:r w:rsidRPr="0086103B" w:rsidDel="0006053C">
          <w:rPr>
            <w:rFonts w:ascii="Arial" w:eastAsia="Times New Roman" w:hAnsi="Arial"/>
            <w:b/>
            <w:sz w:val="24"/>
            <w:szCs w:val="24"/>
          </w:rPr>
          <w:delText>Принятые решения</w:delText>
        </w:r>
        <w:r w:rsidR="00620F9D" w:rsidDel="0006053C">
          <w:rPr>
            <w:rFonts w:ascii="Arial" w:eastAsia="Times New Roman" w:hAnsi="Arial"/>
            <w:b/>
            <w:sz w:val="24"/>
            <w:szCs w:val="24"/>
          </w:rPr>
          <w:delText xml:space="preserve"> </w:delText>
        </w:r>
        <w:r w:rsidRPr="0086103B" w:rsidDel="0006053C">
          <w:rPr>
            <w:rFonts w:ascii="Arial" w:eastAsia="Times New Roman" w:hAnsi="Arial"/>
            <w:b/>
            <w:sz w:val="24"/>
            <w:szCs w:val="24"/>
          </w:rPr>
          <w:delText>Заседания Комитета по девелопменту</w:delText>
        </w:r>
      </w:del>
      <w:ins w:id="1829" w:author="Лебедев Александр Николаевич" w:date="2022-04-12T14:12:00Z">
        <w:del w:id="1830" w:author="Лунева Наталия Валерьевна" w:date="2022-06-09T14:34:00Z">
          <w:r w:rsidR="002D34E0" w:rsidDel="0006053C">
            <w:rPr>
              <w:rFonts w:ascii="Arial" w:eastAsia="Times New Roman" w:hAnsi="Arial"/>
              <w:b/>
              <w:sz w:val="24"/>
              <w:szCs w:val="24"/>
            </w:rPr>
            <w:delText>Координационного совета по ИТ</w:delText>
          </w:r>
        </w:del>
      </w:ins>
    </w:p>
    <w:p w14:paraId="21DCEBE6" w14:textId="3C0FD566" w:rsidR="001712FE" w:rsidRPr="0086103B" w:rsidDel="0006053C" w:rsidRDefault="001712FE">
      <w:pPr>
        <w:pStyle w:val="1"/>
        <w:numPr>
          <w:ilvl w:val="0"/>
          <w:numId w:val="0"/>
        </w:numPr>
        <w:ind w:left="360" w:hanging="360"/>
        <w:rPr>
          <w:del w:id="1831" w:author="Лунева Наталия Валерьевна" w:date="2022-06-09T14:34:00Z"/>
          <w:rFonts w:ascii="Arial" w:eastAsia="Times New Roman" w:hAnsi="Arial"/>
          <w:b/>
          <w:sz w:val="24"/>
          <w:szCs w:val="24"/>
        </w:rPr>
        <w:pPrChange w:id="1832" w:author="Лунева Наталия Валерьевна" w:date="2022-06-09T14:34:00Z">
          <w:pPr>
            <w:spacing w:after="0" w:line="240" w:lineRule="auto"/>
            <w:jc w:val="center"/>
          </w:pPr>
        </w:pPrChange>
      </w:pPr>
    </w:p>
    <w:p w14:paraId="757DF533" w14:textId="467A6EFD" w:rsidR="001712FE" w:rsidRPr="0086103B" w:rsidDel="0006053C" w:rsidRDefault="001712FE">
      <w:pPr>
        <w:pStyle w:val="1"/>
        <w:numPr>
          <w:ilvl w:val="0"/>
          <w:numId w:val="0"/>
        </w:numPr>
        <w:ind w:left="360" w:hanging="360"/>
        <w:rPr>
          <w:del w:id="1833" w:author="Лунева Наталия Валерьевна" w:date="2022-06-09T14:34:00Z"/>
          <w:rFonts w:ascii="Arial" w:eastAsia="Times New Roman" w:hAnsi="Arial"/>
          <w:b/>
          <w:sz w:val="24"/>
          <w:szCs w:val="24"/>
        </w:rPr>
        <w:pPrChange w:id="1834" w:author="Лунева Наталия Валерьевна" w:date="2022-06-09T14:34:00Z">
          <w:pPr>
            <w:spacing w:after="0" w:line="240" w:lineRule="auto"/>
            <w:jc w:val="center"/>
          </w:pPr>
        </w:pPrChange>
      </w:pPr>
    </w:p>
    <w:p w14:paraId="05EF2C7E" w14:textId="47304E80" w:rsidR="001712FE" w:rsidRPr="00C01C70" w:rsidDel="0006053C" w:rsidRDefault="001712FE">
      <w:pPr>
        <w:pStyle w:val="1"/>
        <w:numPr>
          <w:ilvl w:val="0"/>
          <w:numId w:val="0"/>
        </w:numPr>
        <w:ind w:left="360" w:hanging="360"/>
        <w:rPr>
          <w:del w:id="1835" w:author="Лунева Наталия Валерьевна" w:date="2022-06-09T14:34:00Z"/>
          <w:rFonts w:ascii="Arial" w:hAnsi="Arial"/>
          <w:sz w:val="24"/>
          <w:szCs w:val="24"/>
        </w:rPr>
        <w:pPrChange w:id="1836" w:author="Лунева Наталия Валерьевна" w:date="2022-06-09T14:34:00Z">
          <w:pPr>
            <w:ind w:right="749"/>
          </w:pPr>
        </w:pPrChange>
      </w:pPr>
      <w:del w:id="1837" w:author="Лунева Наталия Валерьевна" w:date="2022-06-09T14:34:00Z">
        <w:r w:rsidRPr="00C01C70" w:rsidDel="0006053C">
          <w:rPr>
            <w:rFonts w:ascii="Arial" w:hAnsi="Arial"/>
            <w:b/>
            <w:sz w:val="24"/>
            <w:szCs w:val="24"/>
          </w:rPr>
          <w:delText>Рассматриваемый вопрос 1</w:delText>
        </w:r>
        <w:r w:rsidDel="0006053C">
          <w:rPr>
            <w:rFonts w:ascii="Arial" w:hAnsi="Arial"/>
            <w:sz w:val="24"/>
            <w:szCs w:val="24"/>
          </w:rPr>
          <w:delText>: ___________________________________________</w:delText>
        </w:r>
      </w:del>
    </w:p>
    <w:tbl>
      <w:tblPr>
        <w:tblStyle w:val="a5"/>
        <w:tblW w:w="10203" w:type="dxa"/>
        <w:tblLook w:val="01E0" w:firstRow="1" w:lastRow="1" w:firstColumn="1" w:lastColumn="1" w:noHBand="0" w:noVBand="0"/>
      </w:tblPr>
      <w:tblGrid>
        <w:gridCol w:w="483"/>
        <w:gridCol w:w="5678"/>
        <w:gridCol w:w="4042"/>
      </w:tblGrid>
      <w:tr w:rsidR="001712FE" w:rsidRPr="00C01C70" w:rsidDel="0006053C" w14:paraId="40D26265" w14:textId="6D0A31DE" w:rsidTr="00BB3EA6">
        <w:trPr>
          <w:trHeight w:val="521"/>
          <w:del w:id="1838" w:author="Лунева Наталия Валерьевна" w:date="2022-06-09T14:34:00Z"/>
        </w:trPr>
        <w:tc>
          <w:tcPr>
            <w:tcW w:w="483" w:type="dxa"/>
          </w:tcPr>
          <w:p w14:paraId="438A86FC" w14:textId="78D7511C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39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40" w:author="Лунева Наталия Валерьевна" w:date="2022-06-09T14:34:00Z">
                <w:pPr/>
              </w:pPrChange>
            </w:pPr>
            <w:del w:id="1841" w:author="Лунева Наталия Валерьевна" w:date="2022-06-09T14:34:00Z">
              <w:r w:rsidRPr="00C01C70" w:rsidDel="0006053C">
                <w:rPr>
                  <w:rFonts w:ascii="Arial" w:hAnsi="Arial"/>
                  <w:sz w:val="24"/>
                  <w:szCs w:val="24"/>
                </w:rPr>
                <w:delText>1.</w:delText>
              </w:r>
            </w:del>
          </w:p>
        </w:tc>
        <w:tc>
          <w:tcPr>
            <w:tcW w:w="5678" w:type="dxa"/>
          </w:tcPr>
          <w:p w14:paraId="346947A4" w14:textId="28C53DAB" w:rsidR="001712FE" w:rsidRPr="00C01C70" w:rsidDel="0006053C" w:rsidRDefault="00CF53F4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42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43" w:author="Лунева Наталия Валерьевна" w:date="2022-06-09T14:34:00Z">
                <w:pPr>
                  <w:tabs>
                    <w:tab w:val="left" w:pos="3555"/>
                  </w:tabs>
                </w:pPr>
              </w:pPrChange>
            </w:pPr>
            <w:del w:id="1844" w:author="Лунева Наталия Валерьевна" w:date="2022-06-09T14:34:00Z">
              <w:r w:rsidDel="0006053C">
                <w:rPr>
                  <w:rFonts w:ascii="Arial" w:hAnsi="Arial"/>
                  <w:sz w:val="24"/>
                  <w:szCs w:val="24"/>
                </w:rPr>
                <w:delText>Принятое</w:delText>
              </w:r>
              <w:r w:rsidR="001712FE" w:rsidDel="0006053C">
                <w:rPr>
                  <w:rFonts w:ascii="Arial" w:hAnsi="Arial"/>
                  <w:sz w:val="24"/>
                  <w:szCs w:val="24"/>
                </w:rPr>
                <w:delText xml:space="preserve"> решение</w:delText>
              </w:r>
            </w:del>
          </w:p>
        </w:tc>
        <w:tc>
          <w:tcPr>
            <w:tcW w:w="4042" w:type="dxa"/>
          </w:tcPr>
          <w:p w14:paraId="45EE2D1A" w14:textId="31DB8E82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45" w:author="Лунева Наталия Валерьевна" w:date="2022-06-09T14:34:00Z"/>
                <w:rFonts w:ascii="Arial" w:hAnsi="Arial"/>
                <w:iCs/>
                <w:sz w:val="24"/>
                <w:szCs w:val="24"/>
              </w:rPr>
              <w:pPrChange w:id="1846" w:author="Лунева Наталия Валерьевна" w:date="2022-06-09T14:34:00Z">
                <w:pPr/>
              </w:pPrChange>
            </w:pPr>
          </w:p>
          <w:p w14:paraId="5D452612" w14:textId="4EF6CC58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47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48" w:author="Лунева Наталия Валерьевна" w:date="2022-06-09T14:34:00Z">
                <w:pPr/>
              </w:pPrChange>
            </w:pPr>
          </w:p>
        </w:tc>
      </w:tr>
      <w:tr w:rsidR="001712FE" w:rsidRPr="00C01C70" w:rsidDel="0006053C" w14:paraId="2C27B3AB" w14:textId="63430965" w:rsidTr="00BB3EA6">
        <w:trPr>
          <w:trHeight w:val="774"/>
          <w:del w:id="1849" w:author="Лунева Наталия Валерьевна" w:date="2022-06-09T14:34:00Z"/>
        </w:trPr>
        <w:tc>
          <w:tcPr>
            <w:tcW w:w="483" w:type="dxa"/>
          </w:tcPr>
          <w:p w14:paraId="62159F12" w14:textId="0B6FA7E0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50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51" w:author="Лунева Наталия Валерьевна" w:date="2022-06-09T14:34:00Z">
                <w:pPr/>
              </w:pPrChange>
            </w:pPr>
            <w:del w:id="1852" w:author="Лунева Наталия Валерьевна" w:date="2022-06-09T14:34:00Z">
              <w:r w:rsidRPr="00C01C70" w:rsidDel="0006053C">
                <w:rPr>
                  <w:rFonts w:ascii="Arial" w:hAnsi="Arial"/>
                  <w:sz w:val="24"/>
                  <w:szCs w:val="24"/>
                </w:rPr>
                <w:delText>2.</w:delText>
              </w:r>
            </w:del>
          </w:p>
        </w:tc>
        <w:tc>
          <w:tcPr>
            <w:tcW w:w="5678" w:type="dxa"/>
          </w:tcPr>
          <w:p w14:paraId="72846255" w14:textId="79322BE9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53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54" w:author="Лунева Наталия Валерьевна" w:date="2022-06-09T14:34:00Z">
                <w:pPr/>
              </w:pPrChange>
            </w:pPr>
            <w:del w:id="1855" w:author="Лунева Наталия Валерьевна" w:date="2022-06-09T14:34:00Z">
              <w:r w:rsidDel="0006053C">
                <w:rPr>
                  <w:rFonts w:ascii="Arial" w:hAnsi="Arial"/>
                  <w:sz w:val="24"/>
                  <w:szCs w:val="24"/>
                </w:rPr>
                <w:delText xml:space="preserve">Ответственный исполнитель </w:delText>
              </w:r>
              <w:r w:rsidRPr="00C01C70" w:rsidDel="0006053C">
                <w:rPr>
                  <w:rFonts w:ascii="Arial" w:hAnsi="Arial"/>
                  <w:sz w:val="24"/>
                  <w:szCs w:val="24"/>
                </w:rPr>
                <w:delText>(Ф.</w:delText>
              </w:r>
              <w:r w:rsidDel="0006053C">
                <w:rPr>
                  <w:rFonts w:ascii="Arial" w:hAnsi="Arial"/>
                  <w:sz w:val="24"/>
                  <w:szCs w:val="24"/>
                </w:rPr>
                <w:delText>И.О., структурное подразделение</w:delText>
              </w:r>
              <w:r w:rsidRPr="00C01C70" w:rsidDel="0006053C">
                <w:rPr>
                  <w:rFonts w:ascii="Arial" w:hAnsi="Arial"/>
                  <w:sz w:val="24"/>
                  <w:szCs w:val="24"/>
                </w:rPr>
                <w:delText>, должность)</w:delText>
              </w:r>
            </w:del>
          </w:p>
          <w:p w14:paraId="5BBD4D30" w14:textId="14CB7937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56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57" w:author="Лунева Наталия Валерьевна" w:date="2022-06-09T14:34:00Z">
                <w:pPr/>
              </w:pPrChange>
            </w:pPr>
          </w:p>
        </w:tc>
        <w:tc>
          <w:tcPr>
            <w:tcW w:w="4042" w:type="dxa"/>
            <w:vAlign w:val="center"/>
          </w:tcPr>
          <w:p w14:paraId="08472373" w14:textId="5CF5F84A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58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59" w:author="Лунева Наталия Валерьевна" w:date="2022-06-09T14:34:00Z">
                <w:pPr/>
              </w:pPrChange>
            </w:pPr>
          </w:p>
        </w:tc>
      </w:tr>
      <w:tr w:rsidR="001712FE" w:rsidRPr="00C01C70" w:rsidDel="0006053C" w14:paraId="43ADC7D1" w14:textId="1C4CF3B4" w:rsidTr="00BB3EA6">
        <w:trPr>
          <w:trHeight w:val="260"/>
          <w:del w:id="1860" w:author="Лунева Наталия Валерьевна" w:date="2022-06-09T14:34:00Z"/>
        </w:trPr>
        <w:tc>
          <w:tcPr>
            <w:tcW w:w="483" w:type="dxa"/>
          </w:tcPr>
          <w:p w14:paraId="0A246624" w14:textId="4267B425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61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62" w:author="Лунева Наталия Валерьевна" w:date="2022-06-09T14:34:00Z">
                <w:pPr/>
              </w:pPrChange>
            </w:pPr>
            <w:del w:id="1863" w:author="Лунева Наталия Валерьевна" w:date="2022-06-09T14:34:00Z">
              <w:r w:rsidRPr="00C01C70" w:rsidDel="0006053C">
                <w:rPr>
                  <w:rFonts w:ascii="Arial" w:hAnsi="Arial"/>
                  <w:sz w:val="24"/>
                  <w:szCs w:val="24"/>
                </w:rPr>
                <w:delText>3.</w:delText>
              </w:r>
            </w:del>
          </w:p>
        </w:tc>
        <w:tc>
          <w:tcPr>
            <w:tcW w:w="5678" w:type="dxa"/>
          </w:tcPr>
          <w:p w14:paraId="316F1D57" w14:textId="29D86F0E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64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65" w:author="Лунева Наталия Валерьевна" w:date="2022-06-09T14:34:00Z">
                <w:pPr/>
              </w:pPrChange>
            </w:pPr>
            <w:del w:id="1866" w:author="Лунева Наталия Валерьевна" w:date="2022-06-09T14:34:00Z">
              <w:r w:rsidDel="0006053C">
                <w:rPr>
                  <w:rFonts w:ascii="Arial" w:hAnsi="Arial"/>
                  <w:sz w:val="24"/>
                  <w:szCs w:val="24"/>
                </w:rPr>
                <w:delText>Срок исполнения</w:delText>
              </w:r>
            </w:del>
          </w:p>
        </w:tc>
        <w:tc>
          <w:tcPr>
            <w:tcW w:w="4042" w:type="dxa"/>
          </w:tcPr>
          <w:p w14:paraId="0EC5572B" w14:textId="6F293E6E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67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68" w:author="Лунева Наталия Валерьевна" w:date="2022-06-09T14:34:00Z">
                <w:pPr/>
              </w:pPrChange>
            </w:pPr>
          </w:p>
        </w:tc>
      </w:tr>
    </w:tbl>
    <w:p w14:paraId="7CD7636E" w14:textId="4F2E100A" w:rsidR="001712FE" w:rsidRPr="00C01C70" w:rsidDel="0006053C" w:rsidRDefault="001712FE">
      <w:pPr>
        <w:pStyle w:val="1"/>
        <w:numPr>
          <w:ilvl w:val="0"/>
          <w:numId w:val="0"/>
        </w:numPr>
        <w:ind w:left="360" w:hanging="360"/>
        <w:rPr>
          <w:del w:id="1869" w:author="Лунева Наталия Валерьевна" w:date="2022-06-09T14:34:00Z"/>
          <w:rFonts w:ascii="Arial" w:hAnsi="Arial"/>
          <w:sz w:val="24"/>
          <w:szCs w:val="24"/>
        </w:rPr>
        <w:pPrChange w:id="1870" w:author="Лунева Наталия Валерьевна" w:date="2022-06-09T14:34:00Z">
          <w:pPr>
            <w:ind w:firstLine="708"/>
            <w:jc w:val="both"/>
          </w:pPr>
        </w:pPrChange>
      </w:pPr>
    </w:p>
    <w:p w14:paraId="6E0E703D" w14:textId="38F30BAF" w:rsidR="001712FE" w:rsidRPr="00C01C70" w:rsidDel="0006053C" w:rsidRDefault="001712FE">
      <w:pPr>
        <w:pStyle w:val="1"/>
        <w:numPr>
          <w:ilvl w:val="0"/>
          <w:numId w:val="0"/>
        </w:numPr>
        <w:ind w:left="360" w:hanging="360"/>
        <w:rPr>
          <w:del w:id="1871" w:author="Лунева Наталия Валерьевна" w:date="2022-06-09T14:34:00Z"/>
          <w:rFonts w:ascii="Arial" w:hAnsi="Arial"/>
          <w:sz w:val="24"/>
          <w:szCs w:val="24"/>
        </w:rPr>
        <w:pPrChange w:id="1872" w:author="Лунева Наталия Валерьевна" w:date="2022-06-09T14:34:00Z">
          <w:pPr>
            <w:ind w:right="749"/>
          </w:pPr>
        </w:pPrChange>
      </w:pPr>
      <w:del w:id="1873" w:author="Лунева Наталия Валерьевна" w:date="2022-06-09T14:34:00Z">
        <w:r w:rsidRPr="00C01C70" w:rsidDel="0006053C">
          <w:rPr>
            <w:rFonts w:ascii="Arial" w:hAnsi="Arial"/>
            <w:b/>
            <w:sz w:val="24"/>
            <w:szCs w:val="24"/>
          </w:rPr>
          <w:delText xml:space="preserve">Рассматриваемый вопрос </w:delText>
        </w:r>
        <w:r w:rsidDel="0006053C">
          <w:rPr>
            <w:rFonts w:ascii="Arial" w:hAnsi="Arial"/>
            <w:b/>
            <w:sz w:val="24"/>
            <w:szCs w:val="24"/>
          </w:rPr>
          <w:delText>2</w:delText>
        </w:r>
        <w:r w:rsidDel="0006053C">
          <w:rPr>
            <w:rFonts w:ascii="Arial" w:hAnsi="Arial"/>
            <w:sz w:val="24"/>
            <w:szCs w:val="24"/>
          </w:rPr>
          <w:delText>: ___________________________________________</w:delText>
        </w:r>
      </w:del>
    </w:p>
    <w:tbl>
      <w:tblPr>
        <w:tblStyle w:val="a5"/>
        <w:tblW w:w="10231" w:type="dxa"/>
        <w:tblLook w:val="01E0" w:firstRow="1" w:lastRow="1" w:firstColumn="1" w:lastColumn="1" w:noHBand="0" w:noVBand="0"/>
      </w:tblPr>
      <w:tblGrid>
        <w:gridCol w:w="483"/>
        <w:gridCol w:w="5694"/>
        <w:gridCol w:w="4054"/>
      </w:tblGrid>
      <w:tr w:rsidR="001712FE" w:rsidRPr="00C01C70" w:rsidDel="0006053C" w14:paraId="499389BD" w14:textId="2EF57944" w:rsidTr="00BB3EA6">
        <w:trPr>
          <w:trHeight w:val="485"/>
          <w:del w:id="1874" w:author="Лунева Наталия Валерьевна" w:date="2022-06-09T14:34:00Z"/>
        </w:trPr>
        <w:tc>
          <w:tcPr>
            <w:tcW w:w="483" w:type="dxa"/>
          </w:tcPr>
          <w:p w14:paraId="3AF4C8F9" w14:textId="1E447301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75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76" w:author="Лунева Наталия Валерьевна" w:date="2022-06-09T14:34:00Z">
                <w:pPr/>
              </w:pPrChange>
            </w:pPr>
            <w:del w:id="1877" w:author="Лунева Наталия Валерьевна" w:date="2022-06-09T14:34:00Z">
              <w:r w:rsidRPr="00C01C70" w:rsidDel="0006053C">
                <w:rPr>
                  <w:rFonts w:ascii="Arial" w:hAnsi="Arial"/>
                  <w:sz w:val="24"/>
                  <w:szCs w:val="24"/>
                </w:rPr>
                <w:delText>1.</w:delText>
              </w:r>
            </w:del>
          </w:p>
        </w:tc>
        <w:tc>
          <w:tcPr>
            <w:tcW w:w="5694" w:type="dxa"/>
          </w:tcPr>
          <w:p w14:paraId="5BCED930" w14:textId="1A388AD5" w:rsidR="001712FE" w:rsidRPr="00C01C70" w:rsidDel="0006053C" w:rsidRDefault="00CF53F4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78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79" w:author="Лунева Наталия Валерьевна" w:date="2022-06-09T14:34:00Z">
                <w:pPr>
                  <w:tabs>
                    <w:tab w:val="left" w:pos="3555"/>
                  </w:tabs>
                </w:pPr>
              </w:pPrChange>
            </w:pPr>
            <w:del w:id="1880" w:author="Лунева Наталия Валерьевна" w:date="2022-06-09T14:34:00Z">
              <w:r w:rsidDel="0006053C">
                <w:rPr>
                  <w:rFonts w:ascii="Arial" w:hAnsi="Arial"/>
                  <w:sz w:val="24"/>
                  <w:szCs w:val="24"/>
                </w:rPr>
                <w:delText>Принятое</w:delText>
              </w:r>
              <w:r w:rsidR="001712FE" w:rsidDel="0006053C">
                <w:rPr>
                  <w:rFonts w:ascii="Arial" w:hAnsi="Arial"/>
                  <w:sz w:val="24"/>
                  <w:szCs w:val="24"/>
                </w:rPr>
                <w:delText xml:space="preserve"> решение</w:delText>
              </w:r>
            </w:del>
          </w:p>
        </w:tc>
        <w:tc>
          <w:tcPr>
            <w:tcW w:w="4054" w:type="dxa"/>
          </w:tcPr>
          <w:p w14:paraId="296EF363" w14:textId="0632C55B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81" w:author="Лунева Наталия Валерьевна" w:date="2022-06-09T14:34:00Z"/>
                <w:rFonts w:ascii="Arial" w:hAnsi="Arial"/>
                <w:iCs/>
                <w:sz w:val="24"/>
                <w:szCs w:val="24"/>
              </w:rPr>
              <w:pPrChange w:id="1882" w:author="Лунева Наталия Валерьевна" w:date="2022-06-09T14:34:00Z">
                <w:pPr/>
              </w:pPrChange>
            </w:pPr>
          </w:p>
          <w:p w14:paraId="207BD47D" w14:textId="64C9DB78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83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84" w:author="Лунева Наталия Валерьевна" w:date="2022-06-09T14:34:00Z">
                <w:pPr/>
              </w:pPrChange>
            </w:pPr>
          </w:p>
        </w:tc>
      </w:tr>
      <w:tr w:rsidR="001712FE" w:rsidRPr="00C01C70" w:rsidDel="0006053C" w14:paraId="3E5E9B7E" w14:textId="76D934B8" w:rsidTr="00BB3EA6">
        <w:trPr>
          <w:trHeight w:val="721"/>
          <w:del w:id="1885" w:author="Лунева Наталия Валерьевна" w:date="2022-06-09T14:34:00Z"/>
        </w:trPr>
        <w:tc>
          <w:tcPr>
            <w:tcW w:w="483" w:type="dxa"/>
          </w:tcPr>
          <w:p w14:paraId="3C17F8B1" w14:textId="39EE58A2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86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87" w:author="Лунева Наталия Валерьевна" w:date="2022-06-09T14:34:00Z">
                <w:pPr/>
              </w:pPrChange>
            </w:pPr>
            <w:del w:id="1888" w:author="Лунева Наталия Валерьевна" w:date="2022-06-09T14:34:00Z">
              <w:r w:rsidRPr="00C01C70" w:rsidDel="0006053C">
                <w:rPr>
                  <w:rFonts w:ascii="Arial" w:hAnsi="Arial"/>
                  <w:sz w:val="24"/>
                  <w:szCs w:val="24"/>
                </w:rPr>
                <w:delText>2.</w:delText>
              </w:r>
            </w:del>
          </w:p>
        </w:tc>
        <w:tc>
          <w:tcPr>
            <w:tcW w:w="5694" w:type="dxa"/>
          </w:tcPr>
          <w:p w14:paraId="7EAC80C1" w14:textId="6F957422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89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90" w:author="Лунева Наталия Валерьевна" w:date="2022-06-09T14:34:00Z">
                <w:pPr/>
              </w:pPrChange>
            </w:pPr>
            <w:del w:id="1891" w:author="Лунева Наталия Валерьевна" w:date="2022-06-09T14:34:00Z">
              <w:r w:rsidDel="0006053C">
                <w:rPr>
                  <w:rFonts w:ascii="Arial" w:hAnsi="Arial"/>
                  <w:sz w:val="24"/>
                  <w:szCs w:val="24"/>
                </w:rPr>
                <w:delText xml:space="preserve">Ответственный исполнитель </w:delText>
              </w:r>
              <w:r w:rsidRPr="00C01C70" w:rsidDel="0006053C">
                <w:rPr>
                  <w:rFonts w:ascii="Arial" w:hAnsi="Arial"/>
                  <w:sz w:val="24"/>
                  <w:szCs w:val="24"/>
                </w:rPr>
                <w:delText>(Ф.</w:delText>
              </w:r>
              <w:r w:rsidDel="0006053C">
                <w:rPr>
                  <w:rFonts w:ascii="Arial" w:hAnsi="Arial"/>
                  <w:sz w:val="24"/>
                  <w:szCs w:val="24"/>
                </w:rPr>
                <w:delText>И.О., структурное подразделение</w:delText>
              </w:r>
              <w:r w:rsidRPr="00C01C70" w:rsidDel="0006053C">
                <w:rPr>
                  <w:rFonts w:ascii="Arial" w:hAnsi="Arial"/>
                  <w:sz w:val="24"/>
                  <w:szCs w:val="24"/>
                </w:rPr>
                <w:delText>, должность)</w:delText>
              </w:r>
            </w:del>
          </w:p>
          <w:p w14:paraId="3AD45FE1" w14:textId="5395222E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92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93" w:author="Лунева Наталия Валерьевна" w:date="2022-06-09T14:34:00Z">
                <w:pPr/>
              </w:pPrChange>
            </w:pPr>
          </w:p>
        </w:tc>
        <w:tc>
          <w:tcPr>
            <w:tcW w:w="4054" w:type="dxa"/>
            <w:vAlign w:val="center"/>
          </w:tcPr>
          <w:p w14:paraId="006F06A5" w14:textId="1B4D12DC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94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95" w:author="Лунева Наталия Валерьевна" w:date="2022-06-09T14:34:00Z">
                <w:pPr/>
              </w:pPrChange>
            </w:pPr>
          </w:p>
        </w:tc>
      </w:tr>
      <w:tr w:rsidR="001712FE" w:rsidRPr="00C01C70" w:rsidDel="0006053C" w14:paraId="35AF5EB2" w14:textId="7B50352F" w:rsidTr="00BB3EA6">
        <w:trPr>
          <w:trHeight w:val="241"/>
          <w:del w:id="1896" w:author="Лунева Наталия Валерьевна" w:date="2022-06-09T14:34:00Z"/>
        </w:trPr>
        <w:tc>
          <w:tcPr>
            <w:tcW w:w="483" w:type="dxa"/>
          </w:tcPr>
          <w:p w14:paraId="4E80096A" w14:textId="776C0F04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897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898" w:author="Лунева Наталия Валерьевна" w:date="2022-06-09T14:34:00Z">
                <w:pPr/>
              </w:pPrChange>
            </w:pPr>
            <w:del w:id="1899" w:author="Лунева Наталия Валерьевна" w:date="2022-06-09T14:34:00Z">
              <w:r w:rsidRPr="00C01C70" w:rsidDel="0006053C">
                <w:rPr>
                  <w:rFonts w:ascii="Arial" w:hAnsi="Arial"/>
                  <w:sz w:val="24"/>
                  <w:szCs w:val="24"/>
                </w:rPr>
                <w:delText>3.</w:delText>
              </w:r>
            </w:del>
          </w:p>
        </w:tc>
        <w:tc>
          <w:tcPr>
            <w:tcW w:w="5694" w:type="dxa"/>
          </w:tcPr>
          <w:p w14:paraId="20F6083E" w14:textId="2E83C88B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00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901" w:author="Лунева Наталия Валерьевна" w:date="2022-06-09T14:34:00Z">
                <w:pPr/>
              </w:pPrChange>
            </w:pPr>
            <w:del w:id="1902" w:author="Лунева Наталия Валерьевна" w:date="2022-06-09T14:34:00Z">
              <w:r w:rsidDel="0006053C">
                <w:rPr>
                  <w:rFonts w:ascii="Arial" w:hAnsi="Arial"/>
                  <w:sz w:val="24"/>
                  <w:szCs w:val="24"/>
                </w:rPr>
                <w:delText>Срок исполнения</w:delText>
              </w:r>
            </w:del>
          </w:p>
        </w:tc>
        <w:tc>
          <w:tcPr>
            <w:tcW w:w="4054" w:type="dxa"/>
          </w:tcPr>
          <w:p w14:paraId="19A6F91C" w14:textId="10B1427B" w:rsidR="001712FE" w:rsidRPr="00C01C70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03" w:author="Лунева Наталия Валерьевна" w:date="2022-06-09T14:34:00Z"/>
                <w:rFonts w:ascii="Arial" w:hAnsi="Arial"/>
                <w:sz w:val="24"/>
                <w:szCs w:val="24"/>
              </w:rPr>
              <w:pPrChange w:id="1904" w:author="Лунева Наталия Валерьевна" w:date="2022-06-09T14:34:00Z">
                <w:pPr/>
              </w:pPrChange>
            </w:pPr>
          </w:p>
        </w:tc>
      </w:tr>
    </w:tbl>
    <w:p w14:paraId="12569BCB" w14:textId="4F15375F" w:rsidR="001712FE" w:rsidDel="0006053C" w:rsidRDefault="001712FE">
      <w:pPr>
        <w:pStyle w:val="1"/>
        <w:numPr>
          <w:ilvl w:val="0"/>
          <w:numId w:val="0"/>
        </w:numPr>
        <w:ind w:left="360" w:hanging="360"/>
        <w:rPr>
          <w:del w:id="1905" w:author="Лунева Наталия Валерьевна" w:date="2022-06-09T14:34:00Z"/>
          <w:rFonts w:ascii="Arial" w:hAnsi="Arial"/>
        </w:rPr>
        <w:pPrChange w:id="1906" w:author="Лунева Наталия Валерьевна" w:date="2022-06-09T14:34:00Z">
          <w:pPr>
            <w:pStyle w:val="af1"/>
            <w:tabs>
              <w:tab w:val="left" w:pos="0"/>
            </w:tabs>
          </w:pPr>
        </w:pPrChange>
      </w:pPr>
    </w:p>
    <w:p w14:paraId="285BCAFC" w14:textId="7BFA158B" w:rsidR="001712FE" w:rsidDel="0006053C" w:rsidRDefault="001712FE">
      <w:pPr>
        <w:pStyle w:val="1"/>
        <w:numPr>
          <w:ilvl w:val="0"/>
          <w:numId w:val="0"/>
        </w:numPr>
        <w:ind w:left="360" w:hanging="360"/>
        <w:rPr>
          <w:del w:id="1907" w:author="Лунева Наталия Валерьевна" w:date="2022-06-09T14:34:00Z"/>
          <w:rFonts w:ascii="Arial" w:hAnsi="Arial"/>
        </w:rPr>
        <w:pPrChange w:id="1908" w:author="Лунева Наталия Валерьевна" w:date="2022-06-09T14:34:00Z">
          <w:pPr>
            <w:pStyle w:val="af1"/>
            <w:tabs>
              <w:tab w:val="left" w:pos="0"/>
            </w:tabs>
          </w:pPr>
        </w:pPrChange>
      </w:pPr>
    </w:p>
    <w:p w14:paraId="452DC29F" w14:textId="44197420" w:rsidR="00620F9D" w:rsidDel="0006053C" w:rsidRDefault="00620F9D">
      <w:pPr>
        <w:pStyle w:val="1"/>
        <w:numPr>
          <w:ilvl w:val="0"/>
          <w:numId w:val="0"/>
        </w:numPr>
        <w:ind w:left="360" w:hanging="360"/>
        <w:rPr>
          <w:del w:id="1909" w:author="Лунева Наталия Валерьевна" w:date="2022-06-09T14:34:00Z"/>
          <w:rFonts w:ascii="Arial" w:hAnsi="Arial"/>
        </w:rPr>
        <w:pPrChange w:id="1910" w:author="Лунева Наталия Валерьевна" w:date="2022-06-09T14:34:00Z">
          <w:pPr>
            <w:pStyle w:val="af1"/>
            <w:tabs>
              <w:tab w:val="left" w:pos="0"/>
            </w:tabs>
          </w:pPr>
        </w:pPrChange>
      </w:pPr>
    </w:p>
    <w:p w14:paraId="07E3B9CB" w14:textId="5D832D74" w:rsidR="00620F9D" w:rsidRPr="0086103B" w:rsidDel="0006053C" w:rsidRDefault="00620F9D">
      <w:pPr>
        <w:pStyle w:val="1"/>
        <w:numPr>
          <w:ilvl w:val="0"/>
          <w:numId w:val="0"/>
        </w:numPr>
        <w:ind w:left="360" w:hanging="360"/>
        <w:rPr>
          <w:del w:id="1911" w:author="Лунева Наталия Валерьевна" w:date="2022-06-09T14:34:00Z"/>
          <w:rFonts w:ascii="Verdana" w:eastAsia="Times New Roman" w:hAnsi="Verdana"/>
          <w:u w:val="single"/>
        </w:rPr>
        <w:pPrChange w:id="1912" w:author="Лунева Наталия Валерьевна" w:date="2022-06-09T14:34:00Z">
          <w:pPr>
            <w:spacing w:after="0"/>
          </w:pPr>
        </w:pPrChange>
      </w:pPr>
      <w:del w:id="1913" w:author="Лунева Наталия Валерьевна" w:date="2022-06-09T14:34:00Z">
        <w:r w:rsidRPr="0086103B" w:rsidDel="0006053C">
          <w:rPr>
            <w:rFonts w:ascii="Verdana" w:eastAsia="Times New Roman" w:hAnsi="Verdana" w:cs="Times New Roman"/>
            <w:u w:val="single"/>
          </w:rPr>
          <w:delText>Дополнительно рассмотренные вопросы и поручения:</w:delText>
        </w:r>
      </w:del>
    </w:p>
    <w:p w14:paraId="465B6648" w14:textId="2AE5916C" w:rsidR="00620F9D" w:rsidRPr="0086103B" w:rsidDel="0006053C" w:rsidRDefault="00620F9D">
      <w:pPr>
        <w:pStyle w:val="1"/>
        <w:numPr>
          <w:ilvl w:val="0"/>
          <w:numId w:val="0"/>
        </w:numPr>
        <w:ind w:left="360" w:hanging="360"/>
        <w:rPr>
          <w:del w:id="1914" w:author="Лунева Наталия Валерьевна" w:date="2022-06-09T14:34:00Z"/>
          <w:rFonts w:ascii="Verdana" w:eastAsia="Times New Roman" w:hAnsi="Verdana"/>
        </w:rPr>
        <w:pPrChange w:id="1915" w:author="Лунева Наталия Валерьевна" w:date="2022-06-09T14:34:00Z">
          <w:pPr>
            <w:spacing w:after="0"/>
            <w:jc w:val="both"/>
          </w:pPr>
        </w:pPrChange>
      </w:pPr>
      <w:del w:id="1916" w:author="Лунева Наталия Валерьевна" w:date="2022-06-09T14:34:00Z">
        <w:r w:rsidRPr="0086103B" w:rsidDel="0006053C">
          <w:rPr>
            <w:rFonts w:ascii="Verdana" w:eastAsia="Times New Roman" w:hAnsi="Verdana"/>
          </w:rPr>
          <w:delText xml:space="preserve"> </w:delText>
        </w:r>
        <w:r w:rsidRPr="00010976" w:rsidDel="0006053C">
          <w:rPr>
            <w:rFonts w:ascii="Verdana" w:eastAsia="Times New Roman" w:hAnsi="Verdana"/>
          </w:rPr>
          <w:delText>…..</w:delText>
        </w:r>
      </w:del>
    </w:p>
    <w:p w14:paraId="3B6FA136" w14:textId="4408B94C" w:rsidR="00620F9D" w:rsidRPr="006D26E5" w:rsidDel="0006053C" w:rsidRDefault="00620F9D">
      <w:pPr>
        <w:pStyle w:val="1"/>
        <w:numPr>
          <w:ilvl w:val="0"/>
          <w:numId w:val="0"/>
        </w:numPr>
        <w:ind w:left="360" w:hanging="360"/>
        <w:rPr>
          <w:del w:id="1917" w:author="Лунева Наталия Валерьевна" w:date="2022-06-09T14:34:00Z"/>
          <w:rFonts w:ascii="Verdana" w:eastAsia="Times New Roman" w:hAnsi="Verdana" w:cs="Times New Roman"/>
          <w:sz w:val="20"/>
          <w:szCs w:val="20"/>
        </w:rPr>
        <w:pPrChange w:id="1918" w:author="Лунева Наталия Валерьевна" w:date="2022-06-09T14:34:00Z">
          <w:pPr>
            <w:spacing w:after="0" w:line="240" w:lineRule="auto"/>
            <w:jc w:val="both"/>
          </w:pPr>
        </w:pPrChange>
      </w:pPr>
    </w:p>
    <w:p w14:paraId="44887247" w14:textId="1DB96304" w:rsidR="00620F9D" w:rsidRPr="006D26E5" w:rsidDel="0006053C" w:rsidRDefault="00620F9D">
      <w:pPr>
        <w:pStyle w:val="1"/>
        <w:numPr>
          <w:ilvl w:val="0"/>
          <w:numId w:val="0"/>
        </w:numPr>
        <w:ind w:left="360" w:hanging="360"/>
        <w:rPr>
          <w:del w:id="1919" w:author="Лунева Наталия Валерьевна" w:date="2022-06-09T14:34:00Z"/>
          <w:rFonts w:ascii="Verdana" w:eastAsia="Times New Roman" w:hAnsi="Verdana" w:cs="Times New Roman"/>
          <w:sz w:val="20"/>
          <w:szCs w:val="20"/>
        </w:rPr>
        <w:pPrChange w:id="1920" w:author="Лунева Наталия Валерьевна" w:date="2022-06-09T14:34:00Z">
          <w:pPr>
            <w:spacing w:after="0" w:line="240" w:lineRule="auto"/>
            <w:jc w:val="both"/>
          </w:pPr>
        </w:pPrChange>
      </w:pPr>
    </w:p>
    <w:p w14:paraId="69F1F07A" w14:textId="6C185217" w:rsidR="00620F9D" w:rsidDel="0006053C" w:rsidRDefault="00620F9D">
      <w:pPr>
        <w:pStyle w:val="1"/>
        <w:numPr>
          <w:ilvl w:val="0"/>
          <w:numId w:val="0"/>
        </w:numPr>
        <w:ind w:left="360" w:hanging="360"/>
        <w:rPr>
          <w:del w:id="1921" w:author="Лунева Наталия Валерьевна" w:date="2022-06-09T14:34:00Z"/>
          <w:rFonts w:ascii="Arial" w:hAnsi="Arial"/>
        </w:rPr>
        <w:pPrChange w:id="1922" w:author="Лунева Наталия Валерьевна" w:date="2022-06-09T14:34:00Z">
          <w:pPr>
            <w:pStyle w:val="af1"/>
            <w:tabs>
              <w:tab w:val="left" w:pos="0"/>
            </w:tabs>
          </w:pPr>
        </w:pPrChange>
      </w:pPr>
    </w:p>
    <w:p w14:paraId="5AD5E94A" w14:textId="7C121AB0" w:rsidR="00620F9D" w:rsidDel="0006053C" w:rsidRDefault="00620F9D">
      <w:pPr>
        <w:pStyle w:val="1"/>
        <w:numPr>
          <w:ilvl w:val="0"/>
          <w:numId w:val="0"/>
        </w:numPr>
        <w:ind w:left="360" w:hanging="360"/>
        <w:rPr>
          <w:del w:id="1923" w:author="Лунева Наталия Валерьевна" w:date="2022-06-09T14:34:00Z"/>
          <w:rFonts w:ascii="Arial" w:hAnsi="Arial"/>
        </w:rPr>
        <w:pPrChange w:id="1924" w:author="Лунева Наталия Валерьевна" w:date="2022-06-09T14:34:00Z">
          <w:pPr>
            <w:pStyle w:val="af1"/>
            <w:tabs>
              <w:tab w:val="left" w:pos="0"/>
            </w:tabs>
          </w:pPr>
        </w:pPrChange>
      </w:pPr>
    </w:p>
    <w:p w14:paraId="59E38149" w14:textId="4C4DCEFE" w:rsidR="00620F9D" w:rsidRPr="00C01C70" w:rsidDel="0006053C" w:rsidRDefault="00620F9D">
      <w:pPr>
        <w:pStyle w:val="1"/>
        <w:numPr>
          <w:ilvl w:val="0"/>
          <w:numId w:val="0"/>
        </w:numPr>
        <w:ind w:left="360" w:hanging="360"/>
        <w:rPr>
          <w:del w:id="1925" w:author="Лунева Наталия Валерьевна" w:date="2022-06-09T14:34:00Z"/>
          <w:rFonts w:ascii="Arial" w:hAnsi="Arial"/>
        </w:rPr>
        <w:pPrChange w:id="1926" w:author="Лунева Наталия Валерьевна" w:date="2022-06-09T14:34:00Z">
          <w:pPr>
            <w:pStyle w:val="af1"/>
            <w:tabs>
              <w:tab w:val="left" w:pos="0"/>
            </w:tabs>
          </w:pPr>
        </w:pPrChange>
      </w:pPr>
    </w:p>
    <w:tbl>
      <w:tblPr>
        <w:tblStyle w:val="a5"/>
        <w:tblW w:w="10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9"/>
        <w:gridCol w:w="4369"/>
      </w:tblGrid>
      <w:tr w:rsidR="001712FE" w:rsidDel="0006053C" w14:paraId="09749AAD" w14:textId="560EEEC3" w:rsidTr="00620F9D">
        <w:trPr>
          <w:trHeight w:val="614"/>
          <w:del w:id="1927" w:author="Лунева Наталия Валерьевна" w:date="2022-06-09T14:34:00Z"/>
        </w:trPr>
        <w:tc>
          <w:tcPr>
            <w:tcW w:w="6119" w:type="dxa"/>
          </w:tcPr>
          <w:bookmarkEnd w:id="24"/>
          <w:p w14:paraId="2C4EFF52" w14:textId="243B2CF1" w:rsidR="001712FE" w:rsidRPr="00010976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28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29" w:author="Лунева Наталия Валерьевна" w:date="2022-06-09T14:34:00Z">
                <w:pPr>
                  <w:jc w:val="both"/>
                </w:pPr>
              </w:pPrChange>
            </w:pPr>
            <w:del w:id="1930" w:author="Лунева Наталия Валерьевна" w:date="2022-06-09T14:34:00Z">
              <w:r w:rsidRPr="00010976"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Председатель Комитета</w:delText>
              </w:r>
            </w:del>
          </w:p>
        </w:tc>
        <w:tc>
          <w:tcPr>
            <w:tcW w:w="4369" w:type="dxa"/>
          </w:tcPr>
          <w:p w14:paraId="6DA5B744" w14:textId="360E1A2D" w:rsidR="001712FE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31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32" w:author="Лунева Наталия Валерьевна" w:date="2022-06-09T14:34:00Z">
                <w:pPr>
                  <w:jc w:val="both"/>
                </w:pPr>
              </w:pPrChange>
            </w:pPr>
            <w:del w:id="1933" w:author="Лунева Наталия Валерьевна" w:date="2022-06-09T14:34:00Z">
              <w:r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_______________________ Ф.И.О.</w:delText>
              </w:r>
            </w:del>
          </w:p>
        </w:tc>
      </w:tr>
      <w:tr w:rsidR="001712FE" w:rsidDel="0006053C" w14:paraId="33B03263" w14:textId="2F2FFBB0" w:rsidTr="00620F9D">
        <w:trPr>
          <w:trHeight w:val="463"/>
          <w:del w:id="1934" w:author="Лунева Наталия Валерьевна" w:date="2022-06-09T14:34:00Z"/>
        </w:trPr>
        <w:tc>
          <w:tcPr>
            <w:tcW w:w="6119" w:type="dxa"/>
          </w:tcPr>
          <w:p w14:paraId="595E92C6" w14:textId="634D9894" w:rsidR="001712FE" w:rsidRPr="00010976" w:rsidDel="0006053C" w:rsidRDefault="00120BD8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35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36" w:author="Лунева Наталия Валерьевна" w:date="2022-06-09T14:34:00Z">
                <w:pPr>
                  <w:jc w:val="both"/>
                </w:pPr>
              </w:pPrChange>
            </w:pPr>
            <w:del w:id="1937" w:author="Лунева Наталия Валерьевна" w:date="2022-06-09T14:34:00Z">
              <w:r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Генеральный директор</w:delText>
              </w:r>
            </w:del>
          </w:p>
        </w:tc>
        <w:tc>
          <w:tcPr>
            <w:tcW w:w="4369" w:type="dxa"/>
          </w:tcPr>
          <w:p w14:paraId="1C318B0D" w14:textId="53C106D5" w:rsidR="001712FE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38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39" w:author="Лунева Наталия Валерьевна" w:date="2022-06-09T14:34:00Z">
                <w:pPr>
                  <w:jc w:val="both"/>
                </w:pPr>
              </w:pPrChange>
            </w:pPr>
            <w:del w:id="1940" w:author="Лунева Наталия Валерьевна" w:date="2022-06-09T14:34:00Z">
              <w:r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_______________________ Ф.И.О.</w:delText>
              </w:r>
            </w:del>
          </w:p>
        </w:tc>
      </w:tr>
      <w:tr w:rsidR="001712FE" w:rsidDel="0006053C" w14:paraId="472DF148" w14:textId="5A5E98BD" w:rsidTr="00620F9D">
        <w:trPr>
          <w:trHeight w:val="614"/>
          <w:del w:id="1941" w:author="Лунева Наталия Валерьевна" w:date="2022-06-09T14:34:00Z"/>
        </w:trPr>
        <w:tc>
          <w:tcPr>
            <w:tcW w:w="6119" w:type="dxa"/>
          </w:tcPr>
          <w:p w14:paraId="66CF0949" w14:textId="5ED74E66" w:rsidR="00120BD8" w:rsidDel="0006053C" w:rsidRDefault="00120BD8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42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43" w:author="Лунева Наталия Валерьевна" w:date="2022-06-09T14:34:00Z">
                <w:pPr>
                  <w:jc w:val="both"/>
                </w:pPr>
              </w:pPrChange>
            </w:pPr>
          </w:p>
          <w:p w14:paraId="0989D071" w14:textId="2154781E" w:rsidR="001712FE" w:rsidRPr="00010976" w:rsidDel="0006053C" w:rsidRDefault="00120BD8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44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45" w:author="Лунева Наталия Валерьевна" w:date="2022-06-09T14:34:00Z">
                <w:pPr>
                  <w:jc w:val="both"/>
                </w:pPr>
              </w:pPrChange>
            </w:pPr>
            <w:del w:id="1946" w:author="Лунева Наталия Валерьевна" w:date="2022-06-09T14:34:00Z">
              <w:r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Секретарь Комитета</w:delText>
              </w:r>
            </w:del>
          </w:p>
        </w:tc>
        <w:tc>
          <w:tcPr>
            <w:tcW w:w="4369" w:type="dxa"/>
          </w:tcPr>
          <w:p w14:paraId="564C3A5C" w14:textId="4090C847" w:rsidR="003C4DF0" w:rsidDel="0006053C" w:rsidRDefault="003C4DF0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47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48" w:author="Лунева Наталия Валерьевна" w:date="2022-06-09T14:34:00Z">
                <w:pPr>
                  <w:jc w:val="both"/>
                </w:pPr>
              </w:pPrChange>
            </w:pPr>
          </w:p>
          <w:p w14:paraId="54C7A1E6" w14:textId="3AD8BD50" w:rsidR="001712FE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49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50" w:author="Лунева Наталия Валерьевна" w:date="2022-06-09T14:34:00Z">
                <w:pPr>
                  <w:jc w:val="both"/>
                </w:pPr>
              </w:pPrChange>
            </w:pPr>
            <w:del w:id="1951" w:author="Лунева Наталия Валерьевна" w:date="2022-06-09T14:34:00Z">
              <w:r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_______________________ Ф.И.О.</w:delText>
              </w:r>
            </w:del>
          </w:p>
          <w:p w14:paraId="070E35AD" w14:textId="27E369CD" w:rsidR="00920173" w:rsidDel="0006053C" w:rsidRDefault="00920173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52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53" w:author="Лунева Наталия Валерьевна" w:date="2022-06-09T14:34:00Z">
                <w:pPr>
                  <w:jc w:val="both"/>
                </w:pPr>
              </w:pPrChange>
            </w:pPr>
          </w:p>
        </w:tc>
      </w:tr>
      <w:tr w:rsidR="001712FE" w:rsidDel="0006053C" w14:paraId="6C033568" w14:textId="09563222" w:rsidTr="00620F9D">
        <w:trPr>
          <w:trHeight w:val="614"/>
          <w:del w:id="1954" w:author="Лунева Наталия Валерьевна" w:date="2022-06-09T14:34:00Z"/>
        </w:trPr>
        <w:tc>
          <w:tcPr>
            <w:tcW w:w="6119" w:type="dxa"/>
          </w:tcPr>
          <w:p w14:paraId="488E4347" w14:textId="4BFFC74C" w:rsidR="001712FE" w:rsidRPr="00010976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55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56" w:author="Лунева Наталия Валерьевна" w:date="2022-06-09T14:34:00Z">
                <w:pPr>
                  <w:jc w:val="both"/>
                </w:pPr>
              </w:pPrChange>
            </w:pPr>
            <w:del w:id="1957" w:author="Лунева Наталия Валерьевна" w:date="2022-06-09T14:34:00Z">
              <w:r w:rsidRPr="00010976"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Директор по экономике и финансам</w:delText>
              </w:r>
            </w:del>
          </w:p>
        </w:tc>
        <w:tc>
          <w:tcPr>
            <w:tcW w:w="4369" w:type="dxa"/>
          </w:tcPr>
          <w:p w14:paraId="14B7D8C2" w14:textId="0514C856" w:rsidR="001712FE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58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59" w:author="Лунева Наталия Валерьевна" w:date="2022-06-09T14:34:00Z">
                <w:pPr>
                  <w:jc w:val="both"/>
                </w:pPr>
              </w:pPrChange>
            </w:pPr>
            <w:del w:id="1960" w:author="Лунева Наталия Валерьевна" w:date="2022-06-09T14:34:00Z">
              <w:r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_______________________ Ф.И.О.</w:delText>
              </w:r>
            </w:del>
          </w:p>
        </w:tc>
      </w:tr>
      <w:tr w:rsidR="001712FE" w:rsidDel="0006053C" w14:paraId="078DAE41" w14:textId="2E373D11" w:rsidTr="00620F9D">
        <w:trPr>
          <w:trHeight w:val="614"/>
          <w:del w:id="1961" w:author="Лунева Наталия Валерьевна" w:date="2022-06-09T14:34:00Z"/>
        </w:trPr>
        <w:tc>
          <w:tcPr>
            <w:tcW w:w="6119" w:type="dxa"/>
          </w:tcPr>
          <w:p w14:paraId="41C726FC" w14:textId="5BEC25B6" w:rsidR="001712FE" w:rsidRPr="00010976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62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63" w:author="Лунева Наталия Валерьевна" w:date="2022-06-09T14:34:00Z">
                <w:pPr>
                  <w:jc w:val="both"/>
                </w:pPr>
              </w:pPrChange>
            </w:pPr>
            <w:del w:id="1964" w:author="Лунева Наталия Валерьевна" w:date="2022-06-09T14:34:00Z">
              <w:r w:rsidRPr="00010976"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Директор по правовым вопросам</w:delText>
              </w:r>
            </w:del>
          </w:p>
        </w:tc>
        <w:tc>
          <w:tcPr>
            <w:tcW w:w="4369" w:type="dxa"/>
          </w:tcPr>
          <w:p w14:paraId="102F744F" w14:textId="0C6C34EE" w:rsidR="001712FE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65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66" w:author="Лунева Наталия Валерьевна" w:date="2022-06-09T14:34:00Z">
                <w:pPr>
                  <w:jc w:val="both"/>
                </w:pPr>
              </w:pPrChange>
            </w:pPr>
            <w:del w:id="1967" w:author="Лунева Наталия Валерьевна" w:date="2022-06-09T14:34:00Z">
              <w:r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_______________________ Ф.И.О.</w:delText>
              </w:r>
            </w:del>
          </w:p>
        </w:tc>
      </w:tr>
      <w:tr w:rsidR="001712FE" w:rsidDel="0006053C" w14:paraId="5A681AAE" w14:textId="1A194347" w:rsidTr="00620F9D">
        <w:trPr>
          <w:trHeight w:val="614"/>
          <w:del w:id="1968" w:author="Лунева Наталия Валерьевна" w:date="2022-06-09T14:34:00Z"/>
        </w:trPr>
        <w:tc>
          <w:tcPr>
            <w:tcW w:w="6119" w:type="dxa"/>
          </w:tcPr>
          <w:p w14:paraId="6162A5E3" w14:textId="4D149F6B" w:rsidR="001712FE" w:rsidRPr="00010976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69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70" w:author="Лунева Наталия Валерьевна" w:date="2022-06-09T14:34:00Z">
                <w:pPr>
                  <w:jc w:val="both"/>
                </w:pPr>
              </w:pPrChange>
            </w:pPr>
            <w:del w:id="1971" w:author="Лунева Наталия Валерьевна" w:date="2022-06-09T14:34:00Z">
              <w:r w:rsidRPr="00010976"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Директор по безопасности</w:delText>
              </w:r>
            </w:del>
          </w:p>
        </w:tc>
        <w:tc>
          <w:tcPr>
            <w:tcW w:w="4369" w:type="dxa"/>
          </w:tcPr>
          <w:p w14:paraId="2082F119" w14:textId="1E2204A7" w:rsidR="001712FE" w:rsidDel="0006053C" w:rsidRDefault="001712FE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72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73" w:author="Лунева Наталия Валерьевна" w:date="2022-06-09T14:34:00Z">
                <w:pPr>
                  <w:jc w:val="both"/>
                </w:pPr>
              </w:pPrChange>
            </w:pPr>
            <w:del w:id="1974" w:author="Лунева Наталия Валерьевна" w:date="2022-06-09T14:34:00Z">
              <w:r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_______________________ Ф.И.О.</w:delText>
              </w:r>
            </w:del>
          </w:p>
        </w:tc>
      </w:tr>
      <w:tr w:rsidR="00920173" w:rsidDel="0006053C" w14:paraId="23FA9AC8" w14:textId="075A8CF4" w:rsidTr="00620F9D">
        <w:trPr>
          <w:trHeight w:val="614"/>
          <w:del w:id="1975" w:author="Лунева Наталия Валерьевна" w:date="2022-06-09T14:34:00Z"/>
        </w:trPr>
        <w:tc>
          <w:tcPr>
            <w:tcW w:w="6119" w:type="dxa"/>
          </w:tcPr>
          <w:p w14:paraId="785108C9" w14:textId="0AD6BE18" w:rsidR="00920173" w:rsidRPr="00010976" w:rsidDel="0006053C" w:rsidRDefault="00920173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76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77" w:author="Лунева Наталия Валерьевна" w:date="2022-06-09T14:34:00Z">
                <w:pPr>
                  <w:jc w:val="both"/>
                </w:pPr>
              </w:pPrChange>
            </w:pPr>
            <w:del w:id="1978" w:author="Лунева Наталия Валерьевна" w:date="2022-06-09T14:34:00Z">
              <w:r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Директор по стратегии</w:delText>
              </w:r>
            </w:del>
          </w:p>
        </w:tc>
        <w:tc>
          <w:tcPr>
            <w:tcW w:w="4369" w:type="dxa"/>
          </w:tcPr>
          <w:p w14:paraId="57CB0E90" w14:textId="2CC11BF7" w:rsidR="00920173" w:rsidDel="0006053C" w:rsidRDefault="00920173">
            <w:pPr>
              <w:pStyle w:val="1"/>
              <w:numPr>
                <w:ilvl w:val="0"/>
                <w:numId w:val="0"/>
              </w:numPr>
              <w:ind w:left="360" w:hanging="360"/>
              <w:rPr>
                <w:del w:id="1979" w:author="Лунева Наталия Валерьевна" w:date="2022-06-09T14:34:00Z"/>
                <w:rFonts w:ascii="Arial" w:eastAsia="Times New Roman" w:hAnsi="Arial"/>
                <w:sz w:val="24"/>
                <w:szCs w:val="24"/>
                <w:lang w:eastAsia="ru-RU"/>
              </w:rPr>
              <w:pPrChange w:id="1980" w:author="Лунева Наталия Валерьевна" w:date="2022-06-09T14:34:00Z">
                <w:pPr>
                  <w:jc w:val="both"/>
                </w:pPr>
              </w:pPrChange>
            </w:pPr>
            <w:del w:id="1981" w:author="Лунева Наталия Валерьевна" w:date="2022-06-09T14:34:00Z">
              <w:r w:rsidDel="0006053C">
                <w:rPr>
                  <w:rFonts w:ascii="Arial" w:eastAsia="Times New Roman" w:hAnsi="Arial"/>
                  <w:sz w:val="24"/>
                  <w:szCs w:val="24"/>
                  <w:lang w:eastAsia="ru-RU"/>
                </w:rPr>
                <w:delText>_______________________ Ф.И.О.</w:delText>
              </w:r>
            </w:del>
          </w:p>
        </w:tc>
      </w:tr>
    </w:tbl>
    <w:p w14:paraId="37DE254A" w14:textId="0A1112D6" w:rsidR="0006053C" w:rsidRPr="0006053C" w:rsidRDefault="0006053C">
      <w:pPr>
        <w:pStyle w:val="1"/>
        <w:numPr>
          <w:ilvl w:val="0"/>
          <w:numId w:val="0"/>
        </w:numPr>
        <w:ind w:left="360" w:hanging="360"/>
        <w:jc w:val="center"/>
        <w:rPr>
          <w:ins w:id="1982" w:author="Лунева Наталия Валерьевна" w:date="2022-06-09T14:34:00Z"/>
          <w:rFonts w:ascii="Arial" w:hAnsi="Arial"/>
          <w:bCs w:val="0"/>
          <w:lang w:eastAsia="ru-RU"/>
          <w:rPrChange w:id="1983" w:author="Лунева Наталия Валерьевна" w:date="2022-06-09T14:35:00Z">
            <w:rPr>
              <w:ins w:id="1984" w:author="Лунева Наталия Валерьевна" w:date="2022-06-09T14:34:00Z"/>
              <w:rFonts w:ascii="Times New Roman" w:eastAsia="Times New Roman" w:hAnsi="Times New Roman" w:cs="Times New Roman"/>
              <w:bCs/>
              <w:sz w:val="24"/>
              <w:szCs w:val="24"/>
              <w:u w:val="single"/>
            </w:rPr>
          </w:rPrChange>
        </w:rPr>
        <w:pPrChange w:id="1985" w:author="Лунева Наталия Валерьевна" w:date="2022-06-09T14:35:00Z">
          <w:pPr>
            <w:widowControl w:val="0"/>
            <w:spacing w:after="0" w:line="240" w:lineRule="auto"/>
            <w:jc w:val="center"/>
          </w:pPr>
        </w:pPrChange>
      </w:pPr>
      <w:bookmarkStart w:id="1986" w:name="_Toc105683279"/>
      <w:ins w:id="1987" w:author="Лунева Наталия Валерьевна" w:date="2022-06-09T14:34:00Z">
        <w:r w:rsidRPr="0006053C">
          <w:rPr>
            <w:rFonts w:ascii="Arial" w:hAnsi="Arial"/>
            <w:lang w:eastAsia="ru-RU"/>
            <w:rPrChange w:id="1988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rPrChange>
          </w:rPr>
          <w:t>Приложение 3</w:t>
        </w:r>
      </w:ins>
      <w:ins w:id="1989" w:author="Лунева Наталия Валерьевна" w:date="2022-06-09T14:36:00Z">
        <w:r>
          <w:rPr>
            <w:rFonts w:ascii="Arial" w:hAnsi="Arial"/>
            <w:lang w:eastAsia="ru-RU"/>
          </w:rPr>
          <w:br/>
        </w:r>
        <w:r w:rsidRPr="00E40B64">
          <w:rPr>
            <w:rFonts w:ascii="Arial" w:eastAsia="Times New Roman" w:hAnsi="Arial"/>
            <w:bCs w:val="0"/>
            <w:sz w:val="24"/>
            <w:szCs w:val="24"/>
            <w:u w:val="single"/>
          </w:rPr>
          <w:t>Форма Протокола Координационного совета по ИТ</w:t>
        </w:r>
      </w:ins>
      <w:bookmarkEnd w:id="1986"/>
    </w:p>
    <w:p w14:paraId="3AE6EA2D" w14:textId="77777777" w:rsidR="0006053C" w:rsidRDefault="0006053C" w:rsidP="0006053C">
      <w:pPr>
        <w:widowControl w:val="0"/>
        <w:spacing w:after="0" w:line="240" w:lineRule="auto"/>
        <w:jc w:val="center"/>
        <w:rPr>
          <w:ins w:id="1990" w:author="Лунева Наталия Валерьевна" w:date="2022-06-09T14:34:00Z"/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7B2A5BA" w14:textId="77777777" w:rsidR="0006053C" w:rsidRDefault="0006053C" w:rsidP="0006053C">
      <w:pPr>
        <w:widowControl w:val="0"/>
        <w:spacing w:after="0" w:line="240" w:lineRule="auto"/>
        <w:jc w:val="center"/>
        <w:rPr>
          <w:ins w:id="1991" w:author="Лунева Наталия Валерьевна" w:date="2022-06-09T14:34:00Z"/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tbl>
      <w:tblPr>
        <w:tblW w:w="9676" w:type="dxa"/>
        <w:tblInd w:w="-1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2"/>
        <w:gridCol w:w="1847"/>
        <w:gridCol w:w="1604"/>
        <w:gridCol w:w="993"/>
      </w:tblGrid>
      <w:tr w:rsidR="0006053C" w14:paraId="5FEF0EB6" w14:textId="77777777" w:rsidTr="0006053C">
        <w:trPr>
          <w:cantSplit/>
          <w:trHeight w:hRule="exact" w:val="369"/>
          <w:ins w:id="1992" w:author="Лунева Наталия Валерьевна" w:date="2022-06-09T14:34:00Z"/>
        </w:trPr>
        <w:tc>
          <w:tcPr>
            <w:tcW w:w="5232" w:type="dxa"/>
          </w:tcPr>
          <w:p w14:paraId="2B8CA132" w14:textId="77777777" w:rsidR="0006053C" w:rsidRDefault="0006053C" w:rsidP="0006053C">
            <w:pPr>
              <w:pStyle w:val="a7"/>
              <w:rPr>
                <w:ins w:id="1993" w:author="Лунева Наталия Валерьевна" w:date="2022-06-09T14:34:00Z"/>
                <w:rFonts w:cs="Arial"/>
                <w:lang w:val="fi-FI"/>
              </w:rPr>
            </w:pPr>
            <w:ins w:id="1994" w:author="Лунева Наталия Валерьевна" w:date="2022-06-09T14:34:00Z">
              <w:r>
                <w:rPr>
                  <w:noProof/>
                  <w:lang w:eastAsia="ru-RU"/>
                </w:rPr>
                <w:drawing>
                  <wp:anchor distT="0" distB="0" distL="114300" distR="114300" simplePos="0" relativeHeight="251659264" behindDoc="1" locked="0" layoutInCell="1" allowOverlap="1" wp14:anchorId="797EE230" wp14:editId="13B83E62">
                    <wp:simplePos x="0" y="0"/>
                    <wp:positionH relativeFrom="column">
                      <wp:posOffset>-635</wp:posOffset>
                    </wp:positionH>
                    <wp:positionV relativeFrom="paragraph">
                      <wp:posOffset>7620</wp:posOffset>
                    </wp:positionV>
                    <wp:extent cx="1162050" cy="264735"/>
                    <wp:effectExtent l="0" t="0" r="0" b="2540"/>
                    <wp:wrapNone/>
                    <wp:docPr id="9" name="Рисунок 9" descr="/Users/irinakorotich/Desktop/work/Атомстрой/для бланка-0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/Users/irinakorotich/Desktop/work/Атомстрой/для бланка-01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02829" cy="27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</w:p>
        </w:tc>
        <w:tc>
          <w:tcPr>
            <w:tcW w:w="3451" w:type="dxa"/>
            <w:gridSpan w:val="2"/>
          </w:tcPr>
          <w:p w14:paraId="4D10BFB9" w14:textId="77777777" w:rsidR="0006053C" w:rsidRPr="00BE3081" w:rsidRDefault="0006053C" w:rsidP="0006053C">
            <w:pPr>
              <w:pStyle w:val="a7"/>
              <w:spacing w:before="140"/>
              <w:rPr>
                <w:ins w:id="1995" w:author="Лунева Наталия Валерьевна" w:date="2022-06-09T14:34:00Z"/>
                <w:rFonts w:cs="Arial"/>
              </w:rPr>
            </w:pPr>
          </w:p>
        </w:tc>
        <w:tc>
          <w:tcPr>
            <w:tcW w:w="993" w:type="dxa"/>
          </w:tcPr>
          <w:p w14:paraId="1697FDC4" w14:textId="77777777" w:rsidR="0006053C" w:rsidRDefault="0006053C" w:rsidP="0006053C">
            <w:pPr>
              <w:pStyle w:val="a7"/>
              <w:spacing w:before="140"/>
              <w:jc w:val="right"/>
              <w:rPr>
                <w:ins w:id="1996" w:author="Лунева Наталия Валерьевна" w:date="2022-06-09T14:34:00Z"/>
                <w:lang w:val="fi-FI"/>
              </w:rPr>
            </w:pPr>
            <w:ins w:id="1997" w:author="Лунева Наталия Валерьевна" w:date="2022-06-09T14:34:00Z">
              <w:r>
                <w:rPr>
                  <w:rStyle w:val="af7"/>
                </w:rPr>
                <w:fldChar w:fldCharType="begin"/>
              </w:r>
              <w:r>
                <w:rPr>
                  <w:rStyle w:val="af7"/>
                </w:rPr>
                <w:instrText xml:space="preserve"> PAGE </w:instrText>
              </w:r>
              <w:r>
                <w:rPr>
                  <w:rStyle w:val="af7"/>
                </w:rPr>
                <w:fldChar w:fldCharType="separate"/>
              </w:r>
              <w:r>
                <w:rPr>
                  <w:rStyle w:val="af7"/>
                  <w:noProof/>
                </w:rPr>
                <w:t>1</w:t>
              </w:r>
              <w:r>
                <w:rPr>
                  <w:rStyle w:val="af7"/>
                </w:rPr>
                <w:fldChar w:fldCharType="end"/>
              </w:r>
              <w:r>
                <w:rPr>
                  <w:rStyle w:val="af7"/>
                </w:rPr>
                <w:t xml:space="preserve"> (2)</w:t>
              </w:r>
            </w:ins>
          </w:p>
        </w:tc>
      </w:tr>
      <w:tr w:rsidR="0006053C" w14:paraId="306F8938" w14:textId="77777777" w:rsidTr="0006053C">
        <w:trPr>
          <w:trHeight w:hRule="exact" w:val="193"/>
          <w:ins w:id="1998" w:author="Лунева Наталия Валерьевна" w:date="2022-06-09T14:34:00Z"/>
        </w:trPr>
        <w:tc>
          <w:tcPr>
            <w:tcW w:w="5232" w:type="dxa"/>
          </w:tcPr>
          <w:p w14:paraId="71143308" w14:textId="77777777" w:rsidR="0006053C" w:rsidRDefault="0006053C" w:rsidP="0006053C">
            <w:pPr>
              <w:pStyle w:val="a7"/>
              <w:ind w:left="170"/>
              <w:rPr>
                <w:ins w:id="1999" w:author="Лунева Наталия Валерьевна" w:date="2022-06-09T14:34:00Z"/>
                <w:rFonts w:cs="Arial"/>
                <w:lang w:val="fi-FI"/>
              </w:rPr>
            </w:pPr>
          </w:p>
        </w:tc>
        <w:tc>
          <w:tcPr>
            <w:tcW w:w="1847" w:type="dxa"/>
          </w:tcPr>
          <w:p w14:paraId="2EF6AEB9" w14:textId="77777777" w:rsidR="0006053C" w:rsidRPr="00881040" w:rsidRDefault="0006053C" w:rsidP="0006053C">
            <w:pPr>
              <w:pStyle w:val="a7"/>
              <w:rPr>
                <w:ins w:id="2000" w:author="Лунева Наталия Валерьевна" w:date="2022-06-09T14:34:00Z"/>
                <w:rFonts w:cs="Arial"/>
              </w:rPr>
            </w:pPr>
            <w:ins w:id="2001" w:author="Лунева Наталия Валерьевна" w:date="2022-06-09T14:34:00Z">
              <w:r>
                <w:rPr>
                  <w:rFonts w:cs="Arial"/>
                </w:rPr>
                <w:t xml:space="preserve">                              ПРО</w:t>
              </w:r>
            </w:ins>
          </w:p>
        </w:tc>
        <w:tc>
          <w:tcPr>
            <w:tcW w:w="1604" w:type="dxa"/>
          </w:tcPr>
          <w:p w14:paraId="4899A993" w14:textId="77777777" w:rsidR="0006053C" w:rsidRDefault="0006053C" w:rsidP="0006053C">
            <w:pPr>
              <w:pStyle w:val="a7"/>
              <w:rPr>
                <w:ins w:id="2002" w:author="Лунева Наталия Валерьевна" w:date="2022-06-09T14:34:00Z"/>
                <w:rFonts w:cs="Arial"/>
                <w:lang w:val="fi-FI"/>
              </w:rPr>
            </w:pPr>
          </w:p>
        </w:tc>
        <w:tc>
          <w:tcPr>
            <w:tcW w:w="993" w:type="dxa"/>
          </w:tcPr>
          <w:p w14:paraId="4A0B5959" w14:textId="77777777" w:rsidR="0006053C" w:rsidRDefault="0006053C" w:rsidP="0006053C">
            <w:pPr>
              <w:pStyle w:val="a7"/>
              <w:jc w:val="right"/>
              <w:rPr>
                <w:ins w:id="2003" w:author="Лунева Наталия Валерьевна" w:date="2022-06-09T14:34:00Z"/>
                <w:rFonts w:cs="Arial"/>
                <w:lang w:val="fi-FI"/>
              </w:rPr>
            </w:pPr>
          </w:p>
        </w:tc>
      </w:tr>
      <w:tr w:rsidR="0006053C" w14:paraId="4B62298C" w14:textId="77777777" w:rsidTr="0006053C">
        <w:trPr>
          <w:trHeight w:val="220"/>
          <w:ins w:id="2004" w:author="Лунева Наталия Валерьевна" w:date="2022-06-09T14:34:00Z"/>
        </w:trPr>
        <w:tc>
          <w:tcPr>
            <w:tcW w:w="5232" w:type="dxa"/>
          </w:tcPr>
          <w:p w14:paraId="41EFF3AC" w14:textId="77777777" w:rsidR="0006053C" w:rsidRDefault="0006053C" w:rsidP="0006053C">
            <w:pPr>
              <w:pStyle w:val="a7"/>
              <w:rPr>
                <w:ins w:id="2005" w:author="Лунева Наталия Валерьевна" w:date="2022-06-09T14:34:00Z"/>
                <w:rFonts w:cs="Arial"/>
              </w:rPr>
            </w:pPr>
          </w:p>
        </w:tc>
        <w:tc>
          <w:tcPr>
            <w:tcW w:w="1847" w:type="dxa"/>
          </w:tcPr>
          <w:p w14:paraId="2D63EE85" w14:textId="77777777" w:rsidR="0006053C" w:rsidRPr="00EA38A3" w:rsidRDefault="0006053C" w:rsidP="0006053C">
            <w:pPr>
              <w:pStyle w:val="a7"/>
              <w:rPr>
                <w:ins w:id="2006" w:author="Лунева Наталия Валерьевна" w:date="2022-06-09T14:34:00Z"/>
              </w:rPr>
            </w:pPr>
          </w:p>
        </w:tc>
        <w:tc>
          <w:tcPr>
            <w:tcW w:w="2597" w:type="dxa"/>
            <w:gridSpan w:val="2"/>
          </w:tcPr>
          <w:p w14:paraId="6DC22068" w14:textId="77777777" w:rsidR="0006053C" w:rsidRDefault="0006053C" w:rsidP="0006053C">
            <w:pPr>
              <w:pStyle w:val="a7"/>
              <w:jc w:val="right"/>
              <w:rPr>
                <w:ins w:id="2007" w:author="Лунева Наталия Валерьевна" w:date="2022-06-09T14:34:00Z"/>
                <w:lang w:val="fi-FI"/>
              </w:rPr>
            </w:pPr>
          </w:p>
        </w:tc>
      </w:tr>
    </w:tbl>
    <w:p w14:paraId="0FE0ABC4" w14:textId="77777777" w:rsidR="0006053C" w:rsidRDefault="0006053C" w:rsidP="0006053C">
      <w:pPr>
        <w:widowControl w:val="0"/>
        <w:spacing w:after="0" w:line="240" w:lineRule="auto"/>
        <w:jc w:val="center"/>
        <w:rPr>
          <w:ins w:id="2008" w:author="Лунева Наталия Валерьевна" w:date="2022-06-09T14:34:00Z"/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92A31C1" w14:textId="77777777" w:rsidR="0006053C" w:rsidRPr="0006053C" w:rsidRDefault="0006053C" w:rsidP="0006053C">
      <w:pPr>
        <w:widowControl w:val="0"/>
        <w:spacing w:after="0" w:line="240" w:lineRule="auto"/>
        <w:jc w:val="center"/>
        <w:rPr>
          <w:ins w:id="2009" w:author="Лунева Наталия Валерьевна" w:date="2022-06-09T14:34:00Z"/>
          <w:rFonts w:ascii="Arial" w:eastAsia="Times New Roman" w:hAnsi="Arial" w:cs="Arial"/>
          <w:bCs/>
          <w:sz w:val="24"/>
          <w:szCs w:val="24"/>
          <w:u w:val="single"/>
          <w:rPrChange w:id="2010" w:author="Лунева Наталия Валерьевна" w:date="2022-06-09T14:35:00Z">
            <w:rPr>
              <w:ins w:id="2011" w:author="Лунева Наталия Валерьевна" w:date="2022-06-09T14:34:00Z"/>
              <w:rFonts w:ascii="Times New Roman" w:eastAsia="Times New Roman" w:hAnsi="Times New Roman" w:cs="Times New Roman"/>
              <w:bCs/>
              <w:sz w:val="24"/>
              <w:szCs w:val="24"/>
              <w:u w:val="single"/>
            </w:rPr>
          </w:rPrChange>
        </w:rPr>
      </w:pPr>
      <w:ins w:id="2012" w:author="Лунева Наталия Валерьевна" w:date="2022-06-09T14:34:00Z">
        <w:r w:rsidRPr="0006053C">
          <w:rPr>
            <w:rFonts w:ascii="Arial" w:eastAsia="Times New Roman" w:hAnsi="Arial" w:cs="Arial"/>
            <w:bCs/>
            <w:sz w:val="24"/>
            <w:szCs w:val="24"/>
            <w:u w:val="single"/>
            <w:rPrChange w:id="2013" w:author="Лунева Наталия Валерьевна" w:date="2022-06-09T14:35:00Z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</w:rPrChange>
          </w:rPr>
          <w:t xml:space="preserve">ПРОТОКОЛ КООРДИНАЦИОННОГО СОВЕТА </w:t>
        </w:r>
        <w:r w:rsidRPr="0006053C">
          <w:rPr>
            <w:rFonts w:ascii="Arial" w:eastAsia="Times New Roman" w:hAnsi="Arial" w:cs="Arial"/>
            <w:bCs/>
            <w:sz w:val="24"/>
            <w:szCs w:val="24"/>
            <w:u w:val="single"/>
            <w:lang w:val="en-US"/>
            <w:rPrChange w:id="2014" w:author="Лунева Наталия Валерьевна" w:date="2022-06-09T14:35:00Z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rPrChange>
          </w:rPr>
          <w:t>IT</w:t>
        </w:r>
      </w:ins>
    </w:p>
    <w:p w14:paraId="22C391C1" w14:textId="77777777" w:rsidR="0006053C" w:rsidRPr="0006053C" w:rsidRDefault="0006053C" w:rsidP="0006053C">
      <w:pPr>
        <w:widowControl w:val="0"/>
        <w:tabs>
          <w:tab w:val="left" w:pos="6089"/>
        </w:tabs>
        <w:spacing w:after="0" w:line="240" w:lineRule="auto"/>
        <w:rPr>
          <w:ins w:id="2015" w:author="Лунева Наталия Валерьевна" w:date="2022-06-09T14:34:00Z"/>
          <w:rFonts w:ascii="Arial" w:eastAsia="Times New Roman" w:hAnsi="Arial" w:cs="Arial"/>
          <w:sz w:val="24"/>
          <w:szCs w:val="24"/>
          <w:rPrChange w:id="2016" w:author="Лунева Наталия Валерьевна" w:date="2022-06-09T14:35:00Z">
            <w:rPr>
              <w:ins w:id="2017" w:author="Лунева Наталия Валерьевна" w:date="2022-06-09T14:3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018" w:author="Лунева Наталия Валерьевна" w:date="2022-06-09T14:34:00Z">
        <w:r w:rsidRPr="0006053C">
          <w:rPr>
            <w:rFonts w:ascii="Arial" w:eastAsia="Times New Roman" w:hAnsi="Arial" w:cs="Arial"/>
            <w:sz w:val="24"/>
            <w:szCs w:val="24"/>
            <w:rPrChange w:id="2019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ab/>
        </w:r>
      </w:ins>
    </w:p>
    <w:p w14:paraId="43BB6E62" w14:textId="77777777" w:rsidR="0006053C" w:rsidRPr="0006053C" w:rsidRDefault="0006053C" w:rsidP="0006053C">
      <w:pPr>
        <w:widowControl w:val="0"/>
        <w:spacing w:after="0" w:line="240" w:lineRule="auto"/>
        <w:rPr>
          <w:ins w:id="2020" w:author="Лунева Наталия Валерьевна" w:date="2022-06-09T14:34:00Z"/>
          <w:rFonts w:ascii="Arial" w:eastAsia="Times New Roman" w:hAnsi="Arial" w:cs="Arial"/>
          <w:sz w:val="24"/>
          <w:szCs w:val="24"/>
          <w:rPrChange w:id="2021" w:author="Лунева Наталия Валерьевна" w:date="2022-06-09T14:35:00Z">
            <w:rPr>
              <w:ins w:id="2022" w:author="Лунева Наталия Валерьевна" w:date="2022-06-09T14:3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023" w:author="Лунева Наталия Валерьевна" w:date="2022-06-09T14:34:00Z">
        <w:r w:rsidRPr="0006053C">
          <w:rPr>
            <w:rFonts w:ascii="Arial" w:eastAsia="Calibri" w:hAnsi="Arial" w:cs="Arial"/>
            <w:sz w:val="24"/>
            <w:szCs w:val="24"/>
            <w:rPrChange w:id="2024" w:author="Лунева Наталия Валерьевна" w:date="2022-06-09T14:35:00Z">
              <w:rPr>
                <w:rFonts w:ascii="Times New Roman" w:eastAsia="Calibri" w:hAnsi="Times New Roman" w:cs="Times New Roman"/>
                <w:sz w:val="24"/>
                <w:szCs w:val="24"/>
              </w:rPr>
            </w:rPrChange>
          </w:rPr>
          <w:t>г. Екатеринбург</w:t>
        </w:r>
        <w:r w:rsidRPr="0006053C">
          <w:rPr>
            <w:rFonts w:ascii="Arial" w:eastAsia="Times New Roman" w:hAnsi="Arial" w:cs="Arial"/>
            <w:sz w:val="24"/>
            <w:szCs w:val="24"/>
            <w:rPrChange w:id="2025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ab/>
        </w:r>
        <w:r w:rsidRPr="0006053C">
          <w:rPr>
            <w:rFonts w:ascii="Arial" w:eastAsia="Times New Roman" w:hAnsi="Arial" w:cs="Arial"/>
            <w:sz w:val="24"/>
            <w:szCs w:val="24"/>
            <w:rPrChange w:id="2026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ab/>
          <w:t xml:space="preserve">           </w:t>
        </w:r>
        <w:r w:rsidRPr="0006053C">
          <w:rPr>
            <w:rFonts w:ascii="Arial" w:eastAsia="Times New Roman" w:hAnsi="Arial" w:cs="Arial"/>
            <w:sz w:val="24"/>
            <w:szCs w:val="24"/>
            <w:rPrChange w:id="2027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ab/>
        </w:r>
        <w:r w:rsidRPr="0006053C">
          <w:rPr>
            <w:rFonts w:ascii="Arial" w:eastAsia="Times New Roman" w:hAnsi="Arial" w:cs="Arial"/>
            <w:sz w:val="24"/>
            <w:szCs w:val="24"/>
            <w:rPrChange w:id="2028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ab/>
        </w:r>
        <w:r w:rsidRPr="0006053C">
          <w:rPr>
            <w:rFonts w:ascii="Arial" w:eastAsia="Times New Roman" w:hAnsi="Arial" w:cs="Arial"/>
            <w:sz w:val="24"/>
            <w:szCs w:val="24"/>
            <w:rPrChange w:id="2029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ab/>
          <w:t xml:space="preserve">   </w:t>
        </w:r>
        <w:r w:rsidRPr="0006053C">
          <w:rPr>
            <w:rFonts w:ascii="Arial" w:eastAsia="Times New Roman" w:hAnsi="Arial" w:cs="Arial"/>
            <w:sz w:val="24"/>
            <w:szCs w:val="24"/>
            <w:rPrChange w:id="2030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ab/>
        </w:r>
        <w:r w:rsidRPr="0006053C">
          <w:rPr>
            <w:rFonts w:ascii="Arial" w:eastAsia="Times New Roman" w:hAnsi="Arial" w:cs="Arial"/>
            <w:sz w:val="24"/>
            <w:szCs w:val="24"/>
            <w:rPrChange w:id="2031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ab/>
          <w:t>«___» _______ 20___ года</w:t>
        </w:r>
      </w:ins>
    </w:p>
    <w:p w14:paraId="08867434" w14:textId="77777777" w:rsidR="0006053C" w:rsidRPr="0006053C" w:rsidRDefault="0006053C" w:rsidP="0006053C">
      <w:pPr>
        <w:widowControl w:val="0"/>
        <w:spacing w:after="0" w:line="240" w:lineRule="auto"/>
        <w:jc w:val="both"/>
        <w:rPr>
          <w:ins w:id="2032" w:author="Лунева Наталия Валерьевна" w:date="2022-06-09T14:34:00Z"/>
          <w:rFonts w:ascii="Arial" w:eastAsia="Times New Roman" w:hAnsi="Arial" w:cs="Arial"/>
          <w:sz w:val="24"/>
          <w:szCs w:val="24"/>
          <w:rPrChange w:id="2033" w:author="Лунева Наталия Валерьевна" w:date="2022-06-09T14:35:00Z">
            <w:rPr>
              <w:ins w:id="2034" w:author="Лунева Наталия Валерьевна" w:date="2022-06-09T14:3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035" w:author="Лунева Наталия Валерьевна" w:date="2022-06-09T14:34:00Z">
        <w:r w:rsidRPr="0006053C">
          <w:rPr>
            <w:rFonts w:ascii="Arial" w:eastAsia="Times New Roman" w:hAnsi="Arial" w:cs="Arial"/>
            <w:sz w:val="24"/>
            <w:szCs w:val="24"/>
            <w:rPrChange w:id="2036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ул. Белинского 39</w:t>
        </w:r>
      </w:ins>
    </w:p>
    <w:p w14:paraId="2924B720" w14:textId="77777777" w:rsidR="0006053C" w:rsidRPr="0006053C" w:rsidRDefault="0006053C" w:rsidP="0006053C">
      <w:pPr>
        <w:widowControl w:val="0"/>
        <w:spacing w:after="0" w:line="240" w:lineRule="auto"/>
        <w:jc w:val="both"/>
        <w:rPr>
          <w:ins w:id="2037" w:author="Лунева Наталия Валерьевна" w:date="2022-06-09T14:34:00Z"/>
          <w:rFonts w:ascii="Arial" w:eastAsia="Times New Roman" w:hAnsi="Arial" w:cs="Arial"/>
          <w:sz w:val="24"/>
          <w:szCs w:val="24"/>
          <w:rPrChange w:id="2038" w:author="Лунева Наталия Валерьевна" w:date="2022-06-09T14:35:00Z">
            <w:rPr>
              <w:ins w:id="2039" w:author="Лунева Наталия Валерьевна" w:date="2022-06-09T14:3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14:paraId="0091FE00" w14:textId="77777777" w:rsidR="0006053C" w:rsidRPr="0006053C" w:rsidRDefault="0006053C" w:rsidP="0006053C">
      <w:pPr>
        <w:pStyle w:val="Teksti"/>
        <w:spacing w:before="0" w:line="240" w:lineRule="auto"/>
        <w:ind w:left="0"/>
        <w:rPr>
          <w:ins w:id="2040" w:author="Лунева Наталия Валерьевна" w:date="2022-06-09T14:34:00Z"/>
          <w:rFonts w:cs="Arial"/>
          <w:sz w:val="24"/>
          <w:szCs w:val="24"/>
          <w:lang w:val="ru-RU"/>
          <w:rPrChange w:id="2041" w:author="Лунева Наталия Валерьевна" w:date="2022-06-09T14:35:00Z">
            <w:rPr>
              <w:ins w:id="2042" w:author="Лунева Наталия Валерьевна" w:date="2022-06-09T14:34:00Z"/>
              <w:rFonts w:ascii="Times New Roman" w:hAnsi="Times New Roman"/>
              <w:sz w:val="24"/>
              <w:szCs w:val="24"/>
              <w:lang w:val="ru-RU"/>
            </w:rPr>
          </w:rPrChange>
        </w:rPr>
      </w:pPr>
      <w:ins w:id="2043" w:author="Лунева Наталия Валерьевна" w:date="2022-06-09T14:34:00Z">
        <w:r w:rsidRPr="0006053C">
          <w:rPr>
            <w:rFonts w:cs="Arial"/>
            <w:sz w:val="24"/>
            <w:szCs w:val="24"/>
            <w:lang w:val="ru-RU"/>
            <w:rPrChange w:id="2044" w:author="Лунева Наталия Валерьевна" w:date="2022-06-09T14:35:0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Начало: _____</w:t>
        </w:r>
      </w:ins>
    </w:p>
    <w:p w14:paraId="7BCA0264" w14:textId="77777777" w:rsidR="0006053C" w:rsidRPr="0006053C" w:rsidRDefault="0006053C" w:rsidP="0006053C">
      <w:pPr>
        <w:pStyle w:val="Teksti"/>
        <w:spacing w:before="0" w:line="240" w:lineRule="auto"/>
        <w:ind w:left="0"/>
        <w:rPr>
          <w:ins w:id="2045" w:author="Лунева Наталия Валерьевна" w:date="2022-06-09T14:34:00Z"/>
          <w:rFonts w:cs="Arial"/>
          <w:sz w:val="24"/>
          <w:szCs w:val="24"/>
          <w:lang w:val="ru-RU"/>
          <w:rPrChange w:id="2046" w:author="Лунева Наталия Валерьевна" w:date="2022-06-09T14:35:00Z">
            <w:rPr>
              <w:ins w:id="2047" w:author="Лунева Наталия Валерьевна" w:date="2022-06-09T14:34:00Z"/>
              <w:rFonts w:ascii="Times New Roman" w:hAnsi="Times New Roman"/>
              <w:sz w:val="24"/>
              <w:szCs w:val="24"/>
              <w:lang w:val="ru-RU"/>
            </w:rPr>
          </w:rPrChange>
        </w:rPr>
      </w:pPr>
      <w:ins w:id="2048" w:author="Лунева Наталия Валерьевна" w:date="2022-06-09T14:34:00Z">
        <w:r w:rsidRPr="0006053C">
          <w:rPr>
            <w:rFonts w:cs="Arial"/>
            <w:sz w:val="24"/>
            <w:szCs w:val="24"/>
            <w:lang w:val="ru-RU"/>
            <w:rPrChange w:id="2049" w:author="Лунева Наталия Валерьевна" w:date="2022-06-09T14:35:00Z">
              <w:rPr>
                <w:rFonts w:ascii="Times New Roman" w:hAnsi="Times New Roman"/>
                <w:sz w:val="24"/>
                <w:szCs w:val="24"/>
                <w:lang w:val="ru-RU"/>
              </w:rPr>
            </w:rPrChange>
          </w:rPr>
          <w:t>Окончание: _____</w:t>
        </w:r>
      </w:ins>
    </w:p>
    <w:p w14:paraId="0FCA9F9B" w14:textId="77777777" w:rsidR="0006053C" w:rsidRPr="0006053C" w:rsidRDefault="0006053C" w:rsidP="0006053C">
      <w:pPr>
        <w:widowControl w:val="0"/>
        <w:spacing w:after="0" w:line="240" w:lineRule="auto"/>
        <w:jc w:val="both"/>
        <w:rPr>
          <w:ins w:id="2050" w:author="Лунева Наталия Валерьевна" w:date="2022-06-09T14:34:00Z"/>
          <w:rFonts w:ascii="Arial" w:eastAsia="Times New Roman" w:hAnsi="Arial" w:cs="Arial"/>
          <w:bCs/>
          <w:sz w:val="24"/>
          <w:szCs w:val="24"/>
          <w:u w:val="single"/>
          <w:rPrChange w:id="2051" w:author="Лунева Наталия Валерьевна" w:date="2022-06-09T14:35:00Z">
            <w:rPr>
              <w:ins w:id="2052" w:author="Лунева Наталия Валерьевна" w:date="2022-06-09T14:34:00Z"/>
              <w:rFonts w:ascii="Times New Roman" w:eastAsia="Times New Roman" w:hAnsi="Times New Roman" w:cs="Times New Roman"/>
              <w:bCs/>
              <w:sz w:val="24"/>
              <w:szCs w:val="24"/>
              <w:u w:val="single"/>
            </w:rPr>
          </w:rPrChange>
        </w:rPr>
      </w:pPr>
    </w:p>
    <w:p w14:paraId="6B59C443" w14:textId="77777777" w:rsidR="0006053C" w:rsidRPr="0006053C" w:rsidRDefault="0006053C">
      <w:pPr>
        <w:widowControl w:val="0"/>
        <w:spacing w:after="0" w:line="240" w:lineRule="auto"/>
        <w:ind w:firstLine="142"/>
        <w:jc w:val="both"/>
        <w:rPr>
          <w:ins w:id="2053" w:author="Лунева Наталия Валерьевна" w:date="2022-06-09T14:34:00Z"/>
          <w:rFonts w:ascii="Arial" w:eastAsia="Times New Roman" w:hAnsi="Arial" w:cs="Arial"/>
          <w:bCs/>
          <w:sz w:val="24"/>
          <w:szCs w:val="24"/>
          <w:u w:val="single"/>
          <w:rPrChange w:id="2054" w:author="Лунева Наталия Валерьевна" w:date="2022-06-09T14:35:00Z">
            <w:rPr>
              <w:ins w:id="2055" w:author="Лунева Наталия Валерьевна" w:date="2022-06-09T14:34:00Z"/>
              <w:rFonts w:ascii="Times New Roman" w:eastAsia="Times New Roman" w:hAnsi="Times New Roman" w:cs="Times New Roman"/>
              <w:bCs/>
              <w:sz w:val="24"/>
              <w:szCs w:val="24"/>
              <w:u w:val="single"/>
            </w:rPr>
          </w:rPrChange>
        </w:rPr>
        <w:pPrChange w:id="2056" w:author="Лунева Наталия Валерьевна" w:date="2022-06-09T16:03:00Z">
          <w:pPr>
            <w:widowControl w:val="0"/>
            <w:spacing w:after="0" w:line="240" w:lineRule="auto"/>
            <w:jc w:val="both"/>
          </w:pPr>
        </w:pPrChange>
      </w:pPr>
      <w:ins w:id="2057" w:author="Лунева Наталия Валерьевна" w:date="2022-06-09T14:34:00Z">
        <w:r w:rsidRPr="00E67C37">
          <w:rPr>
            <w:rFonts w:ascii="Arial" w:eastAsia="Times New Roman" w:hAnsi="Arial" w:cs="Arial"/>
            <w:bCs/>
            <w:sz w:val="24"/>
            <w:szCs w:val="24"/>
            <w:u w:val="single"/>
            <w:rPrChange w:id="2058" w:author="Лунева Наталия Валерьевна" w:date="2022-06-09T16:03:00Z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val="en-US"/>
              </w:rPr>
            </w:rPrChange>
          </w:rPr>
          <w:t>I</w:t>
        </w:r>
        <w:r w:rsidRPr="0006053C">
          <w:rPr>
            <w:rFonts w:ascii="Arial" w:eastAsia="Times New Roman" w:hAnsi="Arial" w:cs="Arial"/>
            <w:bCs/>
            <w:sz w:val="24"/>
            <w:szCs w:val="24"/>
            <w:u w:val="single"/>
            <w:rPrChange w:id="2059" w:author="Лунева Наталия Валерьевна" w:date="2022-06-09T14:35:00Z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</w:rPrChange>
          </w:rPr>
          <w:t>. УЧАСТНИКИ:</w:t>
        </w:r>
      </w:ins>
    </w:p>
    <w:p w14:paraId="6DCB3F10" w14:textId="77777777" w:rsidR="0006053C" w:rsidRPr="0006053C" w:rsidRDefault="0006053C" w:rsidP="0006053C">
      <w:pPr>
        <w:widowControl w:val="0"/>
        <w:spacing w:after="0" w:line="240" w:lineRule="auto"/>
        <w:jc w:val="both"/>
        <w:rPr>
          <w:ins w:id="2060" w:author="Лунева Наталия Валерьевна" w:date="2022-06-09T14:34:00Z"/>
          <w:rFonts w:ascii="Arial" w:eastAsia="Times New Roman" w:hAnsi="Arial" w:cs="Arial"/>
          <w:bCs/>
          <w:sz w:val="24"/>
          <w:szCs w:val="24"/>
          <w:u w:val="single"/>
          <w:rPrChange w:id="2061" w:author="Лунева Наталия Валерьевна" w:date="2022-06-09T14:35:00Z">
            <w:rPr>
              <w:ins w:id="2062" w:author="Лунева Наталия Валерьевна" w:date="2022-06-09T14:34:00Z"/>
              <w:rFonts w:ascii="Times New Roman" w:eastAsia="Times New Roman" w:hAnsi="Times New Roman" w:cs="Times New Roman"/>
              <w:bCs/>
              <w:sz w:val="24"/>
              <w:szCs w:val="24"/>
              <w:u w:val="single"/>
            </w:rPr>
          </w:rPrChange>
        </w:rPr>
      </w:pPr>
    </w:p>
    <w:p w14:paraId="293F4B6A" w14:textId="77777777" w:rsidR="0006053C" w:rsidRPr="0006053C" w:rsidRDefault="0006053C" w:rsidP="0006053C">
      <w:pPr>
        <w:widowControl w:val="0"/>
        <w:spacing w:after="0" w:line="240" w:lineRule="auto"/>
        <w:ind w:firstLine="709"/>
        <w:jc w:val="both"/>
        <w:rPr>
          <w:ins w:id="2063" w:author="Лунева Наталия Валерьевна" w:date="2022-06-09T14:34:00Z"/>
          <w:rFonts w:ascii="Arial" w:eastAsia="Times New Roman" w:hAnsi="Arial" w:cs="Arial"/>
          <w:sz w:val="24"/>
          <w:szCs w:val="24"/>
          <w:rPrChange w:id="2064" w:author="Лунева Наталия Валерьевна" w:date="2022-06-09T14:35:00Z">
            <w:rPr>
              <w:ins w:id="2065" w:author="Лунева Наталия Валерьевна" w:date="2022-06-09T14:3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ins w:id="2066" w:author="Лунева Наталия Валерьевна" w:date="2022-06-09T14:34:00Z">
        <w:r w:rsidRPr="0006053C">
          <w:rPr>
            <w:rFonts w:ascii="Arial" w:eastAsia="Times New Roman" w:hAnsi="Arial" w:cs="Arial"/>
            <w:sz w:val="24"/>
            <w:szCs w:val="24"/>
            <w:rPrChange w:id="2067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Основной состав:</w:t>
        </w:r>
      </w:ins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529"/>
      </w:tblGrid>
      <w:tr w:rsidR="0006053C" w:rsidRPr="0006053C" w14:paraId="4B913935" w14:textId="77777777" w:rsidTr="0006053C">
        <w:trPr>
          <w:ins w:id="2068" w:author="Лунева Наталия Валерьевна" w:date="2022-06-09T14:34:00Z"/>
        </w:trPr>
        <w:tc>
          <w:tcPr>
            <w:tcW w:w="709" w:type="dxa"/>
          </w:tcPr>
          <w:p w14:paraId="7C3CEC0F" w14:textId="77777777" w:rsidR="0006053C" w:rsidRPr="0006053C" w:rsidRDefault="0006053C" w:rsidP="0006053C">
            <w:pPr>
              <w:pStyle w:val="af0"/>
              <w:widowControl w:val="0"/>
              <w:numPr>
                <w:ilvl w:val="0"/>
                <w:numId w:val="60"/>
              </w:numPr>
              <w:spacing w:before="60" w:after="60"/>
              <w:ind w:left="0" w:firstLine="0"/>
              <w:jc w:val="both"/>
              <w:rPr>
                <w:ins w:id="2069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070" w:author="Лунева Наталия Валерьевна" w:date="2022-06-09T14:35:00Z">
                  <w:rPr>
                    <w:ins w:id="2071" w:author="Лунева Наталия Валерьевна" w:date="2022-06-09T14:34:00Z"/>
                    <w:rFonts w:ascii="Times New Roman" w:eastAsia="Times New Roman" w:hAnsi="Times New Roman"/>
                    <w:sz w:val="24"/>
                    <w:szCs w:val="24"/>
                  </w:rPr>
                </w:rPrChange>
              </w:rPr>
            </w:pPr>
            <w:bookmarkStart w:id="2072" w:name="_Hlk105676054"/>
            <w:bookmarkStart w:id="2073" w:name="_Hlk503548505"/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4838F163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074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075" w:author="Лунева Наталия Валерьевна" w:date="2022-06-09T14:35:00Z">
                  <w:rPr>
                    <w:ins w:id="2076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tr w:rsidR="0006053C" w:rsidRPr="0006053C" w14:paraId="6EFF51E3" w14:textId="77777777" w:rsidTr="0006053C">
        <w:trPr>
          <w:ins w:id="2077" w:author="Лунева Наталия Валерьевна" w:date="2022-06-09T14:34:00Z"/>
        </w:trPr>
        <w:tc>
          <w:tcPr>
            <w:tcW w:w="709" w:type="dxa"/>
          </w:tcPr>
          <w:p w14:paraId="1D4C82B8" w14:textId="77777777" w:rsidR="0006053C" w:rsidRPr="0006053C" w:rsidRDefault="0006053C" w:rsidP="0006053C">
            <w:pPr>
              <w:pStyle w:val="af0"/>
              <w:widowControl w:val="0"/>
              <w:numPr>
                <w:ilvl w:val="0"/>
                <w:numId w:val="60"/>
              </w:numPr>
              <w:spacing w:before="60" w:after="60"/>
              <w:ind w:left="0" w:firstLine="0"/>
              <w:jc w:val="both"/>
              <w:rPr>
                <w:ins w:id="2078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079" w:author="Лунева Наталия Валерьевна" w:date="2022-06-09T14:35:00Z">
                  <w:rPr>
                    <w:ins w:id="2080" w:author="Лунева Наталия Валерьевна" w:date="2022-06-09T14:34:00Z"/>
                    <w:rFonts w:ascii="Times New Roman" w:eastAsia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B3F85DE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081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082" w:author="Лунева Наталия Валерьевна" w:date="2022-06-09T14:35:00Z">
                  <w:rPr>
                    <w:ins w:id="2083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bookmarkEnd w:id="2072"/>
      <w:tr w:rsidR="0006053C" w:rsidRPr="0006053C" w14:paraId="398E30D2" w14:textId="77777777" w:rsidTr="0006053C">
        <w:trPr>
          <w:ins w:id="2084" w:author="Лунева Наталия Валерьевна" w:date="2022-06-09T14:34:00Z"/>
        </w:trPr>
        <w:tc>
          <w:tcPr>
            <w:tcW w:w="709" w:type="dxa"/>
          </w:tcPr>
          <w:p w14:paraId="53F5732A" w14:textId="77777777" w:rsidR="0006053C" w:rsidRPr="0006053C" w:rsidRDefault="0006053C" w:rsidP="0006053C">
            <w:pPr>
              <w:pStyle w:val="af0"/>
              <w:widowControl w:val="0"/>
              <w:numPr>
                <w:ilvl w:val="0"/>
                <w:numId w:val="60"/>
              </w:numPr>
              <w:spacing w:before="60" w:after="60"/>
              <w:ind w:left="0" w:firstLine="0"/>
              <w:jc w:val="both"/>
              <w:rPr>
                <w:ins w:id="2085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086" w:author="Лунева Наталия Валерьевна" w:date="2022-06-09T14:35:00Z">
                  <w:rPr>
                    <w:ins w:id="2087" w:author="Лунева Наталия Валерьевна" w:date="2022-06-09T14:34:00Z"/>
                    <w:rFonts w:ascii="Times New Roman" w:eastAsia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A4FFC49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088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089" w:author="Лунева Наталия Валерьевна" w:date="2022-06-09T14:35:00Z">
                  <w:rPr>
                    <w:ins w:id="2090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tr w:rsidR="0006053C" w:rsidRPr="0006053C" w14:paraId="32E7D5D0" w14:textId="77777777" w:rsidTr="0006053C">
        <w:trPr>
          <w:ins w:id="2091" w:author="Лунева Наталия Валерьевна" w:date="2022-06-09T14:34:00Z"/>
        </w:trPr>
        <w:tc>
          <w:tcPr>
            <w:tcW w:w="709" w:type="dxa"/>
          </w:tcPr>
          <w:p w14:paraId="1EF3B9E3" w14:textId="77777777" w:rsidR="0006053C" w:rsidRPr="0006053C" w:rsidRDefault="0006053C" w:rsidP="0006053C">
            <w:pPr>
              <w:pStyle w:val="af0"/>
              <w:widowControl w:val="0"/>
              <w:numPr>
                <w:ilvl w:val="0"/>
                <w:numId w:val="60"/>
              </w:numPr>
              <w:spacing w:before="60" w:after="60"/>
              <w:ind w:left="0" w:firstLine="0"/>
              <w:jc w:val="both"/>
              <w:rPr>
                <w:ins w:id="2092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093" w:author="Лунева Наталия Валерьевна" w:date="2022-06-09T14:35:00Z">
                  <w:rPr>
                    <w:ins w:id="2094" w:author="Лунева Наталия Валерьевна" w:date="2022-06-09T14:34:00Z"/>
                    <w:rFonts w:ascii="Times New Roman" w:eastAsia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72F0BE4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095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096" w:author="Лунева Наталия Валерьевна" w:date="2022-06-09T14:35:00Z">
                  <w:rPr>
                    <w:ins w:id="2097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tr w:rsidR="0006053C" w:rsidRPr="0006053C" w14:paraId="3F1429DA" w14:textId="77777777" w:rsidTr="0006053C">
        <w:trPr>
          <w:ins w:id="2098" w:author="Лунева Наталия Валерьевна" w:date="2022-06-09T14:34:00Z"/>
        </w:trPr>
        <w:tc>
          <w:tcPr>
            <w:tcW w:w="709" w:type="dxa"/>
          </w:tcPr>
          <w:p w14:paraId="030257F2" w14:textId="77777777" w:rsidR="0006053C" w:rsidRPr="0006053C" w:rsidRDefault="0006053C" w:rsidP="0006053C">
            <w:pPr>
              <w:pStyle w:val="af0"/>
              <w:widowControl w:val="0"/>
              <w:numPr>
                <w:ilvl w:val="0"/>
                <w:numId w:val="60"/>
              </w:numPr>
              <w:spacing w:before="60" w:after="60"/>
              <w:ind w:left="0" w:firstLine="0"/>
              <w:jc w:val="both"/>
              <w:rPr>
                <w:ins w:id="2099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100" w:author="Лунева Наталия Валерьевна" w:date="2022-06-09T14:35:00Z">
                  <w:rPr>
                    <w:ins w:id="2101" w:author="Лунева Наталия Валерьевна" w:date="2022-06-09T14:34:00Z"/>
                    <w:rFonts w:ascii="Times New Roman" w:eastAsia="Times New Roman" w:hAnsi="Times New Roman"/>
                    <w:sz w:val="24"/>
                    <w:szCs w:val="24"/>
                  </w:rPr>
                </w:rPrChange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BF4880E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102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103" w:author="Лунева Наталия Валерьевна" w:date="2022-06-09T14:35:00Z">
                  <w:rPr>
                    <w:ins w:id="2104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bookmarkEnd w:id="2073"/>
    </w:tbl>
    <w:p w14:paraId="0396537A" w14:textId="77777777" w:rsidR="0006053C" w:rsidRPr="0006053C" w:rsidRDefault="0006053C" w:rsidP="0006053C">
      <w:pPr>
        <w:widowControl w:val="0"/>
        <w:spacing w:after="0" w:line="240" w:lineRule="auto"/>
        <w:ind w:left="1080"/>
        <w:jc w:val="both"/>
        <w:rPr>
          <w:ins w:id="2105" w:author="Лунева Наталия Валерьевна" w:date="2022-06-09T14:34:00Z"/>
          <w:rFonts w:ascii="Arial" w:eastAsia="Times New Roman" w:hAnsi="Arial" w:cs="Arial"/>
          <w:sz w:val="24"/>
          <w:szCs w:val="24"/>
          <w:rPrChange w:id="2106" w:author="Лунева Наталия Валерьевна" w:date="2022-06-09T14:35:00Z">
            <w:rPr>
              <w:ins w:id="2107" w:author="Лунева Наталия Валерьевна" w:date="2022-06-09T14:3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14:paraId="390D17DB" w14:textId="77777777" w:rsidR="0006053C" w:rsidRPr="0006053C" w:rsidRDefault="0006053C" w:rsidP="0006053C">
      <w:pPr>
        <w:widowControl w:val="0"/>
        <w:spacing w:after="0" w:line="240" w:lineRule="auto"/>
        <w:ind w:left="708"/>
        <w:jc w:val="both"/>
        <w:rPr>
          <w:ins w:id="2108" w:author="Лунева Наталия Валерьевна" w:date="2022-06-09T14:34:00Z"/>
          <w:rFonts w:ascii="Arial" w:eastAsia="Times New Roman" w:hAnsi="Arial" w:cs="Arial"/>
          <w:sz w:val="24"/>
          <w:szCs w:val="24"/>
          <w:lang w:val="en-US"/>
          <w:rPrChange w:id="2109" w:author="Лунева Наталия Валерьевна" w:date="2022-06-09T14:35:00Z">
            <w:rPr>
              <w:ins w:id="2110" w:author="Лунева Наталия Валерьевна" w:date="2022-06-09T14:34:00Z"/>
              <w:rFonts w:ascii="Times New Roman" w:eastAsia="Times New Roman" w:hAnsi="Times New Roman" w:cs="Times New Roman"/>
              <w:sz w:val="24"/>
              <w:szCs w:val="24"/>
              <w:lang w:val="en-US"/>
            </w:rPr>
          </w:rPrChange>
        </w:rPr>
      </w:pPr>
      <w:ins w:id="2111" w:author="Лунева Наталия Валерьевна" w:date="2022-06-09T14:34:00Z">
        <w:r w:rsidRPr="0006053C">
          <w:rPr>
            <w:rFonts w:ascii="Arial" w:eastAsia="Times New Roman" w:hAnsi="Arial" w:cs="Arial"/>
            <w:sz w:val="24"/>
            <w:szCs w:val="24"/>
            <w:rPrChange w:id="2112" w:author="Лунева Наталия Валерьевна" w:date="2022-06-09T14:3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Иные приглашённые участники:  </w:t>
        </w:r>
      </w:ins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529"/>
      </w:tblGrid>
      <w:tr w:rsidR="0006053C" w:rsidRPr="0006053C" w14:paraId="133C8BFC" w14:textId="77777777" w:rsidTr="0006053C">
        <w:trPr>
          <w:ins w:id="2113" w:author="Лунева Наталия Валерьевна" w:date="2022-06-09T14:34:00Z"/>
        </w:trPr>
        <w:tc>
          <w:tcPr>
            <w:tcW w:w="709" w:type="dxa"/>
          </w:tcPr>
          <w:p w14:paraId="465910AA" w14:textId="77777777" w:rsidR="0006053C" w:rsidRPr="0006053C" w:rsidRDefault="0006053C" w:rsidP="0006053C">
            <w:pPr>
              <w:pStyle w:val="af0"/>
              <w:widowControl w:val="0"/>
              <w:spacing w:before="60" w:after="60"/>
              <w:ind w:left="0"/>
              <w:jc w:val="both"/>
              <w:rPr>
                <w:ins w:id="2114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115" w:author="Лунева Наталия Валерьевна" w:date="2022-06-09T14:35:00Z">
                  <w:rPr>
                    <w:ins w:id="2116" w:author="Лунева Наталия Валерьевна" w:date="2022-06-09T14:34:00Z"/>
                    <w:rFonts w:ascii="Times New Roman" w:eastAsia="Times New Roman" w:hAnsi="Times New Roman"/>
                    <w:sz w:val="24"/>
                    <w:szCs w:val="24"/>
                  </w:rPr>
                </w:rPrChange>
              </w:rPr>
            </w:pPr>
            <w:ins w:id="2117" w:author="Лунева Наталия Валерьевна" w:date="2022-06-09T14:34:00Z">
              <w:r w:rsidRPr="0006053C">
                <w:rPr>
                  <w:rFonts w:ascii="Arial" w:eastAsia="Times New Roman" w:hAnsi="Arial" w:cs="Arial"/>
                  <w:sz w:val="24"/>
                  <w:szCs w:val="24"/>
                  <w:rPrChange w:id="2118" w:author="Лунева Наталия Валерьевна" w:date="2022-06-09T14:35:00Z"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rPrChange>
                </w:rPr>
                <w:t>(1)</w:t>
              </w:r>
            </w:ins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61E11702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119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120" w:author="Лунева Наталия Валерьевна" w:date="2022-06-09T14:35:00Z">
                  <w:rPr>
                    <w:ins w:id="2121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tr w:rsidR="0006053C" w:rsidRPr="0006053C" w14:paraId="5C87979E" w14:textId="77777777" w:rsidTr="0006053C">
        <w:trPr>
          <w:ins w:id="2122" w:author="Лунева Наталия Валерьевна" w:date="2022-06-09T14:34:00Z"/>
        </w:trPr>
        <w:tc>
          <w:tcPr>
            <w:tcW w:w="709" w:type="dxa"/>
          </w:tcPr>
          <w:p w14:paraId="14D2F760" w14:textId="77777777" w:rsidR="0006053C" w:rsidRPr="0006053C" w:rsidRDefault="0006053C" w:rsidP="0006053C">
            <w:pPr>
              <w:pStyle w:val="af0"/>
              <w:widowControl w:val="0"/>
              <w:spacing w:before="60" w:after="60"/>
              <w:ind w:left="0"/>
              <w:jc w:val="both"/>
              <w:rPr>
                <w:ins w:id="2123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124" w:author="Лунева Наталия Валерьевна" w:date="2022-06-09T14:35:00Z">
                  <w:rPr>
                    <w:ins w:id="2125" w:author="Лунева Наталия Валерьевна" w:date="2022-06-09T14:34:00Z"/>
                    <w:rFonts w:ascii="Times New Roman" w:eastAsia="Times New Roman" w:hAnsi="Times New Roman"/>
                    <w:sz w:val="24"/>
                    <w:szCs w:val="24"/>
                  </w:rPr>
                </w:rPrChange>
              </w:rPr>
            </w:pPr>
            <w:ins w:id="2126" w:author="Лунева Наталия Валерьевна" w:date="2022-06-09T14:34:00Z">
              <w:r w:rsidRPr="0006053C">
                <w:rPr>
                  <w:rFonts w:ascii="Arial" w:eastAsia="Times New Roman" w:hAnsi="Arial" w:cs="Arial"/>
                  <w:sz w:val="24"/>
                  <w:szCs w:val="24"/>
                  <w:rPrChange w:id="2127" w:author="Лунева Наталия Валерьевна" w:date="2022-06-09T14:35:00Z"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rPrChange>
                </w:rPr>
                <w:t>(2)</w:t>
              </w:r>
            </w:ins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C68D385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128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129" w:author="Лунева Наталия Валерьевна" w:date="2022-06-09T14:35:00Z">
                  <w:rPr>
                    <w:ins w:id="2130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</w:tbl>
    <w:p w14:paraId="58D05D71" w14:textId="77777777" w:rsidR="0006053C" w:rsidRPr="0006053C" w:rsidRDefault="0006053C" w:rsidP="0006053C">
      <w:pPr>
        <w:widowControl w:val="0"/>
        <w:spacing w:after="0" w:line="240" w:lineRule="auto"/>
        <w:jc w:val="both"/>
        <w:rPr>
          <w:ins w:id="2131" w:author="Лунева Наталия Валерьевна" w:date="2022-06-09T14:34:00Z"/>
          <w:rFonts w:ascii="Arial" w:eastAsia="Times New Roman" w:hAnsi="Arial" w:cs="Arial"/>
          <w:sz w:val="24"/>
          <w:szCs w:val="24"/>
          <w:rPrChange w:id="2132" w:author="Лунева Наталия Валерьевна" w:date="2022-06-09T14:35:00Z">
            <w:rPr>
              <w:ins w:id="2133" w:author="Лунева Наталия Валерьевна" w:date="2022-06-09T14:3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14:paraId="4C9D981C" w14:textId="77777777" w:rsidR="0006053C" w:rsidRPr="0006053C" w:rsidRDefault="0006053C" w:rsidP="0006053C">
      <w:pPr>
        <w:spacing w:after="0" w:line="240" w:lineRule="auto"/>
        <w:ind w:left="426"/>
        <w:jc w:val="both"/>
        <w:rPr>
          <w:ins w:id="2134" w:author="Лунева Наталия Валерьевна" w:date="2022-06-09T14:34:00Z"/>
          <w:rFonts w:ascii="Arial" w:hAnsi="Arial" w:cs="Arial"/>
          <w:sz w:val="24"/>
          <w:szCs w:val="24"/>
          <w:rPrChange w:id="2135" w:author="Лунева Наталия Валерьевна" w:date="2022-06-09T14:35:00Z">
            <w:rPr>
              <w:ins w:id="2136" w:author="Лунева Наталия Валерьевна" w:date="2022-06-09T14:34:00Z"/>
              <w:rFonts w:ascii="Times New Roman" w:hAnsi="Times New Roman" w:cs="Times New Roman"/>
              <w:sz w:val="24"/>
              <w:szCs w:val="24"/>
            </w:rPr>
          </w:rPrChange>
        </w:rPr>
      </w:pPr>
      <w:ins w:id="2137" w:author="Лунева Наталия Валерьевна" w:date="2022-06-09T14:34:00Z">
        <w:r w:rsidRPr="0006053C">
          <w:rPr>
            <w:rFonts w:ascii="Arial" w:hAnsi="Arial" w:cs="Arial"/>
            <w:sz w:val="24"/>
            <w:szCs w:val="24"/>
            <w:rPrChange w:id="2138" w:author="Лунева Наталия Валерьевна" w:date="2022-06-09T14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Секретарь совещания: _____________________________</w:t>
        </w:r>
      </w:ins>
    </w:p>
    <w:p w14:paraId="54E13EC4" w14:textId="77777777" w:rsidR="0006053C" w:rsidRPr="0006053C" w:rsidRDefault="0006053C" w:rsidP="0006053C">
      <w:pPr>
        <w:widowControl w:val="0"/>
        <w:spacing w:after="0" w:line="240" w:lineRule="auto"/>
        <w:ind w:left="1080"/>
        <w:jc w:val="both"/>
        <w:rPr>
          <w:ins w:id="2139" w:author="Лунева Наталия Валерьевна" w:date="2022-06-09T14:34:00Z"/>
          <w:rFonts w:ascii="Arial" w:eastAsia="Times New Roman" w:hAnsi="Arial" w:cs="Arial"/>
          <w:sz w:val="24"/>
          <w:szCs w:val="24"/>
          <w:rPrChange w:id="2140" w:author="Лунева Наталия Валерьевна" w:date="2022-06-09T14:35:00Z">
            <w:rPr>
              <w:ins w:id="2141" w:author="Лунева Наталия Валерьевна" w:date="2022-06-09T14:34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</w:p>
    <w:p w14:paraId="6031C1D0" w14:textId="77777777" w:rsidR="0006053C" w:rsidRPr="00E67C37" w:rsidRDefault="0006053C">
      <w:pPr>
        <w:widowControl w:val="0"/>
        <w:spacing w:after="0" w:line="240" w:lineRule="auto"/>
        <w:ind w:firstLine="142"/>
        <w:jc w:val="both"/>
        <w:rPr>
          <w:ins w:id="2142" w:author="Лунева Наталия Валерьевна" w:date="2022-06-09T14:34:00Z"/>
          <w:rFonts w:ascii="Arial" w:eastAsia="Times New Roman" w:hAnsi="Arial" w:cs="Arial"/>
          <w:bCs/>
          <w:sz w:val="24"/>
          <w:szCs w:val="24"/>
          <w:u w:val="single"/>
          <w:rPrChange w:id="2143" w:author="Лунева Наталия Валерьевна" w:date="2022-06-09T16:03:00Z">
            <w:rPr>
              <w:ins w:id="2144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  <w:u w:val="single"/>
            </w:rPr>
          </w:rPrChange>
        </w:rPr>
        <w:pPrChange w:id="2145" w:author="Лунева Наталия Валерьевна" w:date="2022-06-09T16:03:00Z">
          <w:pPr>
            <w:widowControl w:val="0"/>
            <w:spacing w:after="0" w:line="240" w:lineRule="auto"/>
            <w:ind w:left="567" w:hanging="567"/>
            <w:outlineLvl w:val="0"/>
          </w:pPr>
        </w:pPrChange>
      </w:pPr>
      <w:ins w:id="2146" w:author="Лунева Наталия Валерьевна" w:date="2022-06-09T14:34:00Z">
        <w:r w:rsidRPr="00E67C37">
          <w:rPr>
            <w:rFonts w:ascii="Arial" w:eastAsia="Times New Roman" w:hAnsi="Arial" w:cs="Arial"/>
            <w:bCs/>
            <w:sz w:val="24"/>
            <w:szCs w:val="24"/>
            <w:u w:val="single"/>
            <w:rPrChange w:id="2147" w:author="Лунева Наталия Валерьевна" w:date="2022-06-09T16:03:00Z">
              <w:rPr>
                <w:rFonts w:ascii="Times New Roman" w:eastAsia="Times New Roman" w:hAnsi="Times New Roman" w:cs="Times New Roman"/>
                <w:caps/>
                <w:sz w:val="24"/>
                <w:szCs w:val="24"/>
                <w:u w:val="single"/>
                <w:lang w:val="en-US"/>
              </w:rPr>
            </w:rPrChange>
          </w:rPr>
          <w:t>II</w:t>
        </w:r>
        <w:r w:rsidRPr="00E67C37">
          <w:rPr>
            <w:rFonts w:ascii="Arial" w:eastAsia="Times New Roman" w:hAnsi="Arial" w:cs="Arial"/>
            <w:bCs/>
            <w:sz w:val="24"/>
            <w:szCs w:val="24"/>
            <w:u w:val="single"/>
            <w:rPrChange w:id="2148" w:author="Лунева Наталия Валерьевна" w:date="2022-06-09T16:03:00Z">
              <w:rPr>
                <w:rFonts w:ascii="Times New Roman" w:eastAsia="Times New Roman" w:hAnsi="Times New Roman" w:cs="Times New Roman"/>
                <w:caps/>
                <w:sz w:val="24"/>
                <w:szCs w:val="24"/>
                <w:u w:val="single"/>
              </w:rPr>
            </w:rPrChange>
          </w:rPr>
          <w:t>. ПОВЕСТКА:</w:t>
        </w:r>
      </w:ins>
    </w:p>
    <w:p w14:paraId="6FE535E1" w14:textId="6346687D" w:rsidR="0006053C" w:rsidRPr="00E67C37" w:rsidRDefault="0006053C">
      <w:pPr>
        <w:pStyle w:val="af0"/>
        <w:numPr>
          <w:ilvl w:val="0"/>
          <w:numId w:val="65"/>
        </w:numPr>
        <w:spacing w:after="0" w:line="240" w:lineRule="auto"/>
        <w:jc w:val="both"/>
        <w:rPr>
          <w:ins w:id="2149" w:author="Лунева Наталия Валерьевна" w:date="2022-06-09T14:34:00Z"/>
          <w:rFonts w:ascii="Arial" w:hAnsi="Arial" w:cs="Arial"/>
          <w:sz w:val="24"/>
          <w:szCs w:val="24"/>
          <w:rPrChange w:id="2150" w:author="Лунева Наталия Валерьевна" w:date="2022-06-09T16:01:00Z">
            <w:rPr>
              <w:ins w:id="2151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152" w:author="Лунева Наталия Валерьевна" w:date="2022-06-09T16:01:00Z">
          <w:pPr>
            <w:keepNext/>
            <w:numPr>
              <w:numId w:val="59"/>
            </w:numPr>
            <w:spacing w:before="120" w:after="120" w:line="240" w:lineRule="auto"/>
            <w:ind w:left="782" w:hanging="357"/>
            <w:outlineLvl w:val="0"/>
          </w:pPr>
        </w:pPrChange>
      </w:pPr>
      <w:bookmarkStart w:id="2153" w:name="_Hlk98954099"/>
      <w:ins w:id="2154" w:author="Лунева Наталия Валерьевна" w:date="2022-06-09T14:34:00Z">
        <w:r w:rsidRPr="00E67C37">
          <w:rPr>
            <w:rFonts w:ascii="Arial" w:hAnsi="Arial" w:cs="Arial"/>
            <w:sz w:val="24"/>
            <w:szCs w:val="24"/>
            <w:rPrChange w:id="2155" w:author="Лунева Наталия Валерьевна" w:date="2022-06-09T16:01:00Z"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rPrChange>
          </w:rPr>
          <w:t>Открытие совещания</w:t>
        </w:r>
        <w:r w:rsidRPr="00E67C37">
          <w:rPr>
            <w:rFonts w:ascii="Arial" w:hAnsi="Arial" w:cs="Arial"/>
            <w:sz w:val="24"/>
            <w:szCs w:val="24"/>
            <w:rPrChange w:id="2156" w:author="Лунева Наталия Валерьевна" w:date="2022-06-09T16:01:00Z">
              <w:rPr>
                <w:rFonts w:ascii="Times New Roman" w:eastAsia="Times New Roman" w:hAnsi="Times New Roman"/>
                <w:sz w:val="24"/>
                <w:szCs w:val="24"/>
              </w:rPr>
            </w:rPrChange>
          </w:rPr>
          <w:t xml:space="preserve"> (ФИО докладчик). – указать время, </w:t>
        </w:r>
        <w:proofErr w:type="gramStart"/>
        <w:r w:rsidRPr="00E67C37">
          <w:rPr>
            <w:rFonts w:ascii="Arial" w:hAnsi="Arial" w:cs="Arial"/>
            <w:sz w:val="24"/>
            <w:szCs w:val="24"/>
            <w:rPrChange w:id="2157" w:author="Лунева Наталия Валерьевна" w:date="2022-06-09T16:01:00Z">
              <w:rPr>
                <w:rFonts w:ascii="Times New Roman" w:eastAsia="Times New Roman" w:hAnsi="Times New Roman"/>
                <w:sz w:val="24"/>
                <w:szCs w:val="24"/>
              </w:rPr>
            </w:rPrChange>
          </w:rPr>
          <w:t>мин  (</w:t>
        </w:r>
        <w:proofErr w:type="gramEnd"/>
        <w:r w:rsidRPr="00E67C37">
          <w:rPr>
            <w:rFonts w:ascii="Arial" w:hAnsi="Arial" w:cs="Arial"/>
            <w:sz w:val="24"/>
            <w:szCs w:val="24"/>
            <w:rPrChange w:id="2158" w:author="Лунева Наталия Валерьевна" w:date="2022-06-09T16:01:00Z">
              <w:rPr>
                <w:rFonts w:ascii="Times New Roman" w:eastAsia="Times New Roman" w:hAnsi="Times New Roman"/>
                <w:sz w:val="24"/>
                <w:szCs w:val="24"/>
              </w:rPr>
            </w:rPrChange>
          </w:rPr>
          <w:t>Например 5 мин).</w:t>
        </w:r>
      </w:ins>
    </w:p>
    <w:p w14:paraId="4750F977" w14:textId="77777777" w:rsidR="0006053C" w:rsidRPr="00E67C37" w:rsidRDefault="0006053C">
      <w:pPr>
        <w:pStyle w:val="af0"/>
        <w:numPr>
          <w:ilvl w:val="0"/>
          <w:numId w:val="65"/>
        </w:numPr>
        <w:spacing w:after="0" w:line="240" w:lineRule="auto"/>
        <w:jc w:val="both"/>
        <w:rPr>
          <w:ins w:id="2159" w:author="Лунева Наталия Валерьевна" w:date="2022-06-09T14:34:00Z"/>
          <w:rFonts w:ascii="Arial" w:hAnsi="Arial" w:cs="Arial"/>
          <w:sz w:val="24"/>
          <w:szCs w:val="24"/>
          <w:rPrChange w:id="2160" w:author="Лунева Наталия Валерьевна" w:date="2022-06-09T16:01:00Z">
            <w:rPr>
              <w:ins w:id="2161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162" w:author="Лунева Наталия Валерьевна" w:date="2022-06-09T16:01:00Z">
          <w:pPr>
            <w:keepNext/>
            <w:numPr>
              <w:numId w:val="59"/>
            </w:numPr>
            <w:spacing w:before="120" w:after="120" w:line="240" w:lineRule="auto"/>
            <w:ind w:left="782" w:hanging="357"/>
            <w:outlineLvl w:val="0"/>
          </w:pPr>
        </w:pPrChange>
      </w:pPr>
      <w:ins w:id="2163" w:author="Лунева Наталия Валерьевна" w:date="2022-06-09T14:34:00Z">
        <w:r w:rsidRPr="00E67C37">
          <w:rPr>
            <w:rFonts w:ascii="Arial" w:hAnsi="Arial" w:cs="Arial"/>
            <w:sz w:val="24"/>
            <w:szCs w:val="24"/>
            <w:rPrChange w:id="2164" w:author="Лунева Наталия Валерьевна" w:date="2022-06-09T16:01:00Z">
              <w:rPr>
                <w:rFonts w:ascii="Times New Roman" w:eastAsia="Times New Roman" w:hAnsi="Times New Roman"/>
                <w:sz w:val="24"/>
                <w:szCs w:val="24"/>
              </w:rPr>
            </w:rPrChange>
          </w:rPr>
          <w:t>___________________ (ФИО докладчик). – указать время, мин.</w:t>
        </w:r>
      </w:ins>
    </w:p>
    <w:p w14:paraId="087F2679" w14:textId="77777777" w:rsidR="0006053C" w:rsidRPr="00E67C37" w:rsidRDefault="0006053C">
      <w:pPr>
        <w:pStyle w:val="af0"/>
        <w:numPr>
          <w:ilvl w:val="0"/>
          <w:numId w:val="65"/>
        </w:numPr>
        <w:spacing w:after="0" w:line="240" w:lineRule="auto"/>
        <w:jc w:val="both"/>
        <w:rPr>
          <w:ins w:id="2165" w:author="Лунева Наталия Валерьевна" w:date="2022-06-09T14:34:00Z"/>
          <w:rFonts w:ascii="Arial" w:hAnsi="Arial" w:cs="Arial"/>
          <w:sz w:val="24"/>
          <w:szCs w:val="24"/>
          <w:rPrChange w:id="2166" w:author="Лунева Наталия Валерьевна" w:date="2022-06-09T16:01:00Z">
            <w:rPr>
              <w:ins w:id="2167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168" w:author="Лунева Наталия Валерьевна" w:date="2022-06-09T16:01:00Z">
          <w:pPr>
            <w:keepNext/>
            <w:numPr>
              <w:numId w:val="59"/>
            </w:numPr>
            <w:spacing w:before="120" w:after="120" w:line="240" w:lineRule="auto"/>
            <w:ind w:left="782" w:hanging="357"/>
            <w:outlineLvl w:val="0"/>
          </w:pPr>
        </w:pPrChange>
      </w:pPr>
      <w:ins w:id="2169" w:author="Лунева Наталия Валерьевна" w:date="2022-06-09T14:34:00Z">
        <w:r w:rsidRPr="00E67C37">
          <w:rPr>
            <w:rFonts w:ascii="Arial" w:hAnsi="Arial" w:cs="Arial"/>
            <w:sz w:val="24"/>
            <w:szCs w:val="24"/>
            <w:rPrChange w:id="2170" w:author="Лунева Наталия Валерьевна" w:date="2022-06-09T16:01:00Z">
              <w:rPr>
                <w:rFonts w:ascii="Times New Roman" w:eastAsia="Times New Roman" w:hAnsi="Times New Roman"/>
                <w:sz w:val="24"/>
                <w:szCs w:val="24"/>
              </w:rPr>
            </w:rPrChange>
          </w:rPr>
          <w:t>___________________ (ФИО докладчик). – указать время, мин.</w:t>
        </w:r>
      </w:ins>
    </w:p>
    <w:p w14:paraId="10F39413" w14:textId="77777777" w:rsidR="0006053C" w:rsidRPr="00E67C37" w:rsidRDefault="0006053C">
      <w:pPr>
        <w:spacing w:after="0" w:line="240" w:lineRule="auto"/>
        <w:ind w:left="426"/>
        <w:jc w:val="both"/>
        <w:rPr>
          <w:ins w:id="2171" w:author="Лунева Наталия Валерьевна" w:date="2022-06-09T14:34:00Z"/>
          <w:rFonts w:ascii="Arial" w:hAnsi="Arial" w:cs="Arial"/>
          <w:sz w:val="24"/>
          <w:szCs w:val="24"/>
          <w:rPrChange w:id="2172" w:author="Лунева Наталия Валерьевна" w:date="2022-06-09T16:01:00Z">
            <w:rPr>
              <w:ins w:id="2173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174" w:author="Лунева Наталия Валерьевна" w:date="2022-06-09T16:01:00Z">
          <w:pPr>
            <w:keepNext/>
            <w:spacing w:before="120" w:after="120" w:line="240" w:lineRule="auto"/>
            <w:ind w:left="782"/>
            <w:outlineLvl w:val="0"/>
          </w:pPr>
        </w:pPrChange>
      </w:pPr>
      <w:ins w:id="2175" w:author="Лунева Наталия Валерьевна" w:date="2022-06-09T14:34:00Z">
        <w:r w:rsidRPr="00E67C37">
          <w:rPr>
            <w:rFonts w:ascii="Arial" w:hAnsi="Arial" w:cs="Arial"/>
            <w:sz w:val="24"/>
            <w:szCs w:val="24"/>
            <w:rPrChange w:id="2176" w:author="Лунева Наталия Валерьевна" w:date="2022-06-09T16:01:00Z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rPrChange>
          </w:rPr>
          <w:t>….</w:t>
        </w:r>
      </w:ins>
    </w:p>
    <w:p w14:paraId="6B846581" w14:textId="77777777" w:rsidR="0006053C" w:rsidRPr="0006053C" w:rsidRDefault="0006053C">
      <w:pPr>
        <w:spacing w:after="0" w:line="240" w:lineRule="auto"/>
        <w:ind w:left="426"/>
        <w:jc w:val="both"/>
        <w:rPr>
          <w:ins w:id="2177" w:author="Лунева Наталия Валерьевна" w:date="2022-06-09T14:34:00Z"/>
          <w:rFonts w:ascii="Arial" w:hAnsi="Arial" w:cs="Arial"/>
          <w:sz w:val="24"/>
          <w:szCs w:val="24"/>
          <w:rPrChange w:id="2178" w:author="Лунева Наталия Валерьевна" w:date="2022-06-09T14:35:00Z">
            <w:rPr>
              <w:ins w:id="2179" w:author="Лунева Наталия Валерьевна" w:date="2022-06-09T14:34:00Z"/>
              <w:rFonts w:ascii="Times New Roman" w:hAnsi="Times New Roman" w:cs="Times New Roman"/>
              <w:sz w:val="24"/>
              <w:szCs w:val="24"/>
            </w:rPr>
          </w:rPrChange>
        </w:rPr>
        <w:pPrChange w:id="2180" w:author="Лунева Наталия Валерьевна" w:date="2022-06-09T16:01:00Z">
          <w:pPr>
            <w:keepNext/>
            <w:spacing w:before="120" w:after="120" w:line="240" w:lineRule="auto"/>
            <w:ind w:left="425"/>
            <w:outlineLvl w:val="0"/>
          </w:pPr>
        </w:pPrChange>
      </w:pPr>
      <w:ins w:id="2181" w:author="Лунева Наталия Валерьевна" w:date="2022-06-09T14:34:00Z">
        <w:r w:rsidRPr="00E67C37">
          <w:rPr>
            <w:rFonts w:ascii="Arial" w:hAnsi="Arial" w:cs="Arial"/>
            <w:sz w:val="24"/>
            <w:szCs w:val="24"/>
            <w:rPrChange w:id="2182" w:author="Лунева Наталия Валерьевна" w:date="2022-06-09T16:01:00Z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rPrChange>
          </w:rPr>
          <w:t>Закрытие совещания</w:t>
        </w:r>
        <w:r w:rsidRPr="0006053C">
          <w:rPr>
            <w:rFonts w:ascii="Arial" w:hAnsi="Arial" w:cs="Arial"/>
            <w:sz w:val="24"/>
            <w:szCs w:val="24"/>
            <w:rPrChange w:id="2183" w:author="Лунева Наталия Валерьевна" w:date="2022-06-09T14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.</w:t>
        </w:r>
      </w:ins>
    </w:p>
    <w:p w14:paraId="51370671" w14:textId="77777777" w:rsidR="0006053C" w:rsidRPr="00E67C37" w:rsidRDefault="0006053C">
      <w:pPr>
        <w:spacing w:after="0" w:line="240" w:lineRule="auto"/>
        <w:ind w:left="426"/>
        <w:jc w:val="both"/>
        <w:rPr>
          <w:ins w:id="2184" w:author="Лунева Наталия Валерьевна" w:date="2022-06-09T14:34:00Z"/>
          <w:rFonts w:ascii="Arial" w:hAnsi="Arial" w:cs="Arial"/>
          <w:sz w:val="24"/>
          <w:szCs w:val="24"/>
          <w:rPrChange w:id="2185" w:author="Лунева Наталия Валерьевна" w:date="2022-06-09T16:01:00Z">
            <w:rPr>
              <w:ins w:id="2186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187" w:author="Лунева Наталия Валерьевна" w:date="2022-06-09T16:01:00Z">
          <w:pPr>
            <w:keepNext/>
            <w:spacing w:before="120" w:after="120" w:line="240" w:lineRule="auto"/>
            <w:ind w:left="425"/>
            <w:outlineLvl w:val="0"/>
          </w:pPr>
        </w:pPrChange>
      </w:pPr>
    </w:p>
    <w:p w14:paraId="46FEEB33" w14:textId="77777777" w:rsidR="0006053C" w:rsidRPr="00E67C37" w:rsidRDefault="0006053C">
      <w:pPr>
        <w:spacing w:after="0" w:line="240" w:lineRule="auto"/>
        <w:ind w:left="426"/>
        <w:jc w:val="both"/>
        <w:rPr>
          <w:ins w:id="2188" w:author="Лунева Наталия Валерьевна" w:date="2022-06-09T14:34:00Z"/>
          <w:rFonts w:ascii="Arial" w:hAnsi="Arial" w:cs="Arial"/>
          <w:sz w:val="24"/>
          <w:szCs w:val="24"/>
          <w:rPrChange w:id="2189" w:author="Лунева Наталия Валерьевна" w:date="2022-06-09T16:01:00Z">
            <w:rPr>
              <w:ins w:id="2190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191" w:author="Лунева Наталия Валерьевна" w:date="2022-06-09T16:01:00Z">
          <w:pPr>
            <w:keepNext/>
            <w:spacing w:before="120" w:after="120" w:line="240" w:lineRule="auto"/>
            <w:ind w:left="425"/>
            <w:outlineLvl w:val="0"/>
          </w:pPr>
        </w:pPrChange>
      </w:pPr>
      <w:ins w:id="2192" w:author="Лунева Наталия Валерьевна" w:date="2022-06-09T14:34:00Z">
        <w:r w:rsidRPr="00E67C37">
          <w:rPr>
            <w:rFonts w:ascii="Arial" w:hAnsi="Arial" w:cs="Arial"/>
            <w:sz w:val="24"/>
            <w:szCs w:val="24"/>
            <w:rPrChange w:id="2193" w:author="Лунева Наталия Валерьевна" w:date="2022-06-09T16:01:00Z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rPrChange>
          </w:rPr>
          <w:t>(1)</w:t>
        </w:r>
      </w:ins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9"/>
      </w:tblGrid>
      <w:tr w:rsidR="0006053C" w:rsidRPr="0006053C" w14:paraId="457E32F2" w14:textId="77777777" w:rsidTr="0006053C">
        <w:trPr>
          <w:ins w:id="2194" w:author="Лунева Наталия Валерьевна" w:date="2022-06-09T14:34:00Z"/>
        </w:trPr>
        <w:tc>
          <w:tcPr>
            <w:tcW w:w="9219" w:type="dxa"/>
            <w:tcBorders>
              <w:bottom w:val="single" w:sz="4" w:space="0" w:color="auto"/>
            </w:tcBorders>
          </w:tcPr>
          <w:p w14:paraId="3C91EEAD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195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196" w:author="Лунева Наталия Валерьевна" w:date="2022-06-09T14:35:00Z">
                  <w:rPr>
                    <w:ins w:id="2197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tr w:rsidR="0006053C" w:rsidRPr="0006053C" w14:paraId="504E5D46" w14:textId="77777777" w:rsidTr="0006053C">
        <w:trPr>
          <w:ins w:id="2198" w:author="Лунева Наталия Валерьевна" w:date="2022-06-09T14:34:00Z"/>
        </w:trPr>
        <w:tc>
          <w:tcPr>
            <w:tcW w:w="9219" w:type="dxa"/>
            <w:tcBorders>
              <w:top w:val="single" w:sz="4" w:space="0" w:color="auto"/>
              <w:bottom w:val="single" w:sz="4" w:space="0" w:color="auto"/>
            </w:tcBorders>
          </w:tcPr>
          <w:p w14:paraId="15754E6D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199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200" w:author="Лунева Наталия Валерьевна" w:date="2022-06-09T14:35:00Z">
                  <w:rPr>
                    <w:ins w:id="2201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</w:tbl>
    <w:p w14:paraId="695D30AD" w14:textId="77777777" w:rsidR="0006053C" w:rsidRPr="00E67C37" w:rsidRDefault="0006053C">
      <w:pPr>
        <w:widowControl w:val="0"/>
        <w:spacing w:after="0" w:line="240" w:lineRule="auto"/>
        <w:ind w:firstLine="142"/>
        <w:jc w:val="both"/>
        <w:rPr>
          <w:ins w:id="2202" w:author="Лунева Наталия Валерьевна" w:date="2022-06-09T14:34:00Z"/>
          <w:rFonts w:ascii="Arial" w:eastAsia="Times New Roman" w:hAnsi="Arial" w:cs="Arial"/>
          <w:bCs/>
          <w:sz w:val="24"/>
          <w:szCs w:val="24"/>
          <w:u w:val="single"/>
          <w:rPrChange w:id="2203" w:author="Лунева Наталия Валерьевна" w:date="2022-06-09T16:03:00Z">
            <w:rPr>
              <w:ins w:id="2204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205" w:author="Лунева Наталия Валерьевна" w:date="2022-06-09T16:03:00Z">
          <w:pPr>
            <w:keepNext/>
            <w:spacing w:before="120" w:after="120" w:line="240" w:lineRule="auto"/>
            <w:ind w:left="425"/>
            <w:outlineLvl w:val="0"/>
          </w:pPr>
        </w:pPrChange>
      </w:pPr>
      <w:ins w:id="2206" w:author="Лунева Наталия Валерьевна" w:date="2022-06-09T14:34:00Z">
        <w:r w:rsidRPr="00E67C37">
          <w:rPr>
            <w:rFonts w:ascii="Arial" w:eastAsia="Times New Roman" w:hAnsi="Arial" w:cs="Arial"/>
            <w:bCs/>
            <w:sz w:val="24"/>
            <w:szCs w:val="24"/>
            <w:u w:val="single"/>
            <w:rPrChange w:id="2207" w:author="Лунева Наталия Валерьевна" w:date="2022-06-09T16:03:00Z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rPrChange>
          </w:rPr>
          <w:t>(2)</w:t>
        </w:r>
      </w:ins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9"/>
      </w:tblGrid>
      <w:tr w:rsidR="0006053C" w:rsidRPr="0006053C" w14:paraId="137D6A1C" w14:textId="77777777" w:rsidTr="0006053C">
        <w:trPr>
          <w:ins w:id="2208" w:author="Лунева Наталия Валерьевна" w:date="2022-06-09T14:34:00Z"/>
        </w:trPr>
        <w:tc>
          <w:tcPr>
            <w:tcW w:w="9219" w:type="dxa"/>
            <w:tcBorders>
              <w:bottom w:val="single" w:sz="4" w:space="0" w:color="auto"/>
            </w:tcBorders>
          </w:tcPr>
          <w:p w14:paraId="37214C6B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209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210" w:author="Лунева Наталия Валерьевна" w:date="2022-06-09T14:35:00Z">
                  <w:rPr>
                    <w:ins w:id="2211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tr w:rsidR="0006053C" w:rsidRPr="0006053C" w14:paraId="6C0FA7D6" w14:textId="77777777" w:rsidTr="0006053C">
        <w:trPr>
          <w:ins w:id="2212" w:author="Лунева Наталия Валерьевна" w:date="2022-06-09T14:34:00Z"/>
        </w:trPr>
        <w:tc>
          <w:tcPr>
            <w:tcW w:w="9219" w:type="dxa"/>
            <w:tcBorders>
              <w:top w:val="single" w:sz="4" w:space="0" w:color="auto"/>
              <w:bottom w:val="single" w:sz="4" w:space="0" w:color="auto"/>
            </w:tcBorders>
          </w:tcPr>
          <w:p w14:paraId="4D5C615A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213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214" w:author="Лунева Наталия Валерьевна" w:date="2022-06-09T14:35:00Z">
                  <w:rPr>
                    <w:ins w:id="2215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</w:tbl>
    <w:p w14:paraId="2FA6BD65" w14:textId="77777777" w:rsidR="0006053C" w:rsidRPr="00E67C37" w:rsidRDefault="0006053C">
      <w:pPr>
        <w:widowControl w:val="0"/>
        <w:spacing w:after="0" w:line="240" w:lineRule="auto"/>
        <w:ind w:firstLine="142"/>
        <w:jc w:val="both"/>
        <w:rPr>
          <w:ins w:id="2216" w:author="Лунева Наталия Валерьевна" w:date="2022-06-09T14:34:00Z"/>
          <w:rFonts w:ascii="Arial" w:eastAsia="Times New Roman" w:hAnsi="Arial" w:cs="Arial"/>
          <w:bCs/>
          <w:sz w:val="24"/>
          <w:szCs w:val="24"/>
          <w:u w:val="single"/>
          <w:rPrChange w:id="2217" w:author="Лунева Наталия Валерьевна" w:date="2022-06-09T16:04:00Z">
            <w:rPr>
              <w:ins w:id="2218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219" w:author="Лунева Наталия Валерьевна" w:date="2022-06-09T16:04:00Z">
          <w:pPr>
            <w:keepNext/>
            <w:spacing w:before="120" w:after="120" w:line="240" w:lineRule="auto"/>
            <w:ind w:left="425"/>
            <w:outlineLvl w:val="0"/>
          </w:pPr>
        </w:pPrChange>
      </w:pPr>
      <w:ins w:id="2220" w:author="Лунева Наталия Валерьевна" w:date="2022-06-09T14:34:00Z">
        <w:r w:rsidRPr="00E67C37">
          <w:rPr>
            <w:rFonts w:ascii="Arial" w:eastAsia="Times New Roman" w:hAnsi="Arial" w:cs="Arial"/>
            <w:bCs/>
            <w:sz w:val="24"/>
            <w:szCs w:val="24"/>
            <w:u w:val="single"/>
            <w:rPrChange w:id="2221" w:author="Лунева Наталия Валерьевна" w:date="2022-06-09T16:04:00Z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rPrChange>
          </w:rPr>
          <w:lastRenderedPageBreak/>
          <w:t>(3)</w:t>
        </w:r>
      </w:ins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9"/>
      </w:tblGrid>
      <w:tr w:rsidR="0006053C" w:rsidRPr="0006053C" w14:paraId="2174EC19" w14:textId="77777777" w:rsidTr="0006053C">
        <w:trPr>
          <w:ins w:id="2222" w:author="Лунева Наталия Валерьевна" w:date="2022-06-09T14:34:00Z"/>
        </w:trPr>
        <w:tc>
          <w:tcPr>
            <w:tcW w:w="9219" w:type="dxa"/>
            <w:tcBorders>
              <w:bottom w:val="single" w:sz="4" w:space="0" w:color="auto"/>
            </w:tcBorders>
          </w:tcPr>
          <w:p w14:paraId="2ABCA0E3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223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224" w:author="Лунева Наталия Валерьевна" w:date="2022-06-09T14:35:00Z">
                  <w:rPr>
                    <w:ins w:id="2225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  <w:tr w:rsidR="0006053C" w:rsidRPr="0006053C" w14:paraId="0FCB4AB0" w14:textId="77777777" w:rsidTr="0006053C">
        <w:trPr>
          <w:ins w:id="2226" w:author="Лунева Наталия Валерьевна" w:date="2022-06-09T14:34:00Z"/>
        </w:trPr>
        <w:tc>
          <w:tcPr>
            <w:tcW w:w="9219" w:type="dxa"/>
            <w:tcBorders>
              <w:top w:val="single" w:sz="4" w:space="0" w:color="auto"/>
              <w:bottom w:val="single" w:sz="4" w:space="0" w:color="auto"/>
            </w:tcBorders>
          </w:tcPr>
          <w:p w14:paraId="1D924770" w14:textId="77777777" w:rsidR="0006053C" w:rsidRPr="0006053C" w:rsidRDefault="0006053C" w:rsidP="0006053C">
            <w:pPr>
              <w:widowControl w:val="0"/>
              <w:spacing w:before="60" w:after="60"/>
              <w:jc w:val="both"/>
              <w:rPr>
                <w:ins w:id="2227" w:author="Лунева Наталия Валерьевна" w:date="2022-06-09T14:34:00Z"/>
                <w:rFonts w:ascii="Arial" w:eastAsia="Times New Roman" w:hAnsi="Arial" w:cs="Arial"/>
                <w:sz w:val="24"/>
                <w:szCs w:val="24"/>
                <w:rPrChange w:id="2228" w:author="Лунева Наталия Валерьевна" w:date="2022-06-09T14:35:00Z">
                  <w:rPr>
                    <w:ins w:id="2229" w:author="Лунева Наталия Валерьевна" w:date="2022-06-09T14:34:00Z"/>
                    <w:rFonts w:ascii="Times New Roman" w:eastAsia="Times New Roman" w:hAnsi="Times New Roman" w:cs="Times New Roman"/>
                    <w:sz w:val="24"/>
                    <w:szCs w:val="24"/>
                  </w:rPr>
                </w:rPrChange>
              </w:rPr>
            </w:pPr>
          </w:p>
        </w:tc>
      </w:tr>
    </w:tbl>
    <w:p w14:paraId="04FD01DB" w14:textId="77777777" w:rsidR="0006053C" w:rsidRPr="00E67C37" w:rsidRDefault="0006053C">
      <w:pPr>
        <w:spacing w:line="240" w:lineRule="auto"/>
        <w:jc w:val="both"/>
        <w:rPr>
          <w:ins w:id="2230" w:author="Лунева Наталия Валерьевна" w:date="2022-06-09T14:34:00Z"/>
          <w:rFonts w:ascii="Arial" w:hAnsi="Arial" w:cs="Arial"/>
          <w:sz w:val="24"/>
          <w:szCs w:val="24"/>
          <w:rPrChange w:id="2231" w:author="Лунева Наталия Валерьевна" w:date="2022-06-09T16:01:00Z">
            <w:rPr>
              <w:ins w:id="2232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233" w:author="Лунева Наталия Валерьевна" w:date="2022-06-09T16:01:00Z">
          <w:pPr>
            <w:keepNext/>
            <w:spacing w:before="120" w:after="120" w:line="240" w:lineRule="auto"/>
            <w:ind w:left="425"/>
            <w:outlineLvl w:val="0"/>
          </w:pPr>
        </w:pPrChange>
      </w:pPr>
      <w:ins w:id="2234" w:author="Лунева Наталия Валерьевна" w:date="2022-06-09T14:34:00Z">
        <w:r w:rsidRPr="00E67C37">
          <w:rPr>
            <w:rFonts w:ascii="Arial" w:hAnsi="Arial" w:cs="Arial"/>
            <w:sz w:val="24"/>
            <w:szCs w:val="24"/>
            <w:rPrChange w:id="2235" w:author="Лунева Наталия Валерьевна" w:date="2022-06-09T16:01:00Z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rPrChange>
          </w:rPr>
          <w:t>….</w:t>
        </w:r>
      </w:ins>
    </w:p>
    <w:p w14:paraId="793CDFB5" w14:textId="65CCD187" w:rsidR="0006053C" w:rsidRDefault="0006053C" w:rsidP="00E67C37">
      <w:pPr>
        <w:widowControl w:val="0"/>
        <w:spacing w:after="0" w:line="240" w:lineRule="auto"/>
        <w:ind w:firstLine="142"/>
        <w:jc w:val="both"/>
        <w:rPr>
          <w:ins w:id="2236" w:author="Лунева Наталия Валерьевна" w:date="2022-06-09T16:06:00Z"/>
          <w:rFonts w:ascii="Arial" w:eastAsia="Times New Roman" w:hAnsi="Arial" w:cs="Arial"/>
          <w:bCs/>
          <w:sz w:val="24"/>
          <w:szCs w:val="24"/>
          <w:u w:val="single"/>
        </w:rPr>
      </w:pPr>
      <w:ins w:id="2237" w:author="Лунева Наталия Валерьевна" w:date="2022-06-09T14:34:00Z">
        <w:r w:rsidRPr="00E67C37">
          <w:rPr>
            <w:rFonts w:ascii="Arial" w:eastAsia="Times New Roman" w:hAnsi="Arial" w:cs="Arial"/>
            <w:bCs/>
            <w:sz w:val="24"/>
            <w:szCs w:val="24"/>
            <w:u w:val="single"/>
            <w:rPrChange w:id="2238" w:author="Лунева Наталия Валерьевна" w:date="2022-06-09T16:04:00Z">
              <w:rPr>
                <w:rFonts w:ascii="Times New Roman" w:eastAsia="Times New Roman" w:hAnsi="Times New Roman" w:cs="Times New Roman"/>
                <w:caps/>
                <w:sz w:val="24"/>
                <w:szCs w:val="24"/>
                <w:u w:val="single"/>
                <w:lang w:val="en-US"/>
              </w:rPr>
            </w:rPrChange>
          </w:rPr>
          <w:t>II</w:t>
        </w:r>
        <w:r w:rsidRPr="00E67C37">
          <w:rPr>
            <w:rFonts w:ascii="Arial" w:eastAsia="Times New Roman" w:hAnsi="Arial" w:cs="Arial"/>
            <w:bCs/>
            <w:sz w:val="24"/>
            <w:szCs w:val="24"/>
            <w:u w:val="single"/>
            <w:rPrChange w:id="2239" w:author="Лунева Наталия Валерьевна" w:date="2022-06-09T16:04:00Z">
              <w:rPr>
                <w:rFonts w:ascii="Times New Roman" w:eastAsia="Times New Roman" w:hAnsi="Times New Roman" w:cs="Times New Roman"/>
                <w:caps/>
                <w:sz w:val="24"/>
                <w:szCs w:val="24"/>
                <w:u w:val="single"/>
              </w:rPr>
            </w:rPrChange>
          </w:rPr>
          <w:t>. ПЕРЕЧЕНЬ ОСНОВНЫХ ПРИНЯТЫХ РЕШЕНИЙ И ПОРУЧЕНИЙ:</w:t>
        </w:r>
      </w:ins>
    </w:p>
    <w:p w14:paraId="7D8F1416" w14:textId="77777777" w:rsidR="00E67C37" w:rsidRPr="00E67C37" w:rsidRDefault="00E67C37">
      <w:pPr>
        <w:widowControl w:val="0"/>
        <w:spacing w:after="0" w:line="240" w:lineRule="auto"/>
        <w:ind w:firstLine="142"/>
        <w:jc w:val="both"/>
        <w:rPr>
          <w:ins w:id="2240" w:author="Лунева Наталия Валерьевна" w:date="2022-06-09T14:34:00Z"/>
          <w:rFonts w:ascii="Arial" w:eastAsia="Times New Roman" w:hAnsi="Arial" w:cs="Arial"/>
          <w:bCs/>
          <w:sz w:val="24"/>
          <w:szCs w:val="24"/>
          <w:u w:val="single"/>
          <w:rPrChange w:id="2241" w:author="Лунева Наталия Валерьевна" w:date="2022-06-09T16:04:00Z">
            <w:rPr>
              <w:ins w:id="2242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  <w:u w:val="single"/>
            </w:rPr>
          </w:rPrChange>
        </w:rPr>
        <w:pPrChange w:id="2243" w:author="Лунева Наталия Валерьевна" w:date="2022-06-09T16:04:00Z">
          <w:pPr>
            <w:widowControl w:val="0"/>
            <w:spacing w:after="0" w:line="240" w:lineRule="auto"/>
            <w:ind w:left="567" w:hanging="567"/>
            <w:outlineLvl w:val="0"/>
          </w:pPr>
        </w:pPrChange>
      </w:pPr>
    </w:p>
    <w:p w14:paraId="2F5F28F4" w14:textId="77777777" w:rsidR="0006053C" w:rsidRPr="00E67C37" w:rsidRDefault="0006053C">
      <w:pPr>
        <w:spacing w:line="240" w:lineRule="auto"/>
        <w:jc w:val="both"/>
        <w:rPr>
          <w:ins w:id="2244" w:author="Лунева Наталия Валерьевна" w:date="2022-06-09T14:34:00Z"/>
          <w:rFonts w:ascii="Arial" w:hAnsi="Arial" w:cs="Arial"/>
          <w:sz w:val="24"/>
          <w:szCs w:val="24"/>
          <w:rPrChange w:id="2245" w:author="Лунева Наталия Валерьевна" w:date="2022-06-09T16:06:00Z">
            <w:rPr>
              <w:ins w:id="2246" w:author="Лунева Наталия Валерьевна" w:date="2022-06-09T14:34:00Z"/>
              <w:rFonts w:ascii="Times New Roman" w:eastAsia="Times New Roman" w:hAnsi="Times New Roman"/>
              <w:caps/>
              <w:sz w:val="24"/>
              <w:szCs w:val="24"/>
              <w:u w:val="single"/>
            </w:rPr>
          </w:rPrChange>
        </w:rPr>
        <w:pPrChange w:id="2247" w:author="Лунева Наталия Валерьевна" w:date="2022-06-09T16:06:00Z">
          <w:pPr>
            <w:pStyle w:val="af0"/>
            <w:widowControl w:val="0"/>
            <w:numPr>
              <w:numId w:val="61"/>
            </w:numPr>
            <w:spacing w:before="260" w:after="120" w:line="260" w:lineRule="atLeast"/>
            <w:ind w:hanging="360"/>
            <w:outlineLvl w:val="0"/>
          </w:pPr>
        </w:pPrChange>
      </w:pPr>
      <w:ins w:id="2248" w:author="Лунева Наталия Валерьевна" w:date="2022-06-09T14:34:00Z">
        <w:r w:rsidRPr="0006053C">
          <w:rPr>
            <w:rFonts w:ascii="Arial" w:hAnsi="Arial" w:cs="Arial"/>
            <w:sz w:val="24"/>
            <w:szCs w:val="24"/>
            <w:rPrChange w:id="2249" w:author="Лунева Наталия Валерьевна" w:date="2022-06-09T14:35:00Z">
              <w:rPr>
                <w:rFonts w:ascii="Times New Roman" w:hAnsi="Times New Roman"/>
                <w:sz w:val="24"/>
                <w:szCs w:val="24"/>
              </w:rPr>
            </w:rPrChange>
          </w:rPr>
          <w:t>__________________________________ Срок - дата (ФИО ответственного).</w:t>
        </w:r>
      </w:ins>
    </w:p>
    <w:p w14:paraId="70B2D867" w14:textId="77777777" w:rsidR="0006053C" w:rsidRPr="00E67C37" w:rsidRDefault="0006053C">
      <w:pPr>
        <w:spacing w:line="240" w:lineRule="auto"/>
        <w:jc w:val="both"/>
        <w:rPr>
          <w:ins w:id="2250" w:author="Лунева Наталия Валерьевна" w:date="2022-06-09T14:34:00Z"/>
          <w:rFonts w:ascii="Arial" w:hAnsi="Arial" w:cs="Arial"/>
          <w:sz w:val="24"/>
          <w:szCs w:val="24"/>
          <w:rPrChange w:id="2251" w:author="Лунева Наталия Валерьевна" w:date="2022-06-09T16:06:00Z">
            <w:rPr>
              <w:ins w:id="2252" w:author="Лунева Наталия Валерьевна" w:date="2022-06-09T14:34:00Z"/>
              <w:rFonts w:ascii="Times New Roman" w:eastAsia="Times New Roman" w:hAnsi="Times New Roman"/>
              <w:caps/>
              <w:sz w:val="24"/>
              <w:szCs w:val="24"/>
              <w:u w:val="single"/>
            </w:rPr>
          </w:rPrChange>
        </w:rPr>
        <w:pPrChange w:id="2253" w:author="Лунева Наталия Валерьевна" w:date="2022-06-09T16:06:00Z">
          <w:pPr>
            <w:pStyle w:val="af0"/>
            <w:widowControl w:val="0"/>
            <w:numPr>
              <w:numId w:val="61"/>
            </w:numPr>
            <w:spacing w:before="260" w:after="120" w:line="260" w:lineRule="atLeast"/>
            <w:ind w:hanging="360"/>
            <w:outlineLvl w:val="0"/>
          </w:pPr>
        </w:pPrChange>
      </w:pPr>
      <w:ins w:id="2254" w:author="Лунева Наталия Валерьевна" w:date="2022-06-09T14:34:00Z">
        <w:r w:rsidRPr="0006053C">
          <w:rPr>
            <w:rFonts w:ascii="Arial" w:hAnsi="Arial" w:cs="Arial"/>
            <w:sz w:val="24"/>
            <w:szCs w:val="24"/>
            <w:rPrChange w:id="2255" w:author="Лунева Наталия Валерьевна" w:date="2022-06-09T14:35:00Z">
              <w:rPr>
                <w:rFonts w:ascii="Times New Roman" w:hAnsi="Times New Roman"/>
                <w:sz w:val="24"/>
                <w:szCs w:val="24"/>
              </w:rPr>
            </w:rPrChange>
          </w:rPr>
          <w:t>__________________________________ Срок - дата (ФИО ответственного).</w:t>
        </w:r>
      </w:ins>
    </w:p>
    <w:p w14:paraId="1824D75D" w14:textId="77777777" w:rsidR="0006053C" w:rsidRPr="00E67C37" w:rsidRDefault="0006053C">
      <w:pPr>
        <w:spacing w:line="240" w:lineRule="auto"/>
        <w:jc w:val="both"/>
        <w:rPr>
          <w:ins w:id="2256" w:author="Лунева Наталия Валерьевна" w:date="2022-06-09T14:34:00Z"/>
          <w:rFonts w:ascii="Arial" w:hAnsi="Arial" w:cs="Arial"/>
          <w:sz w:val="24"/>
          <w:szCs w:val="24"/>
          <w:rPrChange w:id="2257" w:author="Лунева Наталия Валерьевна" w:date="2022-06-09T16:06:00Z">
            <w:rPr>
              <w:ins w:id="2258" w:author="Лунева Наталия Валерьевна" w:date="2022-06-09T14:34:00Z"/>
              <w:rFonts w:ascii="Times New Roman" w:eastAsia="Times New Roman" w:hAnsi="Times New Roman"/>
              <w:caps/>
              <w:sz w:val="24"/>
              <w:szCs w:val="24"/>
              <w:u w:val="single"/>
            </w:rPr>
          </w:rPrChange>
        </w:rPr>
        <w:pPrChange w:id="2259" w:author="Лунева Наталия Валерьевна" w:date="2022-06-09T16:06:00Z">
          <w:pPr>
            <w:pStyle w:val="af0"/>
            <w:widowControl w:val="0"/>
            <w:numPr>
              <w:numId w:val="61"/>
            </w:numPr>
            <w:spacing w:before="260" w:after="120" w:line="260" w:lineRule="atLeast"/>
            <w:ind w:hanging="360"/>
            <w:outlineLvl w:val="0"/>
          </w:pPr>
        </w:pPrChange>
      </w:pPr>
      <w:ins w:id="2260" w:author="Лунева Наталия Валерьевна" w:date="2022-06-09T14:34:00Z">
        <w:r w:rsidRPr="0006053C">
          <w:rPr>
            <w:rFonts w:ascii="Arial" w:hAnsi="Arial" w:cs="Arial"/>
            <w:sz w:val="24"/>
            <w:szCs w:val="24"/>
            <w:rPrChange w:id="2261" w:author="Лунева Наталия Валерьевна" w:date="2022-06-09T14:35:00Z">
              <w:rPr>
                <w:rFonts w:ascii="Times New Roman" w:hAnsi="Times New Roman"/>
                <w:sz w:val="24"/>
                <w:szCs w:val="24"/>
              </w:rPr>
            </w:rPrChange>
          </w:rPr>
          <w:t>__________________________________ Срок - дата (ФИО ответственного).</w:t>
        </w:r>
      </w:ins>
    </w:p>
    <w:p w14:paraId="5866CCA5" w14:textId="77777777" w:rsidR="0006053C" w:rsidRPr="00E67C37" w:rsidRDefault="0006053C">
      <w:pPr>
        <w:spacing w:line="240" w:lineRule="auto"/>
        <w:jc w:val="both"/>
        <w:rPr>
          <w:ins w:id="2262" w:author="Лунева Наталия Валерьевна" w:date="2022-06-09T14:34:00Z"/>
          <w:rFonts w:ascii="Arial" w:hAnsi="Arial" w:cs="Arial"/>
          <w:sz w:val="24"/>
          <w:szCs w:val="24"/>
          <w:rPrChange w:id="2263" w:author="Лунева Наталия Валерьевна" w:date="2022-06-09T16:02:00Z">
            <w:rPr>
              <w:ins w:id="2264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265" w:author="Лунева Наталия Валерьевна" w:date="2022-06-09T16:02:00Z">
          <w:pPr>
            <w:keepNext/>
            <w:spacing w:before="120" w:after="120" w:line="240" w:lineRule="auto"/>
            <w:ind w:left="425"/>
            <w:outlineLvl w:val="0"/>
          </w:pPr>
        </w:pPrChange>
      </w:pPr>
      <w:ins w:id="2266" w:author="Лунева Наталия Валерьевна" w:date="2022-06-09T14:34:00Z">
        <w:r w:rsidRPr="0006053C">
          <w:rPr>
            <w:rFonts w:ascii="Arial" w:hAnsi="Arial" w:cs="Arial"/>
            <w:sz w:val="24"/>
            <w:szCs w:val="24"/>
            <w:rPrChange w:id="2267" w:author="Лунева Наталия Валерьевна" w:date="2022-06-09T14:3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…</w:t>
        </w:r>
      </w:ins>
    </w:p>
    <w:p w14:paraId="7AC5C92E" w14:textId="77777777" w:rsidR="0006053C" w:rsidRPr="00E67C37" w:rsidRDefault="0006053C">
      <w:pPr>
        <w:spacing w:line="240" w:lineRule="auto"/>
        <w:jc w:val="both"/>
        <w:rPr>
          <w:ins w:id="2268" w:author="Лунева Наталия Валерьевна" w:date="2022-06-09T14:34:00Z"/>
          <w:rFonts w:ascii="Arial" w:hAnsi="Arial" w:cs="Arial"/>
          <w:sz w:val="24"/>
          <w:szCs w:val="24"/>
          <w:rPrChange w:id="2269" w:author="Лунева Наталия Валерьевна" w:date="2022-06-09T16:02:00Z">
            <w:rPr>
              <w:ins w:id="2270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271" w:author="Лунева Наталия Валерьевна" w:date="2022-06-09T16:02:00Z">
          <w:pPr>
            <w:keepNext/>
            <w:spacing w:before="120" w:after="120" w:line="240" w:lineRule="auto"/>
            <w:ind w:left="425"/>
            <w:outlineLvl w:val="0"/>
          </w:pPr>
        </w:pPrChange>
      </w:pPr>
    </w:p>
    <w:p w14:paraId="10C3D17D" w14:textId="77777777" w:rsidR="0006053C" w:rsidRPr="00E67C37" w:rsidRDefault="0006053C">
      <w:pPr>
        <w:spacing w:line="240" w:lineRule="auto"/>
        <w:jc w:val="both"/>
        <w:rPr>
          <w:ins w:id="2272" w:author="Лунева Наталия Валерьевна" w:date="2022-06-09T14:34:00Z"/>
          <w:rFonts w:ascii="Arial" w:hAnsi="Arial" w:cs="Arial"/>
          <w:sz w:val="24"/>
          <w:szCs w:val="24"/>
          <w:rPrChange w:id="2273" w:author="Лунева Наталия Валерьевна" w:date="2022-06-09T16:02:00Z">
            <w:rPr>
              <w:ins w:id="2274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275" w:author="Лунева Наталия Валерьевна" w:date="2022-06-09T16:02:00Z">
          <w:pPr>
            <w:keepNext/>
            <w:spacing w:before="120" w:after="120" w:line="240" w:lineRule="auto"/>
            <w:ind w:left="425"/>
            <w:outlineLvl w:val="0"/>
          </w:pPr>
        </w:pPrChange>
      </w:pPr>
    </w:p>
    <w:p w14:paraId="434871EA" w14:textId="77777777" w:rsidR="0006053C" w:rsidRPr="00E67C37" w:rsidRDefault="0006053C">
      <w:pPr>
        <w:spacing w:line="240" w:lineRule="auto"/>
        <w:jc w:val="both"/>
        <w:rPr>
          <w:ins w:id="2276" w:author="Лунева Наталия Валерьевна" w:date="2022-06-09T14:34:00Z"/>
          <w:rFonts w:ascii="Arial" w:hAnsi="Arial" w:cs="Arial"/>
          <w:sz w:val="24"/>
          <w:szCs w:val="24"/>
          <w:rPrChange w:id="2277" w:author="Лунева Наталия Валерьевна" w:date="2022-06-09T16:02:00Z">
            <w:rPr>
              <w:ins w:id="2278" w:author="Лунева Наталия Валерьевна" w:date="2022-06-09T14:34:00Z"/>
              <w:rFonts w:ascii="Times New Roman" w:eastAsia="Times New Roman" w:hAnsi="Times New Roman" w:cs="Times New Roman"/>
              <w:caps/>
              <w:sz w:val="24"/>
              <w:szCs w:val="24"/>
            </w:rPr>
          </w:rPrChange>
        </w:rPr>
        <w:pPrChange w:id="2279" w:author="Лунева Наталия Валерьевна" w:date="2022-06-09T16:02:00Z">
          <w:pPr>
            <w:keepNext/>
            <w:spacing w:before="120" w:after="120" w:line="240" w:lineRule="auto"/>
            <w:ind w:left="425"/>
            <w:outlineLvl w:val="0"/>
          </w:pPr>
        </w:pPrChange>
      </w:pPr>
    </w:p>
    <w:tbl>
      <w:tblPr>
        <w:tblStyle w:val="aff2"/>
        <w:tblW w:w="9634" w:type="dxa"/>
        <w:jc w:val="center"/>
        <w:tblLook w:val="04A0" w:firstRow="1" w:lastRow="0" w:firstColumn="1" w:lastColumn="0" w:noHBand="0" w:noVBand="1"/>
        <w:tblPrChange w:id="2280" w:author="Лунева Наталия Валерьевна" w:date="2022-06-09T16:05:00Z">
          <w:tblPr>
            <w:tblStyle w:val="aff2"/>
            <w:tblW w:w="9634" w:type="dxa"/>
            <w:tblLook w:val="04A0" w:firstRow="1" w:lastRow="0" w:firstColumn="1" w:lastColumn="0" w:noHBand="0" w:noVBand="1"/>
          </w:tblPr>
        </w:tblPrChange>
      </w:tblPr>
      <w:tblGrid>
        <w:gridCol w:w="2263"/>
        <w:gridCol w:w="2977"/>
        <w:gridCol w:w="4394"/>
        <w:tblGridChange w:id="2281">
          <w:tblGrid>
            <w:gridCol w:w="2259"/>
            <w:gridCol w:w="3028"/>
            <w:gridCol w:w="4347"/>
          </w:tblGrid>
        </w:tblGridChange>
      </w:tblGrid>
      <w:tr w:rsidR="0006053C" w:rsidRPr="00E67C37" w14:paraId="7DF6FE81" w14:textId="77777777" w:rsidTr="00E67C37">
        <w:trPr>
          <w:jc w:val="center"/>
          <w:ins w:id="2282" w:author="Лунева Наталия Валерьевна" w:date="2022-06-09T14:34:00Z"/>
        </w:trPr>
        <w:tc>
          <w:tcPr>
            <w:tcW w:w="2263" w:type="dxa"/>
            <w:tcPrChange w:id="2283" w:author="Лунева Наталия Валерьевна" w:date="2022-06-09T16:05:00Z">
              <w:tcPr>
                <w:tcW w:w="2263" w:type="dxa"/>
              </w:tcPr>
            </w:tcPrChange>
          </w:tcPr>
          <w:bookmarkEnd w:id="2153"/>
          <w:p w14:paraId="4D46FF1D" w14:textId="77777777" w:rsidR="0006053C" w:rsidRPr="00E67C37" w:rsidRDefault="0006053C">
            <w:pPr>
              <w:widowControl w:val="0"/>
              <w:jc w:val="both"/>
              <w:rPr>
                <w:ins w:id="2284" w:author="Лунева Наталия Валерьевна" w:date="2022-06-09T14:34:00Z"/>
                <w:rFonts w:ascii="Arial" w:eastAsia="Times New Roman" w:hAnsi="Arial" w:cs="Arial"/>
                <w:bCs/>
                <w:sz w:val="24"/>
                <w:szCs w:val="24"/>
                <w:rPrChange w:id="2285" w:author="Лунева Наталия Валерьевна" w:date="2022-06-09T16:04:00Z">
                  <w:rPr>
                    <w:ins w:id="2286" w:author="Лунева Наталия Валерьевна" w:date="2022-06-09T14:3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287" w:author="Лунева Наталия Валерьевна" w:date="2022-06-09T16:05:00Z">
                <w:pPr>
                  <w:jc w:val="both"/>
                </w:pPr>
              </w:pPrChange>
            </w:pPr>
            <w:ins w:id="2288" w:author="Лунева Наталия Валерьевна" w:date="2022-06-09T14:34:00Z">
              <w:r w:rsidRPr="00E67C37">
                <w:rPr>
                  <w:rFonts w:ascii="Arial" w:eastAsia="Times New Roman" w:hAnsi="Arial" w:cs="Arial"/>
                  <w:bCs/>
                  <w:sz w:val="24"/>
                  <w:szCs w:val="24"/>
                  <w:rPrChange w:id="2289" w:author="Лунева Наталия Валерьевна" w:date="2022-06-09T16:04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Председатель КС</w:t>
              </w:r>
            </w:ins>
          </w:p>
        </w:tc>
        <w:tc>
          <w:tcPr>
            <w:tcW w:w="2977" w:type="dxa"/>
            <w:tcBorders>
              <w:bottom w:val="single" w:sz="4" w:space="0" w:color="auto"/>
            </w:tcBorders>
            <w:tcPrChange w:id="2290" w:author="Лунева Наталия Валерьевна" w:date="2022-06-09T16:05:00Z">
              <w:tcPr>
                <w:tcW w:w="2977" w:type="dxa"/>
                <w:tcBorders>
                  <w:bottom w:val="single" w:sz="4" w:space="0" w:color="auto"/>
                </w:tcBorders>
              </w:tcPr>
            </w:tcPrChange>
          </w:tcPr>
          <w:p w14:paraId="37B5E4F6" w14:textId="77777777" w:rsidR="0006053C" w:rsidRPr="00E67C37" w:rsidRDefault="0006053C">
            <w:pPr>
              <w:widowControl w:val="0"/>
              <w:ind w:firstLine="142"/>
              <w:jc w:val="both"/>
              <w:rPr>
                <w:ins w:id="2291" w:author="Лунева Наталия Валерьевна" w:date="2022-06-09T14:34:00Z"/>
                <w:rFonts w:ascii="Arial" w:eastAsia="Times New Roman" w:hAnsi="Arial" w:cs="Arial"/>
                <w:bCs/>
                <w:sz w:val="24"/>
                <w:szCs w:val="24"/>
                <w:rPrChange w:id="2292" w:author="Лунева Наталия Валерьевна" w:date="2022-06-09T16:04:00Z">
                  <w:rPr>
                    <w:ins w:id="2293" w:author="Лунева Наталия Валерьевна" w:date="2022-06-09T14:3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294" w:author="Лунева Наталия Валерьевна" w:date="2022-06-09T16:04:00Z">
                <w:pPr>
                  <w:jc w:val="both"/>
                </w:pPr>
              </w:pPrChange>
            </w:pPr>
          </w:p>
        </w:tc>
        <w:tc>
          <w:tcPr>
            <w:tcW w:w="4394" w:type="dxa"/>
            <w:tcPrChange w:id="2295" w:author="Лунева Наталия Валерьевна" w:date="2022-06-09T16:05:00Z">
              <w:tcPr>
                <w:tcW w:w="4394" w:type="dxa"/>
              </w:tcPr>
            </w:tcPrChange>
          </w:tcPr>
          <w:p w14:paraId="581D7AA5" w14:textId="77777777" w:rsidR="0006053C" w:rsidRPr="00E67C37" w:rsidRDefault="0006053C">
            <w:pPr>
              <w:widowControl w:val="0"/>
              <w:ind w:firstLine="142"/>
              <w:jc w:val="both"/>
              <w:rPr>
                <w:ins w:id="2296" w:author="Лунева Наталия Валерьевна" w:date="2022-06-09T14:34:00Z"/>
                <w:rFonts w:ascii="Arial" w:eastAsia="Times New Roman" w:hAnsi="Arial" w:cs="Arial"/>
                <w:bCs/>
                <w:sz w:val="24"/>
                <w:szCs w:val="24"/>
                <w:rPrChange w:id="2297" w:author="Лунева Наталия Валерьевна" w:date="2022-06-09T16:04:00Z">
                  <w:rPr>
                    <w:ins w:id="2298" w:author="Лунева Наталия Валерьевна" w:date="2022-06-09T14:3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299" w:author="Лунева Наталия Валерьевна" w:date="2022-06-09T16:04:00Z">
                <w:pPr>
                  <w:jc w:val="both"/>
                </w:pPr>
              </w:pPrChange>
            </w:pPr>
          </w:p>
        </w:tc>
      </w:tr>
      <w:tr w:rsidR="0006053C" w:rsidRPr="00E67C37" w14:paraId="35AEFEC0" w14:textId="77777777" w:rsidTr="00E67C37">
        <w:trPr>
          <w:jc w:val="center"/>
          <w:ins w:id="2300" w:author="Лунева Наталия Валерьевна" w:date="2022-06-09T14:34:00Z"/>
        </w:trPr>
        <w:tc>
          <w:tcPr>
            <w:tcW w:w="2263" w:type="dxa"/>
            <w:tcPrChange w:id="2301" w:author="Лунева Наталия Валерьевна" w:date="2022-06-09T16:05:00Z">
              <w:tcPr>
                <w:tcW w:w="2263" w:type="dxa"/>
              </w:tcPr>
            </w:tcPrChange>
          </w:tcPr>
          <w:p w14:paraId="078E90A8" w14:textId="77777777" w:rsidR="0006053C" w:rsidRPr="00E67C37" w:rsidRDefault="0006053C">
            <w:pPr>
              <w:widowControl w:val="0"/>
              <w:jc w:val="both"/>
              <w:rPr>
                <w:ins w:id="2302" w:author="Лунева Наталия Валерьевна" w:date="2022-06-09T14:34:00Z"/>
                <w:rFonts w:ascii="Arial" w:eastAsia="Times New Roman" w:hAnsi="Arial" w:cs="Arial"/>
                <w:bCs/>
                <w:sz w:val="24"/>
                <w:szCs w:val="24"/>
                <w:rPrChange w:id="2303" w:author="Лунева Наталия Валерьевна" w:date="2022-06-09T16:04:00Z">
                  <w:rPr>
                    <w:ins w:id="2304" w:author="Лунева Наталия Валерьевна" w:date="2022-06-09T14:34:00Z"/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2305" w:author="Лунева Наталия Валерьевна" w:date="2022-06-09T16:05:00Z">
                <w:pPr>
                  <w:jc w:val="both"/>
                </w:pPr>
              </w:pPrChange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tcPrChange w:id="2306" w:author="Лунева Наталия Валерьевна" w:date="2022-06-09T16:05:00Z">
              <w:tcPr>
                <w:tcW w:w="2977" w:type="dxa"/>
                <w:tcBorders>
                  <w:top w:val="single" w:sz="4" w:space="0" w:color="auto"/>
                </w:tcBorders>
              </w:tcPr>
            </w:tcPrChange>
          </w:tcPr>
          <w:p w14:paraId="03501ED4" w14:textId="77777777" w:rsidR="0006053C" w:rsidRPr="00E67C37" w:rsidRDefault="0006053C">
            <w:pPr>
              <w:widowControl w:val="0"/>
              <w:ind w:firstLine="142"/>
              <w:jc w:val="center"/>
              <w:rPr>
                <w:ins w:id="2307" w:author="Лунева Наталия Валерьевна" w:date="2022-06-09T14:34:00Z"/>
                <w:rFonts w:ascii="Arial" w:eastAsia="Times New Roman" w:hAnsi="Arial" w:cs="Arial"/>
                <w:bCs/>
                <w:sz w:val="16"/>
                <w:szCs w:val="16"/>
                <w:rPrChange w:id="2308" w:author="Лунева Наталия Валерьевна" w:date="2022-06-09T16:05:00Z">
                  <w:rPr>
                    <w:ins w:id="2309" w:author="Лунева Наталия Валерьевна" w:date="2022-06-09T14:34:00Z"/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2310" w:author="Лунева Наталия Валерьевна" w:date="2022-06-09T16:05:00Z">
                <w:pPr>
                  <w:jc w:val="center"/>
                </w:pPr>
              </w:pPrChange>
            </w:pPr>
            <w:ins w:id="2311" w:author="Лунева Наталия Валерьевна" w:date="2022-06-09T14:34:00Z">
              <w:r w:rsidRPr="00E67C37">
                <w:rPr>
                  <w:rFonts w:ascii="Arial" w:eastAsia="Times New Roman" w:hAnsi="Arial" w:cs="Arial"/>
                  <w:bCs/>
                  <w:sz w:val="16"/>
                  <w:szCs w:val="16"/>
                  <w:rPrChange w:id="2312" w:author="Лунева Наталия Валерьевна" w:date="2022-06-09T16:05:00Z">
                    <w:rPr>
                      <w:rFonts w:ascii="Times New Roman" w:hAnsi="Times New Roman" w:cs="Times New Roman"/>
                      <w:sz w:val="18"/>
                      <w:szCs w:val="18"/>
                    </w:rPr>
                  </w:rPrChange>
                </w:rPr>
                <w:t>подпись</w:t>
              </w:r>
            </w:ins>
          </w:p>
        </w:tc>
        <w:tc>
          <w:tcPr>
            <w:tcW w:w="4394" w:type="dxa"/>
            <w:tcPrChange w:id="2313" w:author="Лунева Наталия Валерьевна" w:date="2022-06-09T16:05:00Z">
              <w:tcPr>
                <w:tcW w:w="4394" w:type="dxa"/>
              </w:tcPr>
            </w:tcPrChange>
          </w:tcPr>
          <w:p w14:paraId="33BB5B6C" w14:textId="77777777" w:rsidR="0006053C" w:rsidRPr="00E67C37" w:rsidRDefault="0006053C">
            <w:pPr>
              <w:widowControl w:val="0"/>
              <w:ind w:firstLine="142"/>
              <w:jc w:val="center"/>
              <w:rPr>
                <w:ins w:id="2314" w:author="Лунева Наталия Валерьевна" w:date="2022-06-09T14:34:00Z"/>
                <w:rFonts w:ascii="Arial" w:eastAsia="Times New Roman" w:hAnsi="Arial" w:cs="Arial"/>
                <w:bCs/>
                <w:sz w:val="24"/>
                <w:szCs w:val="24"/>
                <w:rPrChange w:id="2315" w:author="Лунева Наталия Валерьевна" w:date="2022-06-09T16:04:00Z">
                  <w:rPr>
                    <w:ins w:id="2316" w:author="Лунева Наталия Валерьевна" w:date="2022-06-09T14:34:00Z"/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2317" w:author="Лунева Наталия Валерьевна" w:date="2022-06-09T16:05:00Z">
                <w:pPr>
                  <w:jc w:val="center"/>
                </w:pPr>
              </w:pPrChange>
            </w:pPr>
            <w:ins w:id="2318" w:author="Лунева Наталия Валерьевна" w:date="2022-06-09T14:34:00Z">
              <w:r w:rsidRPr="00E67C37">
                <w:rPr>
                  <w:rFonts w:ascii="Arial" w:eastAsia="Times New Roman" w:hAnsi="Arial" w:cs="Arial"/>
                  <w:bCs/>
                  <w:sz w:val="24"/>
                  <w:szCs w:val="24"/>
                  <w:rPrChange w:id="2319" w:author="Лунева Наталия Валерьевна" w:date="2022-06-09T16:04:00Z">
                    <w:rPr>
                      <w:rFonts w:ascii="Times New Roman" w:hAnsi="Times New Roman" w:cs="Times New Roman"/>
                      <w:sz w:val="18"/>
                      <w:szCs w:val="18"/>
                    </w:rPr>
                  </w:rPrChange>
                </w:rPr>
                <w:t>ФИО</w:t>
              </w:r>
            </w:ins>
          </w:p>
        </w:tc>
      </w:tr>
      <w:tr w:rsidR="0006053C" w:rsidRPr="00E67C37" w14:paraId="6EFE6EBD" w14:textId="77777777" w:rsidTr="00E67C37">
        <w:trPr>
          <w:jc w:val="center"/>
          <w:ins w:id="2320" w:author="Лунева Наталия Валерьевна" w:date="2022-06-09T14:34:00Z"/>
        </w:trPr>
        <w:tc>
          <w:tcPr>
            <w:tcW w:w="2263" w:type="dxa"/>
            <w:tcPrChange w:id="2321" w:author="Лунева Наталия Валерьевна" w:date="2022-06-09T16:05:00Z">
              <w:tcPr>
                <w:tcW w:w="2263" w:type="dxa"/>
              </w:tcPr>
            </w:tcPrChange>
          </w:tcPr>
          <w:p w14:paraId="156FE54B" w14:textId="7BBE7D4B" w:rsidR="0006053C" w:rsidRPr="00E67C37" w:rsidRDefault="0006053C">
            <w:pPr>
              <w:widowControl w:val="0"/>
              <w:jc w:val="both"/>
              <w:rPr>
                <w:ins w:id="2322" w:author="Лунева Наталия Валерьевна" w:date="2022-06-09T14:34:00Z"/>
                <w:rFonts w:ascii="Arial" w:eastAsia="Times New Roman" w:hAnsi="Arial" w:cs="Arial"/>
                <w:bCs/>
                <w:sz w:val="24"/>
                <w:szCs w:val="24"/>
                <w:rPrChange w:id="2323" w:author="Лунева Наталия Валерьевна" w:date="2022-06-09T16:04:00Z">
                  <w:rPr>
                    <w:ins w:id="2324" w:author="Лунева Наталия Валерьевна" w:date="2022-06-09T14:3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325" w:author="Лунева Наталия Валерьевна" w:date="2022-06-09T16:05:00Z">
                <w:pPr>
                  <w:ind w:firstLine="22"/>
                </w:pPr>
              </w:pPrChange>
            </w:pPr>
            <w:ins w:id="2326" w:author="Лунева Наталия Валерьевна" w:date="2022-06-09T14:34:00Z">
              <w:r w:rsidRPr="00E67C37">
                <w:rPr>
                  <w:rFonts w:ascii="Arial" w:eastAsia="Times New Roman" w:hAnsi="Arial" w:cs="Arial"/>
                  <w:bCs/>
                  <w:sz w:val="24"/>
                  <w:szCs w:val="24"/>
                  <w:rPrChange w:id="2327" w:author="Лунева Наталия Валерьевна" w:date="2022-06-09T16:04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Секретарь</w:t>
              </w:r>
            </w:ins>
          </w:p>
        </w:tc>
        <w:tc>
          <w:tcPr>
            <w:tcW w:w="2977" w:type="dxa"/>
            <w:tcBorders>
              <w:bottom w:val="single" w:sz="4" w:space="0" w:color="auto"/>
            </w:tcBorders>
            <w:tcPrChange w:id="2328" w:author="Лунева Наталия Валерьевна" w:date="2022-06-09T16:05:00Z">
              <w:tcPr>
                <w:tcW w:w="2977" w:type="dxa"/>
              </w:tcPr>
            </w:tcPrChange>
          </w:tcPr>
          <w:p w14:paraId="00BC240C" w14:textId="69B255AE" w:rsidR="0006053C" w:rsidRPr="00E67C37" w:rsidRDefault="0006053C">
            <w:pPr>
              <w:widowControl w:val="0"/>
              <w:ind w:firstLine="142"/>
              <w:jc w:val="center"/>
              <w:rPr>
                <w:ins w:id="2329" w:author="Лунева Наталия Валерьевна" w:date="2022-06-09T14:34:00Z"/>
                <w:rFonts w:ascii="Arial" w:eastAsia="Times New Roman" w:hAnsi="Arial" w:cs="Arial"/>
                <w:bCs/>
                <w:sz w:val="16"/>
                <w:szCs w:val="16"/>
                <w:rPrChange w:id="2330" w:author="Лунева Наталия Валерьевна" w:date="2022-06-09T16:05:00Z">
                  <w:rPr>
                    <w:ins w:id="2331" w:author="Лунева Наталия Валерьевна" w:date="2022-06-09T14:3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332" w:author="Лунева Наталия Валерьевна" w:date="2022-06-09T16:05:00Z">
                <w:pPr>
                  <w:jc w:val="both"/>
                </w:pPr>
              </w:pPrChange>
            </w:pPr>
          </w:p>
        </w:tc>
        <w:tc>
          <w:tcPr>
            <w:tcW w:w="4394" w:type="dxa"/>
            <w:tcPrChange w:id="2333" w:author="Лунева Наталия Валерьевна" w:date="2022-06-09T16:05:00Z">
              <w:tcPr>
                <w:tcW w:w="4394" w:type="dxa"/>
              </w:tcPr>
            </w:tcPrChange>
          </w:tcPr>
          <w:p w14:paraId="4CBFA3DF" w14:textId="77777777" w:rsidR="0006053C" w:rsidRPr="00E67C37" w:rsidRDefault="0006053C">
            <w:pPr>
              <w:widowControl w:val="0"/>
              <w:ind w:firstLine="142"/>
              <w:jc w:val="center"/>
              <w:rPr>
                <w:ins w:id="2334" w:author="Лунева Наталия Валерьевна" w:date="2022-06-09T14:34:00Z"/>
                <w:rFonts w:ascii="Arial" w:eastAsia="Times New Roman" w:hAnsi="Arial" w:cs="Arial"/>
                <w:bCs/>
                <w:sz w:val="24"/>
                <w:szCs w:val="24"/>
                <w:rPrChange w:id="2335" w:author="Лунева Наталия Валерьевна" w:date="2022-06-09T16:04:00Z">
                  <w:rPr>
                    <w:ins w:id="2336" w:author="Лунева Наталия Валерьевна" w:date="2022-06-09T14:3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337" w:author="Лунева Наталия Валерьевна" w:date="2022-06-09T16:05:00Z">
                <w:pPr>
                  <w:jc w:val="both"/>
                </w:pPr>
              </w:pPrChange>
            </w:pPr>
          </w:p>
        </w:tc>
      </w:tr>
      <w:tr w:rsidR="0006053C" w:rsidRPr="00E67C37" w14:paraId="6AD4D71F" w14:textId="77777777" w:rsidTr="00E67C37">
        <w:trPr>
          <w:jc w:val="center"/>
          <w:ins w:id="2338" w:author="Лунева Наталия Валерьевна" w:date="2022-06-09T14:34:00Z"/>
        </w:trPr>
        <w:tc>
          <w:tcPr>
            <w:tcW w:w="2263" w:type="dxa"/>
            <w:tcPrChange w:id="2339" w:author="Лунева Наталия Валерьевна" w:date="2022-06-09T16:05:00Z">
              <w:tcPr>
                <w:tcW w:w="2263" w:type="dxa"/>
              </w:tcPr>
            </w:tcPrChange>
          </w:tcPr>
          <w:p w14:paraId="31EB2DF7" w14:textId="77777777" w:rsidR="0006053C" w:rsidRPr="00E67C37" w:rsidRDefault="0006053C">
            <w:pPr>
              <w:widowControl w:val="0"/>
              <w:ind w:firstLine="142"/>
              <w:jc w:val="both"/>
              <w:rPr>
                <w:ins w:id="2340" w:author="Лунева Наталия Валерьевна" w:date="2022-06-09T14:34:00Z"/>
                <w:rFonts w:ascii="Arial" w:eastAsia="Times New Roman" w:hAnsi="Arial" w:cs="Arial"/>
                <w:bCs/>
                <w:sz w:val="24"/>
                <w:szCs w:val="24"/>
                <w:rPrChange w:id="2341" w:author="Лунева Наталия Валерьевна" w:date="2022-06-09T16:04:00Z">
                  <w:rPr>
                    <w:ins w:id="2342" w:author="Лунева Наталия Валерьевна" w:date="2022-06-09T14:34:00Z"/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2343" w:author="Лунева Наталия Валерьевна" w:date="2022-06-09T16:04:00Z">
                <w:pPr>
                  <w:jc w:val="both"/>
                </w:pPr>
              </w:pPrChange>
            </w:pPr>
          </w:p>
        </w:tc>
        <w:tc>
          <w:tcPr>
            <w:tcW w:w="2977" w:type="dxa"/>
            <w:tcBorders>
              <w:top w:val="single" w:sz="4" w:space="0" w:color="auto"/>
            </w:tcBorders>
            <w:tcPrChange w:id="2344" w:author="Лунева Наталия Валерьевна" w:date="2022-06-09T16:05:00Z">
              <w:tcPr>
                <w:tcW w:w="2977" w:type="dxa"/>
              </w:tcPr>
            </w:tcPrChange>
          </w:tcPr>
          <w:p w14:paraId="264F2663" w14:textId="77777777" w:rsidR="0006053C" w:rsidRPr="00E67C37" w:rsidRDefault="0006053C">
            <w:pPr>
              <w:widowControl w:val="0"/>
              <w:ind w:firstLine="142"/>
              <w:jc w:val="center"/>
              <w:rPr>
                <w:ins w:id="2345" w:author="Лунева Наталия Валерьевна" w:date="2022-06-09T14:34:00Z"/>
                <w:rFonts w:ascii="Arial" w:eastAsia="Times New Roman" w:hAnsi="Arial" w:cs="Arial"/>
                <w:bCs/>
                <w:sz w:val="16"/>
                <w:szCs w:val="16"/>
                <w:rPrChange w:id="2346" w:author="Лунева Наталия Валерьевна" w:date="2022-06-09T16:05:00Z">
                  <w:rPr>
                    <w:ins w:id="2347" w:author="Лунева Наталия Валерьевна" w:date="2022-06-09T14:34:00Z"/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2348" w:author="Лунева Наталия Валерьевна" w:date="2022-06-09T16:05:00Z">
                <w:pPr>
                  <w:jc w:val="center"/>
                </w:pPr>
              </w:pPrChange>
            </w:pPr>
            <w:ins w:id="2349" w:author="Лунева Наталия Валерьевна" w:date="2022-06-09T14:34:00Z">
              <w:r w:rsidRPr="00E67C37">
                <w:rPr>
                  <w:rFonts w:ascii="Arial" w:eastAsia="Times New Roman" w:hAnsi="Arial" w:cs="Arial"/>
                  <w:bCs/>
                  <w:sz w:val="16"/>
                  <w:szCs w:val="16"/>
                  <w:rPrChange w:id="2350" w:author="Лунева Наталия Валерьевна" w:date="2022-06-09T16:05:00Z">
                    <w:rPr>
                      <w:rFonts w:ascii="Times New Roman" w:hAnsi="Times New Roman" w:cs="Times New Roman"/>
                      <w:sz w:val="18"/>
                      <w:szCs w:val="18"/>
                    </w:rPr>
                  </w:rPrChange>
                </w:rPr>
                <w:t>подпись</w:t>
              </w:r>
            </w:ins>
          </w:p>
        </w:tc>
        <w:tc>
          <w:tcPr>
            <w:tcW w:w="4394" w:type="dxa"/>
            <w:tcPrChange w:id="2351" w:author="Лунева Наталия Валерьевна" w:date="2022-06-09T16:05:00Z">
              <w:tcPr>
                <w:tcW w:w="4394" w:type="dxa"/>
              </w:tcPr>
            </w:tcPrChange>
          </w:tcPr>
          <w:p w14:paraId="45806CA5" w14:textId="77777777" w:rsidR="0006053C" w:rsidRPr="00E67C37" w:rsidRDefault="0006053C">
            <w:pPr>
              <w:widowControl w:val="0"/>
              <w:ind w:firstLine="142"/>
              <w:jc w:val="center"/>
              <w:rPr>
                <w:ins w:id="2352" w:author="Лунева Наталия Валерьевна" w:date="2022-06-09T14:34:00Z"/>
                <w:rFonts w:ascii="Arial" w:eastAsia="Times New Roman" w:hAnsi="Arial" w:cs="Arial"/>
                <w:bCs/>
                <w:sz w:val="24"/>
                <w:szCs w:val="24"/>
                <w:rPrChange w:id="2353" w:author="Лунева Наталия Валерьевна" w:date="2022-06-09T16:04:00Z">
                  <w:rPr>
                    <w:ins w:id="2354" w:author="Лунева Наталия Валерьевна" w:date="2022-06-09T14:34:00Z"/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  <w:pPrChange w:id="2355" w:author="Лунева Наталия Валерьевна" w:date="2022-06-09T16:05:00Z">
                <w:pPr>
                  <w:jc w:val="center"/>
                </w:pPr>
              </w:pPrChange>
            </w:pPr>
            <w:ins w:id="2356" w:author="Лунева Наталия Валерьевна" w:date="2022-06-09T14:34:00Z">
              <w:r w:rsidRPr="00E67C37">
                <w:rPr>
                  <w:rFonts w:ascii="Arial" w:eastAsia="Times New Roman" w:hAnsi="Arial" w:cs="Arial"/>
                  <w:bCs/>
                  <w:sz w:val="24"/>
                  <w:szCs w:val="24"/>
                  <w:rPrChange w:id="2357" w:author="Лунева Наталия Валерьевна" w:date="2022-06-09T16:04:00Z">
                    <w:rPr>
                      <w:rFonts w:ascii="Times New Roman" w:hAnsi="Times New Roman" w:cs="Times New Roman"/>
                      <w:sz w:val="18"/>
                      <w:szCs w:val="18"/>
                    </w:rPr>
                  </w:rPrChange>
                </w:rPr>
                <w:t>ФИО</w:t>
              </w:r>
            </w:ins>
          </w:p>
        </w:tc>
      </w:tr>
    </w:tbl>
    <w:p w14:paraId="024DB0A9" w14:textId="77777777" w:rsidR="0006053C" w:rsidRPr="00E67C37" w:rsidRDefault="0006053C">
      <w:pPr>
        <w:widowControl w:val="0"/>
        <w:spacing w:after="0" w:line="240" w:lineRule="auto"/>
        <w:ind w:firstLine="142"/>
        <w:jc w:val="both"/>
        <w:rPr>
          <w:ins w:id="2358" w:author="Лунева Наталия Валерьевна" w:date="2022-06-09T14:34:00Z"/>
          <w:rFonts w:ascii="Arial" w:eastAsia="Times New Roman" w:hAnsi="Arial" w:cs="Arial"/>
          <w:bCs/>
          <w:sz w:val="24"/>
          <w:szCs w:val="24"/>
          <w:rPrChange w:id="2359" w:author="Лунева Наталия Валерьевна" w:date="2022-06-09T16:04:00Z">
            <w:rPr>
              <w:ins w:id="2360" w:author="Лунева Наталия Валерьевна" w:date="2022-06-09T14:34:00Z"/>
              <w:rFonts w:ascii="Times New Roman" w:hAnsi="Times New Roman" w:cs="Times New Roman"/>
              <w:sz w:val="24"/>
              <w:szCs w:val="24"/>
            </w:rPr>
          </w:rPrChange>
        </w:rPr>
        <w:pPrChange w:id="2361" w:author="Лунева Наталия Валерьевна" w:date="2022-06-09T16:04:00Z">
          <w:pPr>
            <w:spacing w:line="240" w:lineRule="auto"/>
            <w:jc w:val="both"/>
          </w:pPr>
        </w:pPrChange>
      </w:pPr>
    </w:p>
    <w:p w14:paraId="3AD7D9E4" w14:textId="23796761" w:rsidR="00447EB1" w:rsidRPr="0006053C" w:rsidRDefault="00447EB1">
      <w:pPr>
        <w:pStyle w:val="1"/>
        <w:numPr>
          <w:ilvl w:val="0"/>
          <w:numId w:val="0"/>
        </w:numPr>
        <w:ind w:left="360" w:hanging="360"/>
        <w:rPr>
          <w:rFonts w:ascii="Arial" w:hAnsi="Arial"/>
          <w:sz w:val="24"/>
          <w:szCs w:val="24"/>
          <w:lang w:eastAsia="ru-RU"/>
          <w:rPrChange w:id="2362" w:author="Лунева Наталия Валерьевна" w:date="2022-06-09T14:35:00Z">
            <w:rPr>
              <w:lang w:eastAsia="ru-RU"/>
            </w:rPr>
          </w:rPrChange>
        </w:rPr>
        <w:pPrChange w:id="2363" w:author="Лунева Наталия Валерьевна" w:date="2022-06-09T14:34:00Z">
          <w:pPr>
            <w:tabs>
              <w:tab w:val="left" w:pos="2333"/>
            </w:tabs>
          </w:pPr>
        </w:pPrChange>
      </w:pPr>
    </w:p>
    <w:sectPr w:rsidR="00447EB1" w:rsidRPr="0006053C" w:rsidSect="009F2089">
      <w:headerReference w:type="default" r:id="rId17"/>
      <w:footerReference w:type="default" r:id="rId18"/>
      <w:footerReference w:type="first" r:id="rId19"/>
      <w:pgSz w:w="11906" w:h="16838"/>
      <w:pgMar w:top="851" w:right="720" w:bottom="851" w:left="1134" w:header="425" w:footer="119" w:gutter="0"/>
      <w:cols w:space="708"/>
      <w:titlePg/>
      <w:docGrid w:linePitch="360"/>
      <w:sectPrChange w:id="2375" w:author="Лунева Наталия Валерьевна" w:date="2022-06-08T11:46:00Z">
        <w:sectPr w:rsidR="00447EB1" w:rsidRPr="0006053C" w:rsidSect="009F2089">
          <w:pgMar w:top="720" w:right="720" w:bottom="720" w:left="720" w:header="425" w:footer="11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23" w:author="Лунева Наталия Валерьевна" w:date="2022-06-08T11:49:00Z" w:initials="ЛНВ">
    <w:p w14:paraId="25938010" w14:textId="4DC92196" w:rsidR="0006283B" w:rsidRDefault="0006283B">
      <w:pPr>
        <w:pStyle w:val="afd"/>
      </w:pPr>
      <w:r>
        <w:rPr>
          <w:rStyle w:val="afc"/>
        </w:rPr>
        <w:annotationRef/>
      </w:r>
      <w:r>
        <w:t>Генеральным директором, в соответствии с Положением о ВНД</w:t>
      </w:r>
    </w:p>
  </w:comment>
  <w:comment w:id="327" w:author="Лунева Наталия Валерьевна" w:date="2022-06-08T11:51:00Z" w:initials="ЛНВ">
    <w:p w14:paraId="009C858C" w14:textId="610F4C82" w:rsidR="0006283B" w:rsidRDefault="0006283B">
      <w:pPr>
        <w:pStyle w:val="afd"/>
      </w:pPr>
      <w:r>
        <w:rPr>
          <w:rStyle w:val="afc"/>
        </w:rPr>
        <w:annotationRef/>
      </w:r>
      <w:r>
        <w:t>Вообще, зачем этот пункт 1.2?</w:t>
      </w:r>
    </w:p>
  </w:comment>
  <w:comment w:id="521" w:author="Лунева Наталия Валерьевна" w:date="2022-06-08T11:56:00Z" w:initials="ЛНВ">
    <w:p w14:paraId="4177DDB9" w14:textId="23674F1F" w:rsidR="0006283B" w:rsidRDefault="0006283B">
      <w:pPr>
        <w:pStyle w:val="afd"/>
      </w:pPr>
      <w:r>
        <w:rPr>
          <w:rStyle w:val="afc"/>
        </w:rPr>
        <w:annotationRef/>
      </w:r>
      <w:r>
        <w:t>Это где?</w:t>
      </w:r>
    </w:p>
  </w:comment>
  <w:comment w:id="564" w:author="Лунева Наталия Валерьевна" w:date="2022-06-08T11:57:00Z" w:initials="ЛНВ">
    <w:p w14:paraId="4C25F4E0" w14:textId="67EA2176" w:rsidR="0006283B" w:rsidRDefault="0006283B">
      <w:pPr>
        <w:pStyle w:val="afd"/>
      </w:pPr>
      <w:r>
        <w:rPr>
          <w:rStyle w:val="afc"/>
        </w:rPr>
        <w:annotationRef/>
      </w:r>
      <w:r>
        <w:t>Не всегда, если это член с правом совещательного голоса?</w:t>
      </w:r>
    </w:p>
  </w:comment>
  <w:comment w:id="585" w:author="Лунева Наталия Валерьевна" w:date="2022-06-08T11:58:00Z" w:initials="ЛНВ">
    <w:p w14:paraId="6A4B3886" w14:textId="37EA0587" w:rsidR="0006283B" w:rsidRDefault="0006283B">
      <w:pPr>
        <w:pStyle w:val="afd"/>
      </w:pPr>
      <w:r>
        <w:rPr>
          <w:rStyle w:val="afc"/>
        </w:rPr>
        <w:annotationRef/>
      </w:r>
      <w:r>
        <w:t>Нужно ли ограничивать этот срок? А если день в день узнал, что не сможет быть?</w:t>
      </w:r>
    </w:p>
  </w:comment>
  <w:comment w:id="775" w:author="Лунева Наталия Валерьевна" w:date="2022-06-08T12:19:00Z" w:initials="ЛНВ">
    <w:p w14:paraId="634E10C9" w14:textId="4D26F350" w:rsidR="0006283B" w:rsidRDefault="0006283B">
      <w:pPr>
        <w:pStyle w:val="afd"/>
      </w:pPr>
      <w:r>
        <w:rPr>
          <w:rStyle w:val="afc"/>
        </w:rPr>
        <w:annotationRef/>
      </w:r>
      <w:r>
        <w:t>Сделать форму (аналогичную Протоколу, чтобы было удобно из Повестки быстро сделать протокол)</w:t>
      </w:r>
    </w:p>
  </w:comment>
  <w:comment w:id="776" w:author="Лунева Наталия Валерьевна" w:date="2022-06-08T12:21:00Z" w:initials="ЛНВ">
    <w:p w14:paraId="46D3E53B" w14:textId="67E76772" w:rsidR="0006283B" w:rsidRDefault="0006283B">
      <w:pPr>
        <w:pStyle w:val="afd"/>
      </w:pPr>
      <w:r>
        <w:rPr>
          <w:rStyle w:val="afc"/>
        </w:rPr>
        <w:annotationRef/>
      </w:r>
      <w:r>
        <w:t>На согласование и утверждение? Может просто на утверждение?</w:t>
      </w:r>
    </w:p>
  </w:comment>
  <w:comment w:id="791" w:author="Лунева Наталия Валерьевна" w:date="2022-06-08T12:22:00Z" w:initials="ЛНВ">
    <w:p w14:paraId="6A751863" w14:textId="073B29C4" w:rsidR="0006283B" w:rsidRDefault="0006283B">
      <w:pPr>
        <w:pStyle w:val="afd"/>
      </w:pPr>
      <w:r>
        <w:rPr>
          <w:rStyle w:val="afc"/>
        </w:rPr>
        <w:annotationRef/>
      </w:r>
      <w:r>
        <w:t>Может просто утверждает?</w:t>
      </w:r>
    </w:p>
  </w:comment>
  <w:comment w:id="806" w:author="Лунева Наталия Валерьевна" w:date="2022-06-08T12:24:00Z" w:initials="ЛНВ">
    <w:p w14:paraId="3C3CEBC2" w14:textId="39F4D339" w:rsidR="0006283B" w:rsidRDefault="0006283B">
      <w:pPr>
        <w:pStyle w:val="afd"/>
      </w:pPr>
      <w:r>
        <w:rPr>
          <w:rStyle w:val="afc"/>
        </w:rPr>
        <w:annotationRef/>
      </w:r>
      <w:r>
        <w:t>Заменить на утверждение</w:t>
      </w:r>
    </w:p>
  </w:comment>
  <w:comment w:id="814" w:author="Лунева Наталия Валерьевна" w:date="2022-06-08T12:24:00Z" w:initials="ЛНВ">
    <w:p w14:paraId="14D0AB1C" w14:textId="424BCFA2" w:rsidR="0006283B" w:rsidRDefault="0006283B">
      <w:pPr>
        <w:pStyle w:val="afd"/>
      </w:pPr>
      <w:r>
        <w:rPr>
          <w:rStyle w:val="afc"/>
        </w:rPr>
        <w:annotationRef/>
      </w:r>
      <w:r>
        <w:t>Участников КС?</w:t>
      </w:r>
    </w:p>
  </w:comment>
  <w:comment w:id="1055" w:author="Лунева Наталия Валерьевна" w:date="2022-06-08T12:32:00Z" w:initials="ЛНВ">
    <w:p w14:paraId="510CE8FB" w14:textId="46565C7E" w:rsidR="0006283B" w:rsidRDefault="0006283B">
      <w:pPr>
        <w:pStyle w:val="afd"/>
      </w:pPr>
      <w:r>
        <w:rPr>
          <w:rStyle w:val="afc"/>
        </w:rPr>
        <w:annotationRef/>
      </w:r>
      <w:r>
        <w:t>Участникам на подписание или ознакомление?</w:t>
      </w:r>
    </w:p>
  </w:comment>
  <w:comment w:id="1101" w:author="Лунева Наталия Валерьевна" w:date="2022-06-08T12:34:00Z" w:initials="ЛНВ">
    <w:p w14:paraId="4A64361F" w14:textId="4C969B22" w:rsidR="0006283B" w:rsidRDefault="0006283B">
      <w:pPr>
        <w:pStyle w:val="afd"/>
      </w:pPr>
      <w:r>
        <w:rPr>
          <w:rStyle w:val="afc"/>
        </w:rPr>
        <w:annotationRef/>
      </w:r>
      <w:r>
        <w:t>Когда? В какой момент?</w:t>
      </w:r>
    </w:p>
  </w:comment>
  <w:comment w:id="1117" w:author="Лунева Наталия Валерьевна" w:date="2022-06-08T12:34:00Z" w:initials="ЛНВ">
    <w:p w14:paraId="1209F5F7" w14:textId="09A8BFBE" w:rsidR="0006283B" w:rsidRDefault="0006283B">
      <w:pPr>
        <w:pStyle w:val="afd"/>
      </w:pPr>
      <w:r>
        <w:rPr>
          <w:rStyle w:val="afc"/>
        </w:rPr>
        <w:annotationRef/>
      </w:r>
      <w:r>
        <w:t>Протокола?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938010" w15:done="0"/>
  <w15:commentEx w15:paraId="009C858C" w15:done="0"/>
  <w15:commentEx w15:paraId="4177DDB9" w15:done="0"/>
  <w15:commentEx w15:paraId="4C25F4E0" w15:done="0"/>
  <w15:commentEx w15:paraId="6A4B3886" w15:done="0"/>
  <w15:commentEx w15:paraId="634E10C9" w15:done="0"/>
  <w15:commentEx w15:paraId="46D3E53B" w15:done="0"/>
  <w15:commentEx w15:paraId="6A751863" w15:done="0"/>
  <w15:commentEx w15:paraId="3C3CEBC2" w15:done="0"/>
  <w15:commentEx w15:paraId="14D0AB1C" w15:done="0"/>
  <w15:commentEx w15:paraId="510CE8FB" w15:done="0"/>
  <w15:commentEx w15:paraId="4A64361F" w15:done="0"/>
  <w15:commentEx w15:paraId="1209F5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938010" w16cid:durableId="264B0B47"/>
  <w16cid:commentId w16cid:paraId="009C858C" w16cid:durableId="264B0BA5"/>
  <w16cid:commentId w16cid:paraId="4177DDB9" w16cid:durableId="264B0CE9"/>
  <w16cid:commentId w16cid:paraId="4C25F4E0" w16cid:durableId="264B0D28"/>
  <w16cid:commentId w16cid:paraId="6A4B3886" w16cid:durableId="264B0D65"/>
  <w16cid:commentId w16cid:paraId="634E10C9" w16cid:durableId="264B126F"/>
  <w16cid:commentId w16cid:paraId="46D3E53B" w16cid:durableId="264B12D6"/>
  <w16cid:commentId w16cid:paraId="6A751863" w16cid:durableId="264B12F1"/>
  <w16cid:commentId w16cid:paraId="3C3CEBC2" w16cid:durableId="264B136F"/>
  <w16cid:commentId w16cid:paraId="14D0AB1C" w16cid:durableId="264B1391"/>
  <w16cid:commentId w16cid:paraId="510CE8FB" w16cid:durableId="264B157A"/>
  <w16cid:commentId w16cid:paraId="4A64361F" w16cid:durableId="264B15D3"/>
  <w16cid:commentId w16cid:paraId="1209F5F7" w16cid:durableId="264B15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750FC" w14:textId="77777777" w:rsidR="00C46BED" w:rsidRDefault="00C46BED" w:rsidP="004F3498">
      <w:pPr>
        <w:spacing w:after="0" w:line="240" w:lineRule="auto"/>
      </w:pPr>
      <w:r>
        <w:separator/>
      </w:r>
    </w:p>
  </w:endnote>
  <w:endnote w:type="continuationSeparator" w:id="0">
    <w:p w14:paraId="12D21D17" w14:textId="77777777" w:rsidR="00C46BED" w:rsidRDefault="00C46BED" w:rsidP="004F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135923973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809008132"/>
          <w:docPartObj>
            <w:docPartGallery w:val="Page Numbers (Top of Page)"/>
            <w:docPartUnique/>
          </w:docPartObj>
        </w:sdtPr>
        <w:sdtEndPr/>
        <w:sdtContent>
          <w:p w14:paraId="5DD07DF2" w14:textId="77777777" w:rsidR="0006283B" w:rsidRPr="00A25071" w:rsidRDefault="0006283B" w:rsidP="00EA0A73">
            <w:pPr>
              <w:pStyle w:val="a9"/>
              <w:jc w:val="right"/>
              <w:rPr>
                <w:rFonts w:ascii="Arial" w:hAnsi="Arial" w:cs="Arial"/>
              </w:rPr>
            </w:pPr>
            <w:r w:rsidRPr="00A25071">
              <w:rPr>
                <w:rFonts w:ascii="Arial" w:hAnsi="Arial" w:cs="Arial"/>
              </w:rPr>
              <w:t xml:space="preserve">Страница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PAGE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3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A25071">
              <w:rPr>
                <w:rFonts w:ascii="Arial" w:hAnsi="Arial" w:cs="Arial"/>
              </w:rPr>
              <w:t xml:space="preserve"> из 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25071">
              <w:rPr>
                <w:rFonts w:ascii="Arial" w:hAnsi="Arial" w:cs="Arial"/>
                <w:b/>
                <w:bCs/>
              </w:rPr>
              <w:instrText>NUMPAGES</w:instrTex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9</w:t>
            </w:r>
            <w:r w:rsidRPr="00A2507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7C9AD6" w14:textId="77777777" w:rsidR="0006283B" w:rsidRPr="00A25071" w:rsidRDefault="0006283B" w:rsidP="00EA0A73">
    <w:pPr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7028" w14:textId="77777777" w:rsidR="0006283B" w:rsidRDefault="0006283B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5CEEC" w14:textId="77777777" w:rsidR="00C46BED" w:rsidRDefault="00C46BED" w:rsidP="004F3498">
      <w:pPr>
        <w:spacing w:after="0" w:line="240" w:lineRule="auto"/>
      </w:pPr>
      <w:r>
        <w:separator/>
      </w:r>
    </w:p>
  </w:footnote>
  <w:footnote w:type="continuationSeparator" w:id="0">
    <w:p w14:paraId="37099637" w14:textId="77777777" w:rsidR="00C46BED" w:rsidRDefault="00C46BED" w:rsidP="004F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1"/>
      <w:gridCol w:w="284"/>
    </w:tblGrid>
    <w:tr w:rsidR="0006283B" w:rsidRPr="002F574F" w14:paraId="622C62E2" w14:textId="77777777" w:rsidTr="00EA0A73">
      <w:trPr>
        <w:trHeight w:val="142"/>
      </w:trPr>
      <w:tc>
        <w:tcPr>
          <w:tcW w:w="9781" w:type="dxa"/>
        </w:tcPr>
        <w:p w14:paraId="41B3EFBA" w14:textId="1E2B7427" w:rsidR="0006283B" w:rsidRDefault="0006283B" w:rsidP="00A25071">
          <w:pPr>
            <w:pStyle w:val="a7"/>
            <w:rPr>
              <w:rFonts w:ascii="Segoe UI Light" w:hAnsi="Segoe UI Light"/>
              <w:lang w:val="en-US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13C866" wp14:editId="30F4AFA4">
                    <wp:simplePos x="0" y="0"/>
                    <wp:positionH relativeFrom="margin">
                      <wp:posOffset>970418</wp:posOffset>
                    </wp:positionH>
                    <wp:positionV relativeFrom="paragraph">
                      <wp:posOffset>149004</wp:posOffset>
                    </wp:positionV>
                    <wp:extent cx="3605530" cy="552450"/>
                    <wp:effectExtent l="0" t="0" r="0" b="0"/>
                    <wp:wrapSquare wrapText="bothSides"/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553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7B1B2A" w14:textId="781A480B" w:rsidR="0006283B" w:rsidRPr="00A25071" w:rsidDel="00F57894" w:rsidRDefault="0006283B" w:rsidP="003C7FDD">
                                <w:pPr>
                                  <w:spacing w:line="240" w:lineRule="auto"/>
                                  <w:rPr>
                                    <w:del w:id="2364" w:author="Лунева Наталия Валерьевна" w:date="2022-06-09T15:55:00Z"/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</w:pPr>
                                <w:del w:id="2365" w:author="Лунева Наталия Валерьевна" w:date="2022-06-09T15:55:00Z">
                                  <w:r w:rsidRPr="00A25071" w:rsidDel="00F57894">
                                    <w:rPr>
                                      <w:rFonts w:ascii="Arial" w:hAnsi="Arial" w:cs="Arial"/>
                                      <w:b/>
                                      <w:color w:val="008066"/>
                                      <w:sz w:val="16"/>
                                      <w:szCs w:val="12"/>
                                    </w:rPr>
                                    <w:delText>АО «Корпорация «Атомстройкомплекс»</w:delText>
                                  </w:r>
                                </w:del>
                              </w:p>
                              <w:p w14:paraId="45513431" w14:textId="4D2C84FC" w:rsidR="0006283B" w:rsidRPr="002D34E0" w:rsidRDefault="0006283B" w:rsidP="003C7FDD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  <w:rPrChange w:id="2366" w:author="Лебедев Александр Николаевич" w:date="2022-04-12T14:12:00Z"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</w:rPr>
                                    </w:rPrChange>
                                  </w:rPr>
                                </w:pPr>
                                <w:r w:rsidRPr="00A25071"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 xml:space="preserve">Регламент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 xml:space="preserve">работы </w:t>
                                </w:r>
                                <w:ins w:id="2367" w:author="Лебедев Александр Николаевич" w:date="2022-04-12T14:12:00Z">
                                  <w:r w:rsidRPr="002D34E0"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  <w:rPrChange w:id="2368" w:author="Лебедев Александр Николаевич" w:date="2022-04-12T14:12:00Z">
                                        <w:rPr>
                                          <w:rFonts w:ascii="Arial" w:hAnsi="Arial" w:cs="Arial"/>
                                          <w:b/>
                                          <w:sz w:val="32"/>
                                          <w:szCs w:val="32"/>
                                        </w:rPr>
                                      </w:rPrChange>
                                    </w:rPr>
                                    <w:t>К</w:t>
                                  </w:r>
                                </w:ins>
                                <w:ins w:id="2369" w:author="Лебедев Александр Николаевич" w:date="2022-04-12T14:13:00Z"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</w:rPr>
                                    <w:t>о</w:t>
                                  </w:r>
                                </w:ins>
                                <w:proofErr w:type="gramEnd"/>
                                <w:del w:id="2370" w:author="Лебедев Александр Николаевич" w:date="2022-04-12T14:12:00Z">
                                  <w:r w:rsidDel="002D34E0"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</w:rPr>
                                    <w:delText>Комитета по девелопменту</w:delText>
                                  </w:r>
                                </w:del>
                                <w:ins w:id="2371" w:author="Лебедев Александр Николаевич" w:date="2022-04-12T14:12:00Z"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</w:rPr>
                                    <w:t>ординационного совета</w:t>
                                  </w:r>
                                </w:ins>
                                <w:ins w:id="2372" w:author="Лебедев Александр Николаевич" w:date="2022-04-12T14:13:00Z"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</w:rPr>
                                    <w:t xml:space="preserve"> по ИТ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13C866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" o:spid="_x0000_s1026" type="#_x0000_t202" style="position:absolute;margin-left:76.4pt;margin-top:11.75pt;width:283.9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" filled="f" stroked="f">
                    <v:textbox>
                      <w:txbxContent>
                        <w:p w14:paraId="2F7B1B2A" w14:textId="781A480B" w:rsidR="0006283B" w:rsidRPr="00A25071" w:rsidDel="00F57894" w:rsidRDefault="0006283B" w:rsidP="003C7FDD">
                          <w:pPr>
                            <w:spacing w:line="240" w:lineRule="auto"/>
                            <w:rPr>
                              <w:del w:id="2364" w:author="Лунева Наталия Валерьевна" w:date="2022-06-09T15:55:00Z"/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</w:pPr>
                          <w:del w:id="2365" w:author="Лунева Наталия Валерьевна" w:date="2022-06-09T15:55:00Z">
                            <w:r w:rsidRPr="00A25071" w:rsidDel="00F57894">
                              <w:rPr>
                                <w:rFonts w:ascii="Arial" w:hAnsi="Arial" w:cs="Arial"/>
                                <w:b/>
                                <w:color w:val="008066"/>
                                <w:sz w:val="16"/>
                                <w:szCs w:val="12"/>
                              </w:rPr>
                              <w:delText>АО «Корпорация «Атомстройкомплекс»</w:delText>
                            </w:r>
                          </w:del>
                        </w:p>
                        <w:p w14:paraId="45513431" w14:textId="4D2C84FC" w:rsidR="0006283B" w:rsidRPr="002D34E0" w:rsidRDefault="0006283B" w:rsidP="003C7FDD">
                          <w:pPr>
                            <w:spacing w:line="240" w:lineRule="auto"/>
                            <w:rPr>
                              <w:rFonts w:ascii="Arial" w:hAnsi="Arial" w:cs="Arial"/>
                              <w:sz w:val="16"/>
                              <w:szCs w:val="12"/>
                              <w:rPrChange w:id="2366" w:author="Лебедев Александр Николаевич" w:date="2022-04-12T14:12:00Z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rPrChange>
                            </w:rPr>
                          </w:pPr>
                          <w:r w:rsidRPr="00A25071"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Регламент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 xml:space="preserve">работы </w:t>
                          </w:r>
                          <w:ins w:id="2367" w:author="Лебедев Александр Николаевич" w:date="2022-04-12T14:12:00Z">
                            <w:r w:rsidRPr="002D34E0">
                              <w:rPr>
                                <w:rFonts w:ascii="Arial" w:hAnsi="Arial" w:cs="Arial"/>
                                <w:sz w:val="16"/>
                                <w:szCs w:val="12"/>
                                <w:rPrChange w:id="2368" w:author="Лебедев Александр Николаевич" w:date="2022-04-12T14:12:00Z">
                                  <w:rPr>
                                    <w:rFonts w:ascii="Arial" w:hAnsi="Arial" w:cs="Arial"/>
                                    <w:b/>
                                    <w:sz w:val="32"/>
                                    <w:szCs w:val="32"/>
                                  </w:rPr>
                                </w:rPrChange>
                              </w:rPr>
                              <w:t>К</w:t>
                            </w:r>
                          </w:ins>
                          <w:ins w:id="2369" w:author="Лебедев Александр Николаевич" w:date="2022-04-12T14:13:00Z">
                            <w:r>
                              <w:rPr>
                                <w:rFonts w:ascii="Arial" w:hAnsi="Arial" w:cs="Arial"/>
                                <w:sz w:val="16"/>
                                <w:szCs w:val="12"/>
                              </w:rPr>
                              <w:t>о</w:t>
                            </w:r>
                          </w:ins>
                          <w:proofErr w:type="gramEnd"/>
                          <w:del w:id="2370" w:author="Лебедев Александр Николаевич" w:date="2022-04-12T14:12:00Z">
                            <w:r w:rsidDel="002D34E0">
                              <w:rPr>
                                <w:rFonts w:ascii="Arial" w:hAnsi="Arial" w:cs="Arial"/>
                                <w:sz w:val="16"/>
                                <w:szCs w:val="12"/>
                              </w:rPr>
                              <w:delText>Комитета по девелопменту</w:delText>
                            </w:r>
                          </w:del>
                          <w:ins w:id="2371" w:author="Лебедев Александр Николаевич" w:date="2022-04-12T14:12:00Z">
                            <w:r>
                              <w:rPr>
                                <w:rFonts w:ascii="Arial" w:hAnsi="Arial" w:cs="Arial"/>
                                <w:sz w:val="16"/>
                                <w:szCs w:val="12"/>
                              </w:rPr>
                              <w:t>ординационного совета</w:t>
                            </w:r>
                          </w:ins>
                          <w:ins w:id="2372" w:author="Лебедев Александр Николаевич" w:date="2022-04-12T14:13:00Z">
                            <w:r>
                              <w:rPr>
                                <w:rFonts w:ascii="Arial" w:hAnsi="Arial" w:cs="Arial"/>
                                <w:sz w:val="16"/>
                                <w:szCs w:val="12"/>
                              </w:rPr>
                              <w:t xml:space="preserve"> по ИТ</w:t>
                            </w:r>
                          </w:ins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ins w:id="2373" w:author="Лунева Наталия Валерьевна" w:date="2022-08-03T09:21:00Z">
            <w:r>
              <w:rPr>
                <w:rFonts w:ascii="Arial" w:eastAsia="Times New Roman" w:hAnsi="Arial" w:cs="Arial"/>
                <w:noProof/>
                <w:lang w:eastAsia="ru-RU"/>
              </w:rPr>
              <w:drawing>
                <wp:inline distT="0" distB="0" distL="0" distR="0" wp14:anchorId="784685A5" wp14:editId="0FCC6612">
                  <wp:extent cx="811033" cy="617930"/>
                  <wp:effectExtent l="0" t="0" r="8255" b="0"/>
                  <wp:docPr id="6" name="Рисунок 6" descr="A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808" cy="62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  <w:del w:id="2374" w:author="Лунева Наталия Валерьевна" w:date="2022-08-03T09:21:00Z">
            <w:r w:rsidDel="0006283B"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79A5D1A0" wp14:editId="637D0C86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65405</wp:posOffset>
                  </wp:positionV>
                  <wp:extent cx="1803400" cy="410845"/>
                  <wp:effectExtent l="0" t="0" r="6350" b="8255"/>
                  <wp:wrapNone/>
                  <wp:docPr id="1" name="Рисунок 8" descr="/Users/irinakorotich/Desktop/work/Атомстрой/для бланка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irinakorotich/Desktop/work/Атомстрой/для бланка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del>
        </w:p>
      </w:tc>
      <w:tc>
        <w:tcPr>
          <w:tcW w:w="284" w:type="dxa"/>
        </w:tcPr>
        <w:p w14:paraId="2F009B19" w14:textId="77777777" w:rsidR="0006283B" w:rsidRDefault="0006283B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  <w:p w14:paraId="454AD078" w14:textId="77777777" w:rsidR="0006283B" w:rsidRPr="0075210C" w:rsidRDefault="0006283B" w:rsidP="0075210C">
          <w:pPr>
            <w:pStyle w:val="a7"/>
            <w:rPr>
              <w:b/>
              <w:color w:val="595959" w:themeColor="text1" w:themeTint="A6"/>
              <w:sz w:val="28"/>
              <w:lang w:val="en-US"/>
            </w:rPr>
          </w:pPr>
        </w:p>
      </w:tc>
    </w:tr>
  </w:tbl>
  <w:p w14:paraId="5BDA6964" w14:textId="77777777" w:rsidR="0006283B" w:rsidRPr="00616DD6" w:rsidRDefault="0006283B" w:rsidP="00EA0A73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366F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2547D7F"/>
    <w:multiLevelType w:val="hybridMultilevel"/>
    <w:tmpl w:val="6B449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B206EE">
      <w:numFmt w:val="bullet"/>
      <w:lvlText w:val=""/>
      <w:lvlJc w:val="left"/>
      <w:pPr>
        <w:ind w:left="1770" w:hanging="69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791A31"/>
    <w:multiLevelType w:val="hybridMultilevel"/>
    <w:tmpl w:val="0ACA32E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121FD"/>
    <w:multiLevelType w:val="hybridMultilevel"/>
    <w:tmpl w:val="389C07B8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B66AB"/>
    <w:multiLevelType w:val="hybridMultilevel"/>
    <w:tmpl w:val="16A8974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52343"/>
    <w:multiLevelType w:val="hybridMultilevel"/>
    <w:tmpl w:val="008A260A"/>
    <w:lvl w:ilvl="0" w:tplc="B2F4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6241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AC5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232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92C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F3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E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B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0CF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617C9"/>
    <w:multiLevelType w:val="hybridMultilevel"/>
    <w:tmpl w:val="4334A61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0C4DD1"/>
    <w:multiLevelType w:val="hybridMultilevel"/>
    <w:tmpl w:val="3944795E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644C9"/>
    <w:multiLevelType w:val="multilevel"/>
    <w:tmpl w:val="665C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7F7ED9"/>
    <w:multiLevelType w:val="hybridMultilevel"/>
    <w:tmpl w:val="5100D362"/>
    <w:lvl w:ilvl="0" w:tplc="E5242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8C7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0290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68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783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2E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788F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630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CD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57B0C"/>
    <w:multiLevelType w:val="multilevel"/>
    <w:tmpl w:val="CAB631C2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D9D48A3"/>
    <w:multiLevelType w:val="hybridMultilevel"/>
    <w:tmpl w:val="AA12F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32D7D"/>
    <w:multiLevelType w:val="hybridMultilevel"/>
    <w:tmpl w:val="5E4C0F3C"/>
    <w:lvl w:ilvl="0" w:tplc="CD4A29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0C02DE3"/>
    <w:multiLevelType w:val="hybridMultilevel"/>
    <w:tmpl w:val="3DFEC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A1F5F"/>
    <w:multiLevelType w:val="multilevel"/>
    <w:tmpl w:val="58868AFC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7" w15:restartNumberingAfterBreak="0">
    <w:nsid w:val="28475C58"/>
    <w:multiLevelType w:val="hybridMultilevel"/>
    <w:tmpl w:val="BD4A4898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67CCB"/>
    <w:multiLevelType w:val="hybridMultilevel"/>
    <w:tmpl w:val="AAF615E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B6F8B"/>
    <w:multiLevelType w:val="hybridMultilevel"/>
    <w:tmpl w:val="EC02CAF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919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336B22"/>
    <w:multiLevelType w:val="multilevel"/>
    <w:tmpl w:val="537C50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Arial" w:hAnsi="Arial" w:cs="Arial" w:hint="default"/>
        <w:color w:val="379564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D75C4C"/>
    <w:multiLevelType w:val="hybridMultilevel"/>
    <w:tmpl w:val="6B449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B206EE">
      <w:numFmt w:val="bullet"/>
      <w:lvlText w:val=""/>
      <w:lvlJc w:val="left"/>
      <w:pPr>
        <w:ind w:left="1770" w:hanging="69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A2649"/>
    <w:multiLevelType w:val="hybridMultilevel"/>
    <w:tmpl w:val="CA7C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C614A"/>
    <w:multiLevelType w:val="hybridMultilevel"/>
    <w:tmpl w:val="0032FEC6"/>
    <w:lvl w:ilvl="0" w:tplc="A05A4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50147"/>
    <w:multiLevelType w:val="multilevel"/>
    <w:tmpl w:val="E620F71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1212"/>
        </w:tabs>
        <w:ind w:left="11212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6" w15:restartNumberingAfterBreak="0">
    <w:nsid w:val="4EDE6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0EA5774"/>
    <w:multiLevelType w:val="hybridMultilevel"/>
    <w:tmpl w:val="C3F4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C530D"/>
    <w:multiLevelType w:val="multilevel"/>
    <w:tmpl w:val="8F60C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9" w15:restartNumberingAfterBreak="0">
    <w:nsid w:val="52B07867"/>
    <w:multiLevelType w:val="hybridMultilevel"/>
    <w:tmpl w:val="6B449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BB206EE">
      <w:numFmt w:val="bullet"/>
      <w:lvlText w:val=""/>
      <w:lvlJc w:val="left"/>
      <w:pPr>
        <w:ind w:left="1770" w:hanging="69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56FED"/>
    <w:multiLevelType w:val="hybridMultilevel"/>
    <w:tmpl w:val="670824B4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F08E3F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03567"/>
    <w:multiLevelType w:val="hybridMultilevel"/>
    <w:tmpl w:val="D7544346"/>
    <w:lvl w:ilvl="0" w:tplc="F08E3F18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2" w15:restartNumberingAfterBreak="0">
    <w:nsid w:val="5AD27427"/>
    <w:multiLevelType w:val="hybridMultilevel"/>
    <w:tmpl w:val="BF6AC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B2F61"/>
    <w:multiLevelType w:val="multilevel"/>
    <w:tmpl w:val="E764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83513F"/>
    <w:multiLevelType w:val="hybridMultilevel"/>
    <w:tmpl w:val="352C5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70282"/>
    <w:multiLevelType w:val="multilevel"/>
    <w:tmpl w:val="8F60C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6" w15:restartNumberingAfterBreak="0">
    <w:nsid w:val="61B24122"/>
    <w:multiLevelType w:val="hybridMultilevel"/>
    <w:tmpl w:val="F93CF7D4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43252A"/>
    <w:multiLevelType w:val="hybridMultilevel"/>
    <w:tmpl w:val="FF865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E57A2"/>
    <w:multiLevelType w:val="hybridMultilevel"/>
    <w:tmpl w:val="219E10EA"/>
    <w:lvl w:ilvl="0" w:tplc="342CD74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22191"/>
    <w:multiLevelType w:val="hybridMultilevel"/>
    <w:tmpl w:val="C79E8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73E18"/>
    <w:multiLevelType w:val="multilevel"/>
    <w:tmpl w:val="9E78D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C4E3386"/>
    <w:multiLevelType w:val="multilevel"/>
    <w:tmpl w:val="6C80D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D04047B"/>
    <w:multiLevelType w:val="multilevel"/>
    <w:tmpl w:val="CE60C13E"/>
    <w:lvl w:ilvl="0">
      <w:start w:val="1"/>
      <w:numFmt w:val="bullet"/>
      <w:lvlText w:val="•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1EA63B2"/>
    <w:multiLevelType w:val="hybridMultilevel"/>
    <w:tmpl w:val="B404AEFA"/>
    <w:lvl w:ilvl="0" w:tplc="66A4FBCA">
      <w:start w:val="1"/>
      <w:numFmt w:val="decimal"/>
      <w:lvlText w:val="(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34145A"/>
    <w:multiLevelType w:val="multilevel"/>
    <w:tmpl w:val="1E2E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467FDD"/>
    <w:multiLevelType w:val="multilevel"/>
    <w:tmpl w:val="98C8AE8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5F63BB7"/>
    <w:multiLevelType w:val="multilevel"/>
    <w:tmpl w:val="CAB631C2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7" w15:restartNumberingAfterBreak="0">
    <w:nsid w:val="76A029E9"/>
    <w:multiLevelType w:val="hybridMultilevel"/>
    <w:tmpl w:val="1292E19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7141D87"/>
    <w:multiLevelType w:val="hybridMultilevel"/>
    <w:tmpl w:val="06B0FC4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F747E1"/>
    <w:multiLevelType w:val="hybridMultilevel"/>
    <w:tmpl w:val="9CB6A150"/>
    <w:lvl w:ilvl="0" w:tplc="F08E3F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E54BF0"/>
    <w:multiLevelType w:val="hybridMultilevel"/>
    <w:tmpl w:val="B382F8D6"/>
    <w:lvl w:ilvl="0" w:tplc="DD50EF00">
      <w:start w:val="1"/>
      <w:numFmt w:val="decimal"/>
      <w:lvlText w:val="%1."/>
      <w:lvlJc w:val="left"/>
      <w:pPr>
        <w:ind w:left="720" w:hanging="360"/>
      </w:pPr>
      <w:rPr>
        <w:rFonts w:ascii="Circe Light" w:eastAsia="Times New Roman" w:hAnsi="Circe Light" w:cs="Calibr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"/>
  </w:num>
  <w:num w:numId="4">
    <w:abstractNumId w:val="0"/>
  </w:num>
  <w:num w:numId="5">
    <w:abstractNumId w:val="10"/>
  </w:num>
  <w:num w:numId="6">
    <w:abstractNumId w:val="44"/>
  </w:num>
  <w:num w:numId="7">
    <w:abstractNumId w:val="33"/>
  </w:num>
  <w:num w:numId="8">
    <w:abstractNumId w:val="18"/>
  </w:num>
  <w:num w:numId="9">
    <w:abstractNumId w:val="4"/>
  </w:num>
  <w:num w:numId="10">
    <w:abstractNumId w:val="6"/>
  </w:num>
  <w:num w:numId="11">
    <w:abstractNumId w:val="49"/>
  </w:num>
  <w:num w:numId="12">
    <w:abstractNumId w:val="36"/>
  </w:num>
  <w:num w:numId="13">
    <w:abstractNumId w:val="50"/>
  </w:num>
  <w:num w:numId="14">
    <w:abstractNumId w:val="19"/>
  </w:num>
  <w:num w:numId="15">
    <w:abstractNumId w:val="8"/>
  </w:num>
  <w:num w:numId="16">
    <w:abstractNumId w:val="17"/>
  </w:num>
  <w:num w:numId="17">
    <w:abstractNumId w:val="9"/>
  </w:num>
  <w:num w:numId="18">
    <w:abstractNumId w:val="30"/>
  </w:num>
  <w:num w:numId="19">
    <w:abstractNumId w:val="5"/>
  </w:num>
  <w:num w:numId="20">
    <w:abstractNumId w:val="39"/>
  </w:num>
  <w:num w:numId="21">
    <w:abstractNumId w:val="23"/>
  </w:num>
  <w:num w:numId="22">
    <w:abstractNumId w:val="31"/>
  </w:num>
  <w:num w:numId="23">
    <w:abstractNumId w:val="20"/>
  </w:num>
  <w:num w:numId="24">
    <w:abstractNumId w:val="40"/>
  </w:num>
  <w:num w:numId="25">
    <w:abstractNumId w:val="27"/>
  </w:num>
  <w:num w:numId="26">
    <w:abstractNumId w:val="12"/>
  </w:num>
  <w:num w:numId="27">
    <w:abstractNumId w:val="28"/>
  </w:num>
  <w:num w:numId="28">
    <w:abstractNumId w:val="48"/>
  </w:num>
  <w:num w:numId="29">
    <w:abstractNumId w:val="21"/>
  </w:num>
  <w:num w:numId="30">
    <w:abstractNumId w:val="7"/>
  </w:num>
  <w:num w:numId="31">
    <w:abstractNumId w:val="16"/>
  </w:num>
  <w:num w:numId="32">
    <w:abstractNumId w:val="45"/>
  </w:num>
  <w:num w:numId="33">
    <w:abstractNumId w:val="1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2"/>
  </w:num>
  <w:num w:numId="40">
    <w:abstractNumId w:val="21"/>
  </w:num>
  <w:num w:numId="41">
    <w:abstractNumId w:val="21"/>
  </w:num>
  <w:num w:numId="42">
    <w:abstractNumId w:val="42"/>
  </w:num>
  <w:num w:numId="43">
    <w:abstractNumId w:val="22"/>
  </w:num>
  <w:num w:numId="44">
    <w:abstractNumId w:val="13"/>
  </w:num>
  <w:num w:numId="45">
    <w:abstractNumId w:val="15"/>
  </w:num>
  <w:num w:numId="46">
    <w:abstractNumId w:val="47"/>
  </w:num>
  <w:num w:numId="47">
    <w:abstractNumId w:val="32"/>
  </w:num>
  <w:num w:numId="48">
    <w:abstractNumId w:val="37"/>
  </w:num>
  <w:num w:numId="49">
    <w:abstractNumId w:val="29"/>
  </w:num>
  <w:num w:numId="50">
    <w:abstractNumId w:val="34"/>
  </w:num>
  <w:num w:numId="51">
    <w:abstractNumId w:val="3"/>
  </w:num>
  <w:num w:numId="52">
    <w:abstractNumId w:val="21"/>
  </w:num>
  <w:num w:numId="53">
    <w:abstractNumId w:val="46"/>
  </w:num>
  <w:num w:numId="54">
    <w:abstractNumId w:val="21"/>
  </w:num>
  <w:num w:numId="55">
    <w:abstractNumId w:val="21"/>
  </w:num>
  <w:num w:numId="56">
    <w:abstractNumId w:val="21"/>
  </w:num>
  <w:num w:numId="57">
    <w:abstractNumId w:val="35"/>
  </w:num>
  <w:num w:numId="58">
    <w:abstractNumId w:val="26"/>
  </w:num>
  <w:num w:numId="59">
    <w:abstractNumId w:val="41"/>
  </w:num>
  <w:num w:numId="60">
    <w:abstractNumId w:val="43"/>
  </w:num>
  <w:num w:numId="61">
    <w:abstractNumId w:val="38"/>
  </w:num>
  <w:num w:numId="62">
    <w:abstractNumId w:val="21"/>
  </w:num>
  <w:num w:numId="63">
    <w:abstractNumId w:val="21"/>
  </w:num>
  <w:num w:numId="64">
    <w:abstractNumId w:val="24"/>
  </w:num>
  <w:num w:numId="65">
    <w:abstractNumId w:val="14"/>
  </w:num>
  <w:numIdMacAtCleanup w:val="6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Лунева Наталия Валерьевна">
    <w15:presenceInfo w15:providerId="AD" w15:userId="S-1-5-21-849600254-1062192158-2772216128-51410"/>
  </w15:person>
  <w15:person w15:author="Лебедев Александр Николаевич">
    <w15:presenceInfo w15:providerId="AD" w15:userId="S-1-5-21-849600254-1062192158-2772216128-11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98"/>
    <w:rsid w:val="00010800"/>
    <w:rsid w:val="00010976"/>
    <w:rsid w:val="00012094"/>
    <w:rsid w:val="00014202"/>
    <w:rsid w:val="00015D3A"/>
    <w:rsid w:val="0001645F"/>
    <w:rsid w:val="00025AC5"/>
    <w:rsid w:val="00026696"/>
    <w:rsid w:val="00027CAC"/>
    <w:rsid w:val="00030124"/>
    <w:rsid w:val="000304A6"/>
    <w:rsid w:val="0003054F"/>
    <w:rsid w:val="00030666"/>
    <w:rsid w:val="00030B38"/>
    <w:rsid w:val="00030EDE"/>
    <w:rsid w:val="00031234"/>
    <w:rsid w:val="0003137C"/>
    <w:rsid w:val="000323A5"/>
    <w:rsid w:val="00032832"/>
    <w:rsid w:val="00033A1C"/>
    <w:rsid w:val="00034AF7"/>
    <w:rsid w:val="000357D1"/>
    <w:rsid w:val="00036EDD"/>
    <w:rsid w:val="0004091C"/>
    <w:rsid w:val="000435D2"/>
    <w:rsid w:val="00043F22"/>
    <w:rsid w:val="00044FAD"/>
    <w:rsid w:val="00052536"/>
    <w:rsid w:val="00052CA3"/>
    <w:rsid w:val="0005456A"/>
    <w:rsid w:val="00060226"/>
    <w:rsid w:val="0006053C"/>
    <w:rsid w:val="00060747"/>
    <w:rsid w:val="000627DF"/>
    <w:rsid w:val="0006283B"/>
    <w:rsid w:val="00073632"/>
    <w:rsid w:val="00074FBB"/>
    <w:rsid w:val="0008073C"/>
    <w:rsid w:val="00080B2D"/>
    <w:rsid w:val="00083DEA"/>
    <w:rsid w:val="00086455"/>
    <w:rsid w:val="00086AF0"/>
    <w:rsid w:val="00087FA3"/>
    <w:rsid w:val="00090E84"/>
    <w:rsid w:val="00092A22"/>
    <w:rsid w:val="000936DF"/>
    <w:rsid w:val="00096880"/>
    <w:rsid w:val="000A0431"/>
    <w:rsid w:val="000A223E"/>
    <w:rsid w:val="000A3029"/>
    <w:rsid w:val="000A3566"/>
    <w:rsid w:val="000B189F"/>
    <w:rsid w:val="000B2644"/>
    <w:rsid w:val="000B3902"/>
    <w:rsid w:val="000B3D1A"/>
    <w:rsid w:val="000B61B1"/>
    <w:rsid w:val="000B77D8"/>
    <w:rsid w:val="000C0419"/>
    <w:rsid w:val="000C0C0A"/>
    <w:rsid w:val="000C1B13"/>
    <w:rsid w:val="000C2EC8"/>
    <w:rsid w:val="000C45DF"/>
    <w:rsid w:val="000C4B98"/>
    <w:rsid w:val="000C58F2"/>
    <w:rsid w:val="000C5C18"/>
    <w:rsid w:val="000D24EB"/>
    <w:rsid w:val="000D3549"/>
    <w:rsid w:val="000D42CA"/>
    <w:rsid w:val="000D6F68"/>
    <w:rsid w:val="000E28F0"/>
    <w:rsid w:val="000E5CBE"/>
    <w:rsid w:val="000F1941"/>
    <w:rsid w:val="000F7603"/>
    <w:rsid w:val="0010468E"/>
    <w:rsid w:val="001056AF"/>
    <w:rsid w:val="001071E2"/>
    <w:rsid w:val="00110F23"/>
    <w:rsid w:val="0011147F"/>
    <w:rsid w:val="00115324"/>
    <w:rsid w:val="0011781C"/>
    <w:rsid w:val="0011790C"/>
    <w:rsid w:val="00120BD8"/>
    <w:rsid w:val="001235F0"/>
    <w:rsid w:val="00125359"/>
    <w:rsid w:val="00126FBA"/>
    <w:rsid w:val="00131156"/>
    <w:rsid w:val="00133B7C"/>
    <w:rsid w:val="0013507F"/>
    <w:rsid w:val="001350DC"/>
    <w:rsid w:val="001433A4"/>
    <w:rsid w:val="00151706"/>
    <w:rsid w:val="00152CCB"/>
    <w:rsid w:val="001564AE"/>
    <w:rsid w:val="00156621"/>
    <w:rsid w:val="00163833"/>
    <w:rsid w:val="001640F6"/>
    <w:rsid w:val="00164E8A"/>
    <w:rsid w:val="0016509F"/>
    <w:rsid w:val="00167046"/>
    <w:rsid w:val="001712FE"/>
    <w:rsid w:val="00171FF3"/>
    <w:rsid w:val="00173943"/>
    <w:rsid w:val="00173B86"/>
    <w:rsid w:val="00190D0C"/>
    <w:rsid w:val="00191B3B"/>
    <w:rsid w:val="00194D01"/>
    <w:rsid w:val="0019529E"/>
    <w:rsid w:val="00196032"/>
    <w:rsid w:val="001A39F8"/>
    <w:rsid w:val="001A731E"/>
    <w:rsid w:val="001B052D"/>
    <w:rsid w:val="001B1D19"/>
    <w:rsid w:val="001B21D9"/>
    <w:rsid w:val="001B5693"/>
    <w:rsid w:val="001B7D5C"/>
    <w:rsid w:val="001C09C4"/>
    <w:rsid w:val="001C16FC"/>
    <w:rsid w:val="001C2C98"/>
    <w:rsid w:val="001C65C5"/>
    <w:rsid w:val="001D255A"/>
    <w:rsid w:val="001D2B8E"/>
    <w:rsid w:val="001D765F"/>
    <w:rsid w:val="001E13B5"/>
    <w:rsid w:val="001F7334"/>
    <w:rsid w:val="00200A33"/>
    <w:rsid w:val="00202EEE"/>
    <w:rsid w:val="00203F6E"/>
    <w:rsid w:val="0020569E"/>
    <w:rsid w:val="00206E89"/>
    <w:rsid w:val="002077D6"/>
    <w:rsid w:val="002124BD"/>
    <w:rsid w:val="00212B44"/>
    <w:rsid w:val="00214629"/>
    <w:rsid w:val="00216EBD"/>
    <w:rsid w:val="002268F5"/>
    <w:rsid w:val="0022750F"/>
    <w:rsid w:val="00233F9E"/>
    <w:rsid w:val="00237C68"/>
    <w:rsid w:val="0024040C"/>
    <w:rsid w:val="002416BD"/>
    <w:rsid w:val="00244A3A"/>
    <w:rsid w:val="002456A0"/>
    <w:rsid w:val="002461AC"/>
    <w:rsid w:val="002502D3"/>
    <w:rsid w:val="00251D18"/>
    <w:rsid w:val="0025503D"/>
    <w:rsid w:val="002571B2"/>
    <w:rsid w:val="00262BB3"/>
    <w:rsid w:val="00263B5F"/>
    <w:rsid w:val="00271074"/>
    <w:rsid w:val="00273730"/>
    <w:rsid w:val="00275D77"/>
    <w:rsid w:val="00276A92"/>
    <w:rsid w:val="00277204"/>
    <w:rsid w:val="00283B8B"/>
    <w:rsid w:val="002901F4"/>
    <w:rsid w:val="00290AA7"/>
    <w:rsid w:val="002923C6"/>
    <w:rsid w:val="00292BFE"/>
    <w:rsid w:val="00296EC9"/>
    <w:rsid w:val="002A27B9"/>
    <w:rsid w:val="002B32FD"/>
    <w:rsid w:val="002B37D9"/>
    <w:rsid w:val="002B5375"/>
    <w:rsid w:val="002B623B"/>
    <w:rsid w:val="002B663B"/>
    <w:rsid w:val="002B7B0A"/>
    <w:rsid w:val="002C037D"/>
    <w:rsid w:val="002C1F3F"/>
    <w:rsid w:val="002C222C"/>
    <w:rsid w:val="002C79F6"/>
    <w:rsid w:val="002D1078"/>
    <w:rsid w:val="002D34E0"/>
    <w:rsid w:val="002D5122"/>
    <w:rsid w:val="002E0452"/>
    <w:rsid w:val="002F00F8"/>
    <w:rsid w:val="002F04B9"/>
    <w:rsid w:val="002F574F"/>
    <w:rsid w:val="00301E13"/>
    <w:rsid w:val="003021AA"/>
    <w:rsid w:val="00305817"/>
    <w:rsid w:val="003123DA"/>
    <w:rsid w:val="003220E8"/>
    <w:rsid w:val="00330D35"/>
    <w:rsid w:val="003324C6"/>
    <w:rsid w:val="003324F5"/>
    <w:rsid w:val="00334488"/>
    <w:rsid w:val="003360C7"/>
    <w:rsid w:val="003436D7"/>
    <w:rsid w:val="00347E20"/>
    <w:rsid w:val="00352F9D"/>
    <w:rsid w:val="00352FC9"/>
    <w:rsid w:val="0036059A"/>
    <w:rsid w:val="00362FA4"/>
    <w:rsid w:val="003653F7"/>
    <w:rsid w:val="0036545F"/>
    <w:rsid w:val="0037414C"/>
    <w:rsid w:val="00376EBC"/>
    <w:rsid w:val="003816D3"/>
    <w:rsid w:val="003816F5"/>
    <w:rsid w:val="00383E47"/>
    <w:rsid w:val="00393298"/>
    <w:rsid w:val="0039495C"/>
    <w:rsid w:val="003A20A9"/>
    <w:rsid w:val="003A2689"/>
    <w:rsid w:val="003A3139"/>
    <w:rsid w:val="003A5E0D"/>
    <w:rsid w:val="003A7627"/>
    <w:rsid w:val="003B2825"/>
    <w:rsid w:val="003B6267"/>
    <w:rsid w:val="003C22A4"/>
    <w:rsid w:val="003C2FC2"/>
    <w:rsid w:val="003C3979"/>
    <w:rsid w:val="003C4DF0"/>
    <w:rsid w:val="003C4E48"/>
    <w:rsid w:val="003C606D"/>
    <w:rsid w:val="003C6848"/>
    <w:rsid w:val="003C7121"/>
    <w:rsid w:val="003C7FDD"/>
    <w:rsid w:val="003D2BA3"/>
    <w:rsid w:val="003D34A6"/>
    <w:rsid w:val="003D3B35"/>
    <w:rsid w:val="003D6A91"/>
    <w:rsid w:val="003D6CFB"/>
    <w:rsid w:val="003E0C8B"/>
    <w:rsid w:val="003E1A81"/>
    <w:rsid w:val="003F1EC6"/>
    <w:rsid w:val="003F3C8B"/>
    <w:rsid w:val="003F62D3"/>
    <w:rsid w:val="003F6710"/>
    <w:rsid w:val="004019C8"/>
    <w:rsid w:val="00401FAF"/>
    <w:rsid w:val="004024B0"/>
    <w:rsid w:val="004048F8"/>
    <w:rsid w:val="00405F8D"/>
    <w:rsid w:val="00405FF3"/>
    <w:rsid w:val="00406A03"/>
    <w:rsid w:val="00411DB7"/>
    <w:rsid w:val="00414887"/>
    <w:rsid w:val="00424C51"/>
    <w:rsid w:val="004372B9"/>
    <w:rsid w:val="004437F1"/>
    <w:rsid w:val="00443C46"/>
    <w:rsid w:val="00447EB1"/>
    <w:rsid w:val="004566FA"/>
    <w:rsid w:val="00462B47"/>
    <w:rsid w:val="004637DD"/>
    <w:rsid w:val="00471155"/>
    <w:rsid w:val="0047123A"/>
    <w:rsid w:val="004741D7"/>
    <w:rsid w:val="004814B4"/>
    <w:rsid w:val="004842DC"/>
    <w:rsid w:val="0049182A"/>
    <w:rsid w:val="00494E0F"/>
    <w:rsid w:val="004958C6"/>
    <w:rsid w:val="004A559C"/>
    <w:rsid w:val="004A6E01"/>
    <w:rsid w:val="004B0E47"/>
    <w:rsid w:val="004B2836"/>
    <w:rsid w:val="004B2DCD"/>
    <w:rsid w:val="004B3562"/>
    <w:rsid w:val="004B4085"/>
    <w:rsid w:val="004B5A4E"/>
    <w:rsid w:val="004B74A6"/>
    <w:rsid w:val="004B7B03"/>
    <w:rsid w:val="004B7F28"/>
    <w:rsid w:val="004C0A1E"/>
    <w:rsid w:val="004C1A34"/>
    <w:rsid w:val="004C30F5"/>
    <w:rsid w:val="004C699C"/>
    <w:rsid w:val="004D0536"/>
    <w:rsid w:val="004D293A"/>
    <w:rsid w:val="004D2B5C"/>
    <w:rsid w:val="004D4C47"/>
    <w:rsid w:val="004D5E56"/>
    <w:rsid w:val="004D7EE0"/>
    <w:rsid w:val="004E0B87"/>
    <w:rsid w:val="004E2CC3"/>
    <w:rsid w:val="004F3498"/>
    <w:rsid w:val="004F39C6"/>
    <w:rsid w:val="005023F7"/>
    <w:rsid w:val="00503D8C"/>
    <w:rsid w:val="00512CEA"/>
    <w:rsid w:val="005201D2"/>
    <w:rsid w:val="00523C5B"/>
    <w:rsid w:val="00527CE1"/>
    <w:rsid w:val="00530435"/>
    <w:rsid w:val="00530A11"/>
    <w:rsid w:val="00533892"/>
    <w:rsid w:val="005400AA"/>
    <w:rsid w:val="00543138"/>
    <w:rsid w:val="00545F6D"/>
    <w:rsid w:val="005509F7"/>
    <w:rsid w:val="00551D1E"/>
    <w:rsid w:val="00553A41"/>
    <w:rsid w:val="005561A3"/>
    <w:rsid w:val="00557E38"/>
    <w:rsid w:val="00557F9D"/>
    <w:rsid w:val="005678EB"/>
    <w:rsid w:val="00570261"/>
    <w:rsid w:val="005775E2"/>
    <w:rsid w:val="00580D0E"/>
    <w:rsid w:val="0058100E"/>
    <w:rsid w:val="00581529"/>
    <w:rsid w:val="005867FE"/>
    <w:rsid w:val="00586A8E"/>
    <w:rsid w:val="00586CAD"/>
    <w:rsid w:val="00593E3E"/>
    <w:rsid w:val="00596910"/>
    <w:rsid w:val="005A2211"/>
    <w:rsid w:val="005B5159"/>
    <w:rsid w:val="005C0324"/>
    <w:rsid w:val="005C79A0"/>
    <w:rsid w:val="005D5F83"/>
    <w:rsid w:val="005D68CD"/>
    <w:rsid w:val="005E11EE"/>
    <w:rsid w:val="005E56AD"/>
    <w:rsid w:val="005F0852"/>
    <w:rsid w:val="005F263F"/>
    <w:rsid w:val="005F4F55"/>
    <w:rsid w:val="005F5BB5"/>
    <w:rsid w:val="006033BA"/>
    <w:rsid w:val="00607247"/>
    <w:rsid w:val="00616DD6"/>
    <w:rsid w:val="00620F9D"/>
    <w:rsid w:val="0062269A"/>
    <w:rsid w:val="00625565"/>
    <w:rsid w:val="00626C27"/>
    <w:rsid w:val="00634601"/>
    <w:rsid w:val="006347AA"/>
    <w:rsid w:val="00644C04"/>
    <w:rsid w:val="006566B4"/>
    <w:rsid w:val="0066126D"/>
    <w:rsid w:val="0066317E"/>
    <w:rsid w:val="00665738"/>
    <w:rsid w:val="00667C5B"/>
    <w:rsid w:val="006700B5"/>
    <w:rsid w:val="00670493"/>
    <w:rsid w:val="006819C1"/>
    <w:rsid w:val="00683DA4"/>
    <w:rsid w:val="00685606"/>
    <w:rsid w:val="006866A2"/>
    <w:rsid w:val="00690263"/>
    <w:rsid w:val="00691BA7"/>
    <w:rsid w:val="006933A8"/>
    <w:rsid w:val="006937EE"/>
    <w:rsid w:val="006963E2"/>
    <w:rsid w:val="00697199"/>
    <w:rsid w:val="006A2AD0"/>
    <w:rsid w:val="006A6711"/>
    <w:rsid w:val="006A6AA1"/>
    <w:rsid w:val="006B1F17"/>
    <w:rsid w:val="006B3B76"/>
    <w:rsid w:val="006C1D65"/>
    <w:rsid w:val="006C2F23"/>
    <w:rsid w:val="006C3C36"/>
    <w:rsid w:val="006C4AC1"/>
    <w:rsid w:val="006C4DFF"/>
    <w:rsid w:val="006D26E5"/>
    <w:rsid w:val="006D38B0"/>
    <w:rsid w:val="006D7158"/>
    <w:rsid w:val="006E04A1"/>
    <w:rsid w:val="006E04B3"/>
    <w:rsid w:val="006E2CF4"/>
    <w:rsid w:val="006E312D"/>
    <w:rsid w:val="006E6785"/>
    <w:rsid w:val="006F2F5B"/>
    <w:rsid w:val="006F34CB"/>
    <w:rsid w:val="006F7FE8"/>
    <w:rsid w:val="00700910"/>
    <w:rsid w:val="0070340A"/>
    <w:rsid w:val="00705916"/>
    <w:rsid w:val="00706D55"/>
    <w:rsid w:val="00707E92"/>
    <w:rsid w:val="00707FFD"/>
    <w:rsid w:val="00711077"/>
    <w:rsid w:val="00715017"/>
    <w:rsid w:val="007157F7"/>
    <w:rsid w:val="00715E2E"/>
    <w:rsid w:val="00725196"/>
    <w:rsid w:val="007262DD"/>
    <w:rsid w:val="00726AAD"/>
    <w:rsid w:val="00732B0F"/>
    <w:rsid w:val="0074793E"/>
    <w:rsid w:val="00747CCF"/>
    <w:rsid w:val="00750DAA"/>
    <w:rsid w:val="0075210C"/>
    <w:rsid w:val="007579E9"/>
    <w:rsid w:val="00761B23"/>
    <w:rsid w:val="007633C6"/>
    <w:rsid w:val="007643A2"/>
    <w:rsid w:val="007719F0"/>
    <w:rsid w:val="00772E3C"/>
    <w:rsid w:val="0077308B"/>
    <w:rsid w:val="00777B50"/>
    <w:rsid w:val="00796573"/>
    <w:rsid w:val="007A16A4"/>
    <w:rsid w:val="007A25C4"/>
    <w:rsid w:val="007A2B62"/>
    <w:rsid w:val="007A2CD3"/>
    <w:rsid w:val="007A3874"/>
    <w:rsid w:val="007A3959"/>
    <w:rsid w:val="007A6082"/>
    <w:rsid w:val="007B0BCF"/>
    <w:rsid w:val="007B0D35"/>
    <w:rsid w:val="007B350E"/>
    <w:rsid w:val="007B518B"/>
    <w:rsid w:val="007B77D5"/>
    <w:rsid w:val="007C3512"/>
    <w:rsid w:val="007D1BAA"/>
    <w:rsid w:val="007D4345"/>
    <w:rsid w:val="007D5219"/>
    <w:rsid w:val="007E3BC6"/>
    <w:rsid w:val="007E45F0"/>
    <w:rsid w:val="007E4803"/>
    <w:rsid w:val="007F4D67"/>
    <w:rsid w:val="007F6D38"/>
    <w:rsid w:val="007F7208"/>
    <w:rsid w:val="00801C48"/>
    <w:rsid w:val="008057B1"/>
    <w:rsid w:val="00807406"/>
    <w:rsid w:val="00811397"/>
    <w:rsid w:val="00813E41"/>
    <w:rsid w:val="0081670E"/>
    <w:rsid w:val="00817A24"/>
    <w:rsid w:val="00821D42"/>
    <w:rsid w:val="00825AB8"/>
    <w:rsid w:val="008266B1"/>
    <w:rsid w:val="008338C1"/>
    <w:rsid w:val="00835CA1"/>
    <w:rsid w:val="00837457"/>
    <w:rsid w:val="00837E18"/>
    <w:rsid w:val="00840056"/>
    <w:rsid w:val="008423FE"/>
    <w:rsid w:val="008445A1"/>
    <w:rsid w:val="00850734"/>
    <w:rsid w:val="00850B36"/>
    <w:rsid w:val="00850F66"/>
    <w:rsid w:val="008513C2"/>
    <w:rsid w:val="00854153"/>
    <w:rsid w:val="00857502"/>
    <w:rsid w:val="0086103B"/>
    <w:rsid w:val="00866287"/>
    <w:rsid w:val="00867EC8"/>
    <w:rsid w:val="0087048D"/>
    <w:rsid w:val="0087410F"/>
    <w:rsid w:val="008827D4"/>
    <w:rsid w:val="00882F49"/>
    <w:rsid w:val="00884872"/>
    <w:rsid w:val="00886F99"/>
    <w:rsid w:val="008908BA"/>
    <w:rsid w:val="008948F7"/>
    <w:rsid w:val="00897BBF"/>
    <w:rsid w:val="008A05CD"/>
    <w:rsid w:val="008A3DED"/>
    <w:rsid w:val="008A71C9"/>
    <w:rsid w:val="008B2E5B"/>
    <w:rsid w:val="008B3A0C"/>
    <w:rsid w:val="008B6513"/>
    <w:rsid w:val="008C06FE"/>
    <w:rsid w:val="008C3FA4"/>
    <w:rsid w:val="008C5A05"/>
    <w:rsid w:val="008C5AAE"/>
    <w:rsid w:val="008C6A08"/>
    <w:rsid w:val="008D000C"/>
    <w:rsid w:val="008D058D"/>
    <w:rsid w:val="008D2C43"/>
    <w:rsid w:val="008D7F34"/>
    <w:rsid w:val="008E2487"/>
    <w:rsid w:val="008E3CD3"/>
    <w:rsid w:val="008E4105"/>
    <w:rsid w:val="008E7891"/>
    <w:rsid w:val="008F344C"/>
    <w:rsid w:val="008F5956"/>
    <w:rsid w:val="008F7766"/>
    <w:rsid w:val="00901184"/>
    <w:rsid w:val="00901A0C"/>
    <w:rsid w:val="00902723"/>
    <w:rsid w:val="009027CF"/>
    <w:rsid w:val="009048C7"/>
    <w:rsid w:val="00905A99"/>
    <w:rsid w:val="009067D5"/>
    <w:rsid w:val="00910EB7"/>
    <w:rsid w:val="00911078"/>
    <w:rsid w:val="0091154E"/>
    <w:rsid w:val="009133C1"/>
    <w:rsid w:val="00920173"/>
    <w:rsid w:val="00920BA9"/>
    <w:rsid w:val="00922AD6"/>
    <w:rsid w:val="00927118"/>
    <w:rsid w:val="009278D8"/>
    <w:rsid w:val="00930D96"/>
    <w:rsid w:val="00932FB6"/>
    <w:rsid w:val="0093485E"/>
    <w:rsid w:val="00940291"/>
    <w:rsid w:val="00946100"/>
    <w:rsid w:val="009461E1"/>
    <w:rsid w:val="00953DA4"/>
    <w:rsid w:val="00954FA1"/>
    <w:rsid w:val="00957B3A"/>
    <w:rsid w:val="00966143"/>
    <w:rsid w:val="00972A85"/>
    <w:rsid w:val="00972F23"/>
    <w:rsid w:val="00977901"/>
    <w:rsid w:val="009801AC"/>
    <w:rsid w:val="00980E63"/>
    <w:rsid w:val="00981046"/>
    <w:rsid w:val="00983823"/>
    <w:rsid w:val="009874A9"/>
    <w:rsid w:val="00993CEF"/>
    <w:rsid w:val="00994154"/>
    <w:rsid w:val="009A021C"/>
    <w:rsid w:val="009A735C"/>
    <w:rsid w:val="009A7368"/>
    <w:rsid w:val="009B2948"/>
    <w:rsid w:val="009B3200"/>
    <w:rsid w:val="009B35E1"/>
    <w:rsid w:val="009B5581"/>
    <w:rsid w:val="009B58AE"/>
    <w:rsid w:val="009B6542"/>
    <w:rsid w:val="009B7043"/>
    <w:rsid w:val="009B7E14"/>
    <w:rsid w:val="009C2368"/>
    <w:rsid w:val="009D3AE9"/>
    <w:rsid w:val="009D5FD4"/>
    <w:rsid w:val="009D781B"/>
    <w:rsid w:val="009D787E"/>
    <w:rsid w:val="009D7C41"/>
    <w:rsid w:val="009E0E5E"/>
    <w:rsid w:val="009F02C6"/>
    <w:rsid w:val="009F2089"/>
    <w:rsid w:val="009F24A3"/>
    <w:rsid w:val="009F2540"/>
    <w:rsid w:val="009F39A9"/>
    <w:rsid w:val="009F3B4A"/>
    <w:rsid w:val="009F4A25"/>
    <w:rsid w:val="009F4A3F"/>
    <w:rsid w:val="009F503D"/>
    <w:rsid w:val="009F541B"/>
    <w:rsid w:val="009F709D"/>
    <w:rsid w:val="009F7374"/>
    <w:rsid w:val="00A04D64"/>
    <w:rsid w:val="00A100E0"/>
    <w:rsid w:val="00A14B3C"/>
    <w:rsid w:val="00A1551F"/>
    <w:rsid w:val="00A15CF2"/>
    <w:rsid w:val="00A167C6"/>
    <w:rsid w:val="00A17DF6"/>
    <w:rsid w:val="00A21997"/>
    <w:rsid w:val="00A2321D"/>
    <w:rsid w:val="00A25071"/>
    <w:rsid w:val="00A31957"/>
    <w:rsid w:val="00A32599"/>
    <w:rsid w:val="00A45D49"/>
    <w:rsid w:val="00A51EBA"/>
    <w:rsid w:val="00A52C31"/>
    <w:rsid w:val="00A55A45"/>
    <w:rsid w:val="00A572C4"/>
    <w:rsid w:val="00A57C8E"/>
    <w:rsid w:val="00A57CE5"/>
    <w:rsid w:val="00A60189"/>
    <w:rsid w:val="00A6065A"/>
    <w:rsid w:val="00A609E2"/>
    <w:rsid w:val="00A6260A"/>
    <w:rsid w:val="00A62EBD"/>
    <w:rsid w:val="00A71F94"/>
    <w:rsid w:val="00A73465"/>
    <w:rsid w:val="00A74F84"/>
    <w:rsid w:val="00A7777A"/>
    <w:rsid w:val="00A777F6"/>
    <w:rsid w:val="00A85791"/>
    <w:rsid w:val="00A860CB"/>
    <w:rsid w:val="00A91806"/>
    <w:rsid w:val="00A92E21"/>
    <w:rsid w:val="00AA00D0"/>
    <w:rsid w:val="00AA123F"/>
    <w:rsid w:val="00AA133E"/>
    <w:rsid w:val="00AA5267"/>
    <w:rsid w:val="00AA6853"/>
    <w:rsid w:val="00AA7A54"/>
    <w:rsid w:val="00AB0FCB"/>
    <w:rsid w:val="00AB1124"/>
    <w:rsid w:val="00AB5C20"/>
    <w:rsid w:val="00AD0971"/>
    <w:rsid w:val="00AD102A"/>
    <w:rsid w:val="00AD203A"/>
    <w:rsid w:val="00AD25F5"/>
    <w:rsid w:val="00AD4EDC"/>
    <w:rsid w:val="00AD5134"/>
    <w:rsid w:val="00AD742A"/>
    <w:rsid w:val="00AE2F68"/>
    <w:rsid w:val="00AE4D37"/>
    <w:rsid w:val="00AE6C06"/>
    <w:rsid w:val="00AE751F"/>
    <w:rsid w:val="00AE7E5E"/>
    <w:rsid w:val="00AF024B"/>
    <w:rsid w:val="00AF094C"/>
    <w:rsid w:val="00AF2E23"/>
    <w:rsid w:val="00B001D3"/>
    <w:rsid w:val="00B02513"/>
    <w:rsid w:val="00B054D8"/>
    <w:rsid w:val="00B10DFC"/>
    <w:rsid w:val="00B214EF"/>
    <w:rsid w:val="00B2565A"/>
    <w:rsid w:val="00B268E0"/>
    <w:rsid w:val="00B26B84"/>
    <w:rsid w:val="00B30D9A"/>
    <w:rsid w:val="00B33309"/>
    <w:rsid w:val="00B347FE"/>
    <w:rsid w:val="00B36301"/>
    <w:rsid w:val="00B369A7"/>
    <w:rsid w:val="00B379AF"/>
    <w:rsid w:val="00B418FD"/>
    <w:rsid w:val="00B45E1F"/>
    <w:rsid w:val="00B46583"/>
    <w:rsid w:val="00B47924"/>
    <w:rsid w:val="00B47BDB"/>
    <w:rsid w:val="00B508C8"/>
    <w:rsid w:val="00B50DF2"/>
    <w:rsid w:val="00B55D16"/>
    <w:rsid w:val="00B60545"/>
    <w:rsid w:val="00B66CC9"/>
    <w:rsid w:val="00B75B37"/>
    <w:rsid w:val="00B76988"/>
    <w:rsid w:val="00B815BA"/>
    <w:rsid w:val="00B83D21"/>
    <w:rsid w:val="00B840D7"/>
    <w:rsid w:val="00B862C9"/>
    <w:rsid w:val="00B93665"/>
    <w:rsid w:val="00BA7904"/>
    <w:rsid w:val="00BB3EA6"/>
    <w:rsid w:val="00BB49DD"/>
    <w:rsid w:val="00BB4FA5"/>
    <w:rsid w:val="00BC058E"/>
    <w:rsid w:val="00BC417B"/>
    <w:rsid w:val="00BC4C85"/>
    <w:rsid w:val="00BC6B9C"/>
    <w:rsid w:val="00BD7B64"/>
    <w:rsid w:val="00BE195C"/>
    <w:rsid w:val="00BE3533"/>
    <w:rsid w:val="00BE3B36"/>
    <w:rsid w:val="00BE6D81"/>
    <w:rsid w:val="00BF0A8D"/>
    <w:rsid w:val="00BF441F"/>
    <w:rsid w:val="00BF58AC"/>
    <w:rsid w:val="00C010CE"/>
    <w:rsid w:val="00C0235B"/>
    <w:rsid w:val="00C12E1D"/>
    <w:rsid w:val="00C148D4"/>
    <w:rsid w:val="00C15E47"/>
    <w:rsid w:val="00C1738F"/>
    <w:rsid w:val="00C24947"/>
    <w:rsid w:val="00C33238"/>
    <w:rsid w:val="00C33E6A"/>
    <w:rsid w:val="00C34A25"/>
    <w:rsid w:val="00C4686A"/>
    <w:rsid w:val="00C46B1C"/>
    <w:rsid w:val="00C46BED"/>
    <w:rsid w:val="00C46EF7"/>
    <w:rsid w:val="00C52974"/>
    <w:rsid w:val="00C52CD4"/>
    <w:rsid w:val="00C53930"/>
    <w:rsid w:val="00C60BA3"/>
    <w:rsid w:val="00C64EFE"/>
    <w:rsid w:val="00C6525D"/>
    <w:rsid w:val="00C661F2"/>
    <w:rsid w:val="00C6637F"/>
    <w:rsid w:val="00C71532"/>
    <w:rsid w:val="00C75439"/>
    <w:rsid w:val="00C76060"/>
    <w:rsid w:val="00C778D4"/>
    <w:rsid w:val="00C86C7D"/>
    <w:rsid w:val="00C95186"/>
    <w:rsid w:val="00CA4F2C"/>
    <w:rsid w:val="00CB256C"/>
    <w:rsid w:val="00CB7F4D"/>
    <w:rsid w:val="00CC0412"/>
    <w:rsid w:val="00CC13E5"/>
    <w:rsid w:val="00CE073B"/>
    <w:rsid w:val="00CE36B1"/>
    <w:rsid w:val="00CE3DE8"/>
    <w:rsid w:val="00CE479B"/>
    <w:rsid w:val="00CE76B8"/>
    <w:rsid w:val="00CE7919"/>
    <w:rsid w:val="00CF3139"/>
    <w:rsid w:val="00CF3549"/>
    <w:rsid w:val="00CF53F4"/>
    <w:rsid w:val="00CF6D60"/>
    <w:rsid w:val="00D0499C"/>
    <w:rsid w:val="00D05582"/>
    <w:rsid w:val="00D06C3A"/>
    <w:rsid w:val="00D14967"/>
    <w:rsid w:val="00D204BD"/>
    <w:rsid w:val="00D206A5"/>
    <w:rsid w:val="00D21C9F"/>
    <w:rsid w:val="00D25227"/>
    <w:rsid w:val="00D3640B"/>
    <w:rsid w:val="00D3754C"/>
    <w:rsid w:val="00D37E44"/>
    <w:rsid w:val="00D5095A"/>
    <w:rsid w:val="00D527AA"/>
    <w:rsid w:val="00D56CB6"/>
    <w:rsid w:val="00D604A4"/>
    <w:rsid w:val="00D62ED4"/>
    <w:rsid w:val="00D649F4"/>
    <w:rsid w:val="00D74368"/>
    <w:rsid w:val="00D74736"/>
    <w:rsid w:val="00D754AD"/>
    <w:rsid w:val="00D76DBD"/>
    <w:rsid w:val="00D87FB0"/>
    <w:rsid w:val="00D9016E"/>
    <w:rsid w:val="00D9055F"/>
    <w:rsid w:val="00D962FE"/>
    <w:rsid w:val="00DA19DE"/>
    <w:rsid w:val="00DA2E48"/>
    <w:rsid w:val="00DA39F9"/>
    <w:rsid w:val="00DB05F2"/>
    <w:rsid w:val="00DB2888"/>
    <w:rsid w:val="00DB3103"/>
    <w:rsid w:val="00DC13AD"/>
    <w:rsid w:val="00DC2067"/>
    <w:rsid w:val="00DC39D6"/>
    <w:rsid w:val="00DC4A30"/>
    <w:rsid w:val="00DD115F"/>
    <w:rsid w:val="00DD1F29"/>
    <w:rsid w:val="00DD5949"/>
    <w:rsid w:val="00DD748F"/>
    <w:rsid w:val="00DD770D"/>
    <w:rsid w:val="00DE266D"/>
    <w:rsid w:val="00DE2990"/>
    <w:rsid w:val="00DF1BF4"/>
    <w:rsid w:val="00DF2C10"/>
    <w:rsid w:val="00DF3C44"/>
    <w:rsid w:val="00E0028B"/>
    <w:rsid w:val="00E10743"/>
    <w:rsid w:val="00E10D9B"/>
    <w:rsid w:val="00E125C3"/>
    <w:rsid w:val="00E13D37"/>
    <w:rsid w:val="00E15461"/>
    <w:rsid w:val="00E20A4B"/>
    <w:rsid w:val="00E215CD"/>
    <w:rsid w:val="00E217FE"/>
    <w:rsid w:val="00E22416"/>
    <w:rsid w:val="00E27B3B"/>
    <w:rsid w:val="00E32568"/>
    <w:rsid w:val="00E37044"/>
    <w:rsid w:val="00E41310"/>
    <w:rsid w:val="00E420C0"/>
    <w:rsid w:val="00E435C9"/>
    <w:rsid w:val="00E466C9"/>
    <w:rsid w:val="00E54555"/>
    <w:rsid w:val="00E62535"/>
    <w:rsid w:val="00E66B07"/>
    <w:rsid w:val="00E67C37"/>
    <w:rsid w:val="00E741A7"/>
    <w:rsid w:val="00E76BFF"/>
    <w:rsid w:val="00E76E15"/>
    <w:rsid w:val="00E807AB"/>
    <w:rsid w:val="00E82022"/>
    <w:rsid w:val="00E868B6"/>
    <w:rsid w:val="00E87F37"/>
    <w:rsid w:val="00E91C77"/>
    <w:rsid w:val="00E97850"/>
    <w:rsid w:val="00E97F79"/>
    <w:rsid w:val="00EA06B9"/>
    <w:rsid w:val="00EA0A73"/>
    <w:rsid w:val="00EA2E40"/>
    <w:rsid w:val="00EA6E69"/>
    <w:rsid w:val="00EB0357"/>
    <w:rsid w:val="00EB64E1"/>
    <w:rsid w:val="00EB7EAC"/>
    <w:rsid w:val="00EC0125"/>
    <w:rsid w:val="00EC3668"/>
    <w:rsid w:val="00EC3A72"/>
    <w:rsid w:val="00EC3EC9"/>
    <w:rsid w:val="00EC542D"/>
    <w:rsid w:val="00ED25BA"/>
    <w:rsid w:val="00ED6392"/>
    <w:rsid w:val="00EE1832"/>
    <w:rsid w:val="00EE3186"/>
    <w:rsid w:val="00EE4624"/>
    <w:rsid w:val="00EF0630"/>
    <w:rsid w:val="00EF2873"/>
    <w:rsid w:val="00EF5616"/>
    <w:rsid w:val="00F033DB"/>
    <w:rsid w:val="00F06F09"/>
    <w:rsid w:val="00F0751D"/>
    <w:rsid w:val="00F100E7"/>
    <w:rsid w:val="00F13942"/>
    <w:rsid w:val="00F143DE"/>
    <w:rsid w:val="00F158DF"/>
    <w:rsid w:val="00F1597D"/>
    <w:rsid w:val="00F15A12"/>
    <w:rsid w:val="00F16062"/>
    <w:rsid w:val="00F161F0"/>
    <w:rsid w:val="00F201E0"/>
    <w:rsid w:val="00F215CE"/>
    <w:rsid w:val="00F240D2"/>
    <w:rsid w:val="00F2610E"/>
    <w:rsid w:val="00F3685E"/>
    <w:rsid w:val="00F4183A"/>
    <w:rsid w:val="00F43839"/>
    <w:rsid w:val="00F476E6"/>
    <w:rsid w:val="00F479A2"/>
    <w:rsid w:val="00F47C59"/>
    <w:rsid w:val="00F5597C"/>
    <w:rsid w:val="00F57894"/>
    <w:rsid w:val="00F65964"/>
    <w:rsid w:val="00F6749B"/>
    <w:rsid w:val="00F71D9F"/>
    <w:rsid w:val="00F743C2"/>
    <w:rsid w:val="00F751A8"/>
    <w:rsid w:val="00F76838"/>
    <w:rsid w:val="00F82826"/>
    <w:rsid w:val="00F861E3"/>
    <w:rsid w:val="00F91076"/>
    <w:rsid w:val="00F935F9"/>
    <w:rsid w:val="00F94B6A"/>
    <w:rsid w:val="00F95A79"/>
    <w:rsid w:val="00F97927"/>
    <w:rsid w:val="00F97DFD"/>
    <w:rsid w:val="00FA554B"/>
    <w:rsid w:val="00FA7D56"/>
    <w:rsid w:val="00FB005A"/>
    <w:rsid w:val="00FB135E"/>
    <w:rsid w:val="00FB4B9D"/>
    <w:rsid w:val="00FB6413"/>
    <w:rsid w:val="00FB7BE3"/>
    <w:rsid w:val="00FC7C68"/>
    <w:rsid w:val="00FD07DB"/>
    <w:rsid w:val="00FE1440"/>
    <w:rsid w:val="00FE4F05"/>
    <w:rsid w:val="00FF1597"/>
    <w:rsid w:val="00FF3B50"/>
    <w:rsid w:val="00FF3BFF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3F539"/>
  <w15:docId w15:val="{B654F0E2-B7E5-40AD-B174-E6A3426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FC2"/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A25071"/>
    <w:pPr>
      <w:widowControl w:val="0"/>
      <w:numPr>
        <w:numId w:val="1"/>
      </w:numPr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E2487"/>
    <w:pPr>
      <w:keepNext/>
      <w:numPr>
        <w:ilvl w:val="1"/>
        <w:numId w:val="2"/>
      </w:numPr>
      <w:spacing w:before="360" w:after="240" w:line="240" w:lineRule="auto"/>
      <w:jc w:val="both"/>
      <w:outlineLvl w:val="1"/>
    </w:pPr>
    <w:rPr>
      <w:rFonts w:eastAsia="Calibri" w:cs="Arial"/>
      <w:b/>
      <w:bCs/>
      <w:iCs/>
      <w:color w:val="379564"/>
      <w:sz w:val="24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aliases w:val="Таблица ИТ Эксперт"/>
    <w:basedOn w:val="a1"/>
    <w:uiPriority w:val="3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link w:val="ac"/>
    <w:uiPriority w:val="1"/>
    <w:qFormat/>
    <w:rsid w:val="004F3498"/>
    <w:pPr>
      <w:spacing w:after="0" w:line="240" w:lineRule="auto"/>
    </w:pPr>
  </w:style>
  <w:style w:type="character" w:customStyle="1" w:styleId="ac">
    <w:name w:val="Без интервала Знак"/>
    <w:link w:val="ab"/>
    <w:uiPriority w:val="1"/>
    <w:rsid w:val="002C037D"/>
  </w:style>
  <w:style w:type="character" w:customStyle="1" w:styleId="10">
    <w:name w:val="Заголовок 1 Знак"/>
    <w:basedOn w:val="a0"/>
    <w:link w:val="1"/>
    <w:rsid w:val="00A25071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8E2487"/>
    <w:rPr>
      <w:rFonts w:ascii="Circe Light" w:eastAsia="Calibri" w:hAnsi="Circe Light" w:cs="Arial"/>
      <w:b/>
      <w:bCs/>
      <w:iCs/>
      <w:color w:val="379564"/>
      <w:sz w:val="24"/>
      <w:szCs w:val="28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1">
    <w:name w:val="Body Text"/>
    <w:basedOn w:val="a"/>
    <w:link w:val="af2"/>
    <w:rsid w:val="002C0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3">
    <w:name w:val="a"/>
    <w:basedOn w:val="a"/>
    <w:rsid w:val="002C037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2C037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037D"/>
    <w:pPr>
      <w:spacing w:after="100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2C037D"/>
    <w:pPr>
      <w:spacing w:after="100"/>
      <w:ind w:left="220"/>
    </w:pPr>
    <w:rPr>
      <w:rFonts w:ascii="Calibri" w:eastAsia="Calibri" w:hAnsi="Calibri" w:cs="Times New Roman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49182A"/>
    <w:pPr>
      <w:tabs>
        <w:tab w:val="left" w:pos="1320"/>
        <w:tab w:val="right" w:leader="dot" w:pos="10456"/>
      </w:tabs>
      <w:spacing w:after="60"/>
      <w:ind w:left="442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2C037D"/>
  </w:style>
  <w:style w:type="paragraph" w:customStyle="1" w:styleId="12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5">
    <w:name w:val="Plain Text"/>
    <w:basedOn w:val="a"/>
    <w:link w:val="af6"/>
    <w:uiPriority w:val="99"/>
    <w:unhideWhenUsed/>
    <w:rsid w:val="002C037D"/>
    <w:pPr>
      <w:spacing w:after="0" w:line="240" w:lineRule="auto"/>
    </w:pPr>
    <w:rPr>
      <w:rFonts w:ascii="Calibri" w:hAnsi="Calibri" w:cs="Times New Roman"/>
    </w:rPr>
  </w:style>
  <w:style w:type="character" w:customStyle="1" w:styleId="af6">
    <w:name w:val="Текст Знак"/>
    <w:basedOn w:val="a0"/>
    <w:link w:val="af5"/>
    <w:uiPriority w:val="99"/>
    <w:rsid w:val="002C037D"/>
    <w:rPr>
      <w:rFonts w:ascii="Calibri" w:hAnsi="Calibri" w:cs="Times New Roman"/>
    </w:rPr>
  </w:style>
  <w:style w:type="table" w:customStyle="1" w:styleId="14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D21C9F"/>
    <w:pPr>
      <w:spacing w:after="100"/>
      <w:ind w:left="660"/>
    </w:p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D21C9F"/>
  </w:style>
  <w:style w:type="paragraph" w:styleId="af8">
    <w:name w:val="caption"/>
    <w:basedOn w:val="a"/>
    <w:next w:val="a"/>
    <w:qFormat/>
    <w:rsid w:val="00D21C9F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9">
    <w:name w:val="footnote text"/>
    <w:basedOn w:val="a"/>
    <w:link w:val="afa"/>
    <w:semiHidden/>
    <w:rsid w:val="00D21C9F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semiHidden/>
    <w:rsid w:val="00D21C9F"/>
    <w:rPr>
      <w:vertAlign w:val="superscript"/>
    </w:rPr>
  </w:style>
  <w:style w:type="character" w:customStyle="1" w:styleId="FontStyle26">
    <w:name w:val="Font Style26"/>
    <w:basedOn w:val="a0"/>
    <w:uiPriority w:val="99"/>
    <w:rsid w:val="00D527A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5">
    <w:name w:val="Font Style25"/>
    <w:basedOn w:val="a0"/>
    <w:uiPriority w:val="99"/>
    <w:rsid w:val="00D527AA"/>
    <w:rPr>
      <w:rFonts w:ascii="Times New Roman" w:hAnsi="Times New Roman" w:cs="Times New Roman"/>
      <w:sz w:val="22"/>
      <w:szCs w:val="22"/>
    </w:rPr>
  </w:style>
  <w:style w:type="paragraph" w:customStyle="1" w:styleId="FreeForm">
    <w:name w:val="Free Form"/>
    <w:uiPriority w:val="99"/>
    <w:rsid w:val="000A0431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ru-RU"/>
    </w:rPr>
  </w:style>
  <w:style w:type="character" w:styleId="afc">
    <w:name w:val="annotation reference"/>
    <w:basedOn w:val="a0"/>
    <w:uiPriority w:val="99"/>
    <w:semiHidden/>
    <w:unhideWhenUsed/>
    <w:rsid w:val="005F263F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F263F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F263F"/>
    <w:rPr>
      <w:rFonts w:ascii="Circe Light" w:hAnsi="Circe Light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F263F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F263F"/>
    <w:rPr>
      <w:rFonts w:ascii="Circe Light" w:hAnsi="Circe Light"/>
      <w:b/>
      <w:bCs/>
      <w:sz w:val="20"/>
      <w:szCs w:val="20"/>
    </w:rPr>
  </w:style>
  <w:style w:type="paragraph" w:styleId="aff1">
    <w:name w:val="Revision"/>
    <w:hidden/>
    <w:uiPriority w:val="99"/>
    <w:semiHidden/>
    <w:rsid w:val="009F2089"/>
    <w:pPr>
      <w:spacing w:after="0" w:line="240" w:lineRule="auto"/>
    </w:pPr>
    <w:rPr>
      <w:rFonts w:ascii="Circe Light" w:hAnsi="Circe Light"/>
    </w:rPr>
  </w:style>
  <w:style w:type="paragraph" w:customStyle="1" w:styleId="Teksti">
    <w:name w:val="Teksti"/>
    <w:basedOn w:val="a"/>
    <w:rsid w:val="0006053C"/>
    <w:pPr>
      <w:spacing w:before="140" w:after="120" w:line="260" w:lineRule="atLeast"/>
      <w:ind w:left="1304"/>
    </w:pPr>
    <w:rPr>
      <w:rFonts w:ascii="Arial" w:eastAsia="Times New Roman" w:hAnsi="Arial" w:cs="Times New Roman"/>
      <w:sz w:val="20"/>
      <w:szCs w:val="20"/>
      <w:lang w:val="en-GB"/>
    </w:rPr>
  </w:style>
  <w:style w:type="table" w:styleId="aff2">
    <w:name w:val="Grid Table Light"/>
    <w:basedOn w:val="a1"/>
    <w:uiPriority w:val="40"/>
    <w:rsid w:val="000605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9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7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31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46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8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6A7B5192798D45B36993FB99C5852C" ma:contentTypeVersion="12" ma:contentTypeDescription="Создание документа." ma:contentTypeScope="" ma:versionID="1ddddfda245bb47fa60594d5319ef7a9">
  <xsd:schema xmlns:xsd="http://www.w3.org/2001/XMLSchema" xmlns:xs="http://www.w3.org/2001/XMLSchema" xmlns:p="http://schemas.microsoft.com/office/2006/metadata/properties" xmlns:ns3="0b2327f1-6efc-4688-88b1-db2710ee0732" xmlns:ns4="f97b6964-48d2-4503-a8d1-df9737be3aa8" targetNamespace="http://schemas.microsoft.com/office/2006/metadata/properties" ma:root="true" ma:fieldsID="66562e042444423798e31de9d7d6da47" ns3:_="" ns4:_="">
    <xsd:import namespace="0b2327f1-6efc-4688-88b1-db2710ee0732"/>
    <xsd:import namespace="f97b6964-48d2-4503-a8d1-df9737be3a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327f1-6efc-4688-88b1-db2710ee07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b6964-48d2-4503-a8d1-df9737be3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D613-D908-4F49-AF7B-A6957969F1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657557-66FE-42FF-9485-EC7754E240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327f1-6efc-4688-88b1-db2710ee0732"/>
    <ds:schemaRef ds:uri="f97b6964-48d2-4503-a8d1-df9737be3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AAF12-06DD-4DE0-AAFE-F4F8D976D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5F0D68-09F9-4B58-A24E-77A6FD8A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3063</Words>
  <Characters>17464</Characters>
  <Application>Microsoft Office Word</Application>
  <DocSecurity>0</DocSecurity>
  <Lines>145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Коммерческое предложение</vt:lpstr>
      <vt:lpstr>Коммерческое предложение</vt:lpstr>
    </vt:vector>
  </TitlesOfParts>
  <Company>Интеллект-Партнер</Company>
  <LinksUpToDate>false</LinksUpToDate>
  <CharactersWithSpaces>20487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creator>Лебедев Александр Николаевич</dc:creator>
  <cp:lastModifiedBy>Лунева Наталия Валерьевна</cp:lastModifiedBy>
  <cp:revision>5</cp:revision>
  <cp:lastPrinted>2019-03-05T10:53:00Z</cp:lastPrinted>
  <dcterms:created xsi:type="dcterms:W3CDTF">2022-08-03T06:45:00Z</dcterms:created>
  <dcterms:modified xsi:type="dcterms:W3CDTF">2022-08-10T04:19:00Z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0x0101003B6A7B5192798D45B36993FB99C5852C</vt:lpwstr>
  </property>
</Properties>
</file>