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5CF3" w14:textId="77777777" w:rsidR="00AA5267" w:rsidRPr="00802F9B" w:rsidRDefault="003C4E48">
      <w:pPr>
        <w:rPr>
          <w:rFonts w:ascii="Arial" w:hAnsi="Arial" w:cs="Arial"/>
        </w:rPr>
      </w:pPr>
      <w:bookmarkStart w:id="0" w:name="_Toc315698541"/>
      <w:bookmarkStart w:id="1" w:name="_Toc491431245"/>
      <w:r w:rsidRPr="00802F9B">
        <w:rPr>
          <w:rFonts w:ascii="Arial" w:hAnsi="Arial" w:cs="Arial"/>
        </w:rPr>
        <w:t xml:space="preserve"> </w:t>
      </w:r>
    </w:p>
    <w:p w14:paraId="7C0AB25C" w14:textId="77777777" w:rsidR="00F25809" w:rsidRDefault="00F25809" w:rsidP="00F25809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  <w:lang w:eastAsia="ru-RU"/>
        </w:rPr>
        <w:drawing>
          <wp:inline distT="0" distB="0" distL="0" distR="0" wp14:anchorId="421C1B0C" wp14:editId="4B4663BE">
            <wp:extent cx="1171575" cy="885825"/>
            <wp:effectExtent l="0" t="0" r="9525" b="9525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7CB1" w14:textId="77777777" w:rsidR="00F25809" w:rsidRPr="00F03D70" w:rsidRDefault="00F25809" w:rsidP="00F25809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</w:t>
      </w:r>
      <w:r w:rsidRPr="00F03D70">
        <w:rPr>
          <w:rFonts w:ascii="Arial" w:hAnsi="Arial" w:cs="Arial"/>
          <w:b/>
          <w:sz w:val="28"/>
          <w:szCs w:val="28"/>
        </w:rPr>
        <w:t>УТВЕРЖДЕНО:</w:t>
      </w:r>
    </w:p>
    <w:p w14:paraId="1800BE51" w14:textId="77777777" w:rsidR="006E56C6" w:rsidRDefault="006E56C6" w:rsidP="006E56C6">
      <w:pPr>
        <w:spacing w:before="100" w:beforeAutospacing="1" w:after="100" w:afterAutospacing="1" w:line="240" w:lineRule="auto"/>
        <w:jc w:val="right"/>
        <w:rPr>
          <w:ins w:id="2" w:author="Лунева Наталия Валерьевна" w:date="2023-02-28T14:07:00Z"/>
          <w:rFonts w:ascii="Arial" w:eastAsia="Times New Roman" w:hAnsi="Arial" w:cs="Arial"/>
          <w:color w:val="000000"/>
          <w:sz w:val="27"/>
          <w:szCs w:val="27"/>
          <w:lang w:eastAsia="ru-RU"/>
        </w:rPr>
      </w:pPr>
      <w:ins w:id="3" w:author="Лунева Наталия Валерьевна" w:date="2023-02-28T14:07:00Z">
        <w:r w:rsidRPr="00A25071">
          <w:rPr>
            <w:rFonts w:ascii="Arial" w:eastAsia="Times New Roman" w:hAnsi="Arial" w:cs="Arial"/>
            <w:color w:val="000000"/>
            <w:sz w:val="27"/>
            <w:szCs w:val="27"/>
            <w:lang w:eastAsia="ru-RU"/>
          </w:rPr>
          <w:t xml:space="preserve">Приказом № </w:t>
        </w:r>
        <w:r>
          <w:rPr>
            <w:rFonts w:ascii="Arial" w:eastAsia="Times New Roman" w:hAnsi="Arial" w:cs="Arial"/>
            <w:color w:val="000000"/>
            <w:sz w:val="27"/>
            <w:szCs w:val="27"/>
            <w:lang w:eastAsia="ru-RU"/>
          </w:rPr>
          <w:t>022/23-06</w:t>
        </w:r>
        <w:r w:rsidRPr="00A25071">
          <w:rPr>
            <w:rFonts w:ascii="Arial" w:eastAsia="Times New Roman" w:hAnsi="Arial" w:cs="Arial"/>
            <w:color w:val="000000"/>
            <w:sz w:val="27"/>
            <w:szCs w:val="27"/>
            <w:lang w:eastAsia="ru-RU"/>
          </w:rPr>
          <w:t xml:space="preserve"> </w:t>
        </w:r>
      </w:ins>
    </w:p>
    <w:p w14:paraId="06E16327" w14:textId="6F91F0AE" w:rsidR="00F25809" w:rsidRPr="00F03D70" w:rsidDel="006E56C6" w:rsidRDefault="006E56C6" w:rsidP="006E56C6">
      <w:pPr>
        <w:spacing w:before="100" w:beforeAutospacing="1" w:after="100" w:afterAutospacing="1" w:line="240" w:lineRule="auto"/>
        <w:jc w:val="right"/>
        <w:rPr>
          <w:del w:id="4" w:author="Лунева Наталия Валерьевна" w:date="2023-02-28T14:07:00Z"/>
          <w:rFonts w:ascii="Arial" w:hAnsi="Arial" w:cs="Arial"/>
          <w:color w:val="000000"/>
          <w:sz w:val="28"/>
          <w:szCs w:val="28"/>
        </w:rPr>
        <w:pPrChange w:id="5" w:author="Лунева Наталия Валерьевна" w:date="2023-02-28T14:07:00Z">
          <w:pPr>
            <w:spacing w:before="100" w:beforeAutospacing="1" w:after="100" w:afterAutospacing="1"/>
            <w:jc w:val="right"/>
          </w:pPr>
        </w:pPrChange>
      </w:pPr>
      <w:ins w:id="6" w:author="Лунева Наталия Валерьевна" w:date="2023-02-28T14:07:00Z">
        <w:r w:rsidRPr="00A25071">
          <w:rPr>
            <w:rFonts w:ascii="Arial" w:eastAsia="Times New Roman" w:hAnsi="Arial" w:cs="Arial"/>
            <w:color w:val="000000"/>
            <w:sz w:val="27"/>
            <w:szCs w:val="27"/>
            <w:lang w:eastAsia="ru-RU"/>
          </w:rPr>
          <w:t xml:space="preserve">от </w:t>
        </w:r>
        <w:r>
          <w:rPr>
            <w:rFonts w:ascii="Arial" w:eastAsia="Times New Roman" w:hAnsi="Arial" w:cs="Arial"/>
            <w:color w:val="000000"/>
            <w:sz w:val="27"/>
            <w:szCs w:val="27"/>
            <w:lang w:eastAsia="ru-RU"/>
          </w:rPr>
          <w:t>28.02</w:t>
        </w:r>
        <w:bookmarkStart w:id="7" w:name="_GoBack"/>
        <w:bookmarkEnd w:id="7"/>
        <w:r>
          <w:rPr>
            <w:rFonts w:ascii="Arial" w:eastAsia="Times New Roman" w:hAnsi="Arial" w:cs="Arial"/>
            <w:color w:val="000000"/>
            <w:sz w:val="27"/>
            <w:szCs w:val="27"/>
            <w:lang w:eastAsia="ru-RU"/>
          </w:rPr>
          <w:t>.2023</w:t>
        </w:r>
      </w:ins>
      <w:del w:id="8" w:author="Лунева Наталия Валерьевна" w:date="2023-02-28T14:07:00Z">
        <w:r w:rsidR="00F25809" w:rsidRPr="00F03D70" w:rsidDel="006E56C6">
          <w:rPr>
            <w:rFonts w:ascii="Arial" w:hAnsi="Arial" w:cs="Arial"/>
            <w:color w:val="000000"/>
            <w:sz w:val="28"/>
            <w:szCs w:val="28"/>
          </w:rPr>
          <w:delText xml:space="preserve">Приказом № ________ </w:delText>
        </w:r>
      </w:del>
    </w:p>
    <w:p w14:paraId="0FA58246" w14:textId="671B28FF" w:rsidR="00F25809" w:rsidRPr="00F03D70" w:rsidDel="006E56C6" w:rsidRDefault="00F25809" w:rsidP="006E56C6">
      <w:pPr>
        <w:spacing w:before="100" w:beforeAutospacing="1" w:after="100" w:afterAutospacing="1"/>
        <w:jc w:val="right"/>
        <w:rPr>
          <w:del w:id="9" w:author="Лунева Наталия Валерьевна" w:date="2023-02-28T14:07:00Z"/>
          <w:rFonts w:ascii="Arial" w:hAnsi="Arial" w:cs="Arial"/>
          <w:color w:val="000000"/>
          <w:sz w:val="28"/>
          <w:szCs w:val="28"/>
        </w:rPr>
        <w:pPrChange w:id="10" w:author="Лунева Наталия Валерьевна" w:date="2023-02-28T14:07:00Z">
          <w:pPr>
            <w:spacing w:before="100" w:beforeAutospacing="1" w:after="100" w:afterAutospacing="1"/>
            <w:jc w:val="right"/>
          </w:pPr>
        </w:pPrChange>
      </w:pPr>
      <w:del w:id="11" w:author="Лунева Наталия Валерьевна" w:date="2023-02-28T14:07:00Z">
        <w:r w:rsidRPr="00F03D70" w:rsidDel="006E56C6">
          <w:rPr>
            <w:rFonts w:ascii="Arial" w:hAnsi="Arial" w:cs="Arial"/>
            <w:color w:val="000000"/>
            <w:sz w:val="28"/>
            <w:szCs w:val="28"/>
          </w:rPr>
          <w:delText>от _______________</w:delText>
        </w:r>
      </w:del>
    </w:p>
    <w:p w14:paraId="5B836642" w14:textId="77777777" w:rsidR="00F25809" w:rsidRPr="00F03D70" w:rsidRDefault="00F25809" w:rsidP="006E56C6">
      <w:pPr>
        <w:ind w:firstLine="900"/>
        <w:jc w:val="right"/>
        <w:rPr>
          <w:rFonts w:ascii="Arial" w:hAnsi="Arial" w:cs="Arial"/>
        </w:rPr>
        <w:pPrChange w:id="12" w:author="Лунева Наталия Валерьевна" w:date="2023-02-28T14:07:00Z">
          <w:pPr>
            <w:ind w:firstLine="900"/>
          </w:pPr>
        </w:pPrChange>
      </w:pPr>
    </w:p>
    <w:p w14:paraId="5AF6DFF8" w14:textId="77777777" w:rsidR="00F25809" w:rsidRDefault="00F25809" w:rsidP="00F25809">
      <w:pPr>
        <w:ind w:firstLine="900"/>
        <w:rPr>
          <w:rFonts w:ascii="Arial" w:hAnsi="Arial" w:cs="Arial"/>
        </w:rPr>
      </w:pPr>
    </w:p>
    <w:p w14:paraId="4BFB1FCF" w14:textId="77777777" w:rsidR="00F25809" w:rsidRDefault="00F25809" w:rsidP="00F25809">
      <w:pPr>
        <w:ind w:firstLine="900"/>
        <w:rPr>
          <w:rFonts w:ascii="Arial" w:hAnsi="Arial" w:cs="Arial"/>
        </w:rPr>
      </w:pPr>
    </w:p>
    <w:p w14:paraId="7C00258E" w14:textId="77777777" w:rsidR="00F25809" w:rsidRPr="00F03D70" w:rsidRDefault="00F25809" w:rsidP="00F25809">
      <w:pPr>
        <w:ind w:firstLine="900"/>
        <w:rPr>
          <w:rFonts w:ascii="Arial" w:hAnsi="Arial" w:cs="Arial"/>
        </w:rPr>
      </w:pPr>
    </w:p>
    <w:p w14:paraId="2CADC53A" w14:textId="77777777" w:rsidR="00AA5267" w:rsidRPr="00802F9B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17419AA" w14:textId="77777777" w:rsidR="006B1F17" w:rsidRPr="006F4B71" w:rsidRDefault="00BC2BBB" w:rsidP="00683D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6F4B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Регламент работы</w:t>
      </w:r>
      <w:r w:rsidR="0063080C" w:rsidRPr="006F4B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="00073913" w:rsidRPr="006F4B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комитет</w:t>
      </w:r>
      <w:r w:rsidRPr="006F4B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а</w:t>
      </w:r>
      <w:r w:rsidR="00073913" w:rsidRPr="006F4B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по строительству</w:t>
      </w:r>
    </w:p>
    <w:p w14:paraId="7E094F31" w14:textId="77777777" w:rsidR="00DE6D60" w:rsidRPr="006F4B71" w:rsidRDefault="00DE6D60" w:rsidP="00683DA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6F4B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В11.5</w:t>
      </w:r>
    </w:p>
    <w:p w14:paraId="46301318" w14:textId="77777777" w:rsidR="00AA5267" w:rsidRPr="006F4B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ru-RU"/>
        </w:rPr>
      </w:pPr>
    </w:p>
    <w:p w14:paraId="3D596925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A2379B9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E017A69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9C1DD92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D5DF231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8213EEE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E78177D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029E6E3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28B4917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47FBACB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32DC382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DB220D4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5A22D40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9AEA79F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C616185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EE6EE3A" w14:textId="77777777" w:rsidR="00A25071" w:rsidRPr="00802F9B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C4E08C7" w14:textId="77777777" w:rsidR="00A25071" w:rsidRPr="00802F9B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8B38EBD" w14:textId="77777777" w:rsidR="00A25071" w:rsidRPr="00802F9B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B77B755" w14:textId="77777777" w:rsidR="00A25071" w:rsidRPr="00802F9B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AC12D72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FF921A9" w14:textId="77777777" w:rsidR="00A25071" w:rsidRPr="00802F9B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38D59E4" w14:textId="77777777" w:rsidR="00A25071" w:rsidRPr="00802F9B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0BE3F4B" w14:textId="77777777" w:rsidR="00A25071" w:rsidRPr="00802F9B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D8EF452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03F999F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2F54C90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7872E6A" w14:textId="77777777" w:rsidR="00AA5267" w:rsidRPr="00802F9B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80C8D40" w14:textId="77777777" w:rsidR="00AA5267" w:rsidRPr="00802F9B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9383BA" w14:textId="77777777" w:rsidR="00F25809" w:rsidRPr="00F25809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2580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Екатеринбург, </w:t>
      </w:r>
    </w:p>
    <w:p w14:paraId="1A31483F" w14:textId="168111A5" w:rsidR="00AA5267" w:rsidRPr="00802F9B" w:rsidRDefault="00CC27DA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F25809">
        <w:rPr>
          <w:rFonts w:ascii="Arial" w:eastAsia="Times New Roman" w:hAnsi="Arial" w:cs="Arial"/>
          <w:b/>
          <w:sz w:val="24"/>
          <w:szCs w:val="24"/>
          <w:lang w:eastAsia="ru-RU"/>
        </w:rPr>
        <w:t>202</w:t>
      </w:r>
      <w:r w:rsidR="002254A9">
        <w:rPr>
          <w:rFonts w:ascii="Arial" w:eastAsia="Times New Roman" w:hAnsi="Arial" w:cs="Arial"/>
          <w:b/>
          <w:sz w:val="24"/>
          <w:szCs w:val="24"/>
          <w:lang w:eastAsia="ru-RU"/>
        </w:rPr>
        <w:t>3</w:t>
      </w:r>
      <w:r w:rsidR="00AA5267" w:rsidRPr="00802F9B">
        <w:rPr>
          <w:rFonts w:ascii="Arial" w:eastAsia="Times New Roman" w:hAnsi="Arial" w:cs="Arial"/>
          <w:sz w:val="24"/>
          <w:szCs w:val="24"/>
          <w:lang w:eastAsia="ru-RU"/>
        </w:rPr>
        <w:t> г. </w:t>
      </w:r>
      <w:r w:rsidR="00AA5267" w:rsidRPr="00802F9B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bookmarkEnd w:id="0"/>
    <w:bookmarkEnd w:id="1"/>
    <w:p w14:paraId="6FAD4BE9" w14:textId="77777777" w:rsidR="00BC2BBB" w:rsidRPr="00802F9B" w:rsidRDefault="00BC2BBB" w:rsidP="00802F9B">
      <w:pPr>
        <w:pStyle w:val="10"/>
        <w:spacing w:after="100" w:line="312" w:lineRule="auto"/>
        <w:ind w:firstLine="360"/>
        <w:rPr>
          <w:rFonts w:ascii="Arial" w:hAnsi="Arial"/>
          <w:lang w:eastAsia="ru-RU"/>
        </w:rPr>
      </w:pPr>
      <w:r w:rsidRPr="00802F9B">
        <w:rPr>
          <w:rFonts w:ascii="Arial" w:hAnsi="Arial"/>
          <w:lang w:eastAsia="ru-RU"/>
        </w:rPr>
        <w:lastRenderedPageBreak/>
        <w:t xml:space="preserve">Общие положения </w:t>
      </w:r>
    </w:p>
    <w:p w14:paraId="4C8EC844" w14:textId="77777777" w:rsidR="00E255DD" w:rsidRDefault="00BC2BBB" w:rsidP="000C1039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Настоящий Регламент </w:t>
      </w:r>
      <w:r w:rsidR="00E255DD">
        <w:rPr>
          <w:rStyle w:val="FontStyle26"/>
          <w:rFonts w:ascii="Arial" w:hAnsi="Arial" w:cs="Arial"/>
          <w:b w:val="0"/>
          <w:sz w:val="24"/>
          <w:szCs w:val="24"/>
        </w:rPr>
        <w:t>разработан в целях:</w:t>
      </w:r>
    </w:p>
    <w:p w14:paraId="66461E3B" w14:textId="4AF311FE" w:rsidR="00BC2BBB" w:rsidRDefault="00E255DD" w:rsidP="000C1039">
      <w:pPr>
        <w:pStyle w:val="af0"/>
        <w:widowControl w:val="0"/>
        <w:numPr>
          <w:ilvl w:val="0"/>
          <w:numId w:val="2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о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>предел</w:t>
      </w:r>
      <w:r>
        <w:rPr>
          <w:rStyle w:val="FontStyle26"/>
          <w:rFonts w:ascii="Arial" w:hAnsi="Arial" w:cs="Arial"/>
          <w:b w:val="0"/>
          <w:sz w:val="24"/>
          <w:szCs w:val="24"/>
        </w:rPr>
        <w:t>ения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поряд</w:t>
      </w:r>
      <w:r>
        <w:rPr>
          <w:rStyle w:val="FontStyle26"/>
          <w:rFonts w:ascii="Arial" w:hAnsi="Arial" w:cs="Arial"/>
          <w:b w:val="0"/>
          <w:sz w:val="24"/>
          <w:szCs w:val="24"/>
        </w:rPr>
        <w:t>ка и периодичности проведения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заседаний Комитета по </w:t>
      </w:r>
      <w:r w:rsidR="001E6E95" w:rsidRPr="00802F9B">
        <w:rPr>
          <w:rStyle w:val="FontStyle26"/>
          <w:rFonts w:ascii="Arial" w:hAnsi="Arial" w:cs="Arial"/>
          <w:b w:val="0"/>
          <w:sz w:val="24"/>
          <w:szCs w:val="24"/>
        </w:rPr>
        <w:t>строительству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(далее – Комитет) </w:t>
      </w:r>
      <w:r w:rsidR="00660199">
        <w:rPr>
          <w:rFonts w:ascii="Arial" w:eastAsia="Times New Roman" w:hAnsi="Arial"/>
          <w:bCs/>
          <w:color w:val="000000"/>
          <w:sz w:val="24"/>
          <w:szCs w:val="24"/>
        </w:rPr>
        <w:t xml:space="preserve">группы компаний </w:t>
      </w:r>
      <w:r w:rsidR="00660199" w:rsidRPr="009317B5">
        <w:rPr>
          <w:rFonts w:ascii="Arial" w:eastAsia="Times New Roman" w:hAnsi="Arial"/>
          <w:color w:val="000000"/>
          <w:sz w:val="24"/>
          <w:szCs w:val="24"/>
        </w:rPr>
        <w:t>ООО</w:t>
      </w:r>
      <w:r w:rsidR="00660199">
        <w:rPr>
          <w:rFonts w:ascii="Arial" w:eastAsia="Times New Roman" w:hAnsi="Arial"/>
          <w:bCs/>
          <w:color w:val="000000"/>
          <w:sz w:val="24"/>
          <w:szCs w:val="24"/>
        </w:rPr>
        <w:t> </w:t>
      </w:r>
      <w:r w:rsidR="00660199" w:rsidRPr="009317B5">
        <w:rPr>
          <w:rFonts w:ascii="Arial" w:eastAsia="Times New Roman" w:hAnsi="Arial"/>
          <w:color w:val="000000"/>
          <w:sz w:val="24"/>
          <w:szCs w:val="24"/>
        </w:rPr>
        <w:t>«А</w:t>
      </w:r>
      <w:r w:rsidR="00660199">
        <w:rPr>
          <w:rFonts w:ascii="Arial" w:eastAsia="Times New Roman" w:hAnsi="Arial"/>
          <w:bCs/>
          <w:color w:val="000000"/>
          <w:sz w:val="24"/>
          <w:szCs w:val="24"/>
        </w:rPr>
        <w:t>томстройкомплекс</w:t>
      </w:r>
      <w:r w:rsidR="00754BB3">
        <w:rPr>
          <w:rFonts w:ascii="Arial" w:eastAsia="Times New Roman" w:hAnsi="Arial"/>
          <w:bCs/>
          <w:color w:val="000000"/>
          <w:sz w:val="24"/>
          <w:szCs w:val="24"/>
        </w:rPr>
        <w:t>-Строительство</w:t>
      </w:r>
      <w:r w:rsidR="00660199" w:rsidRPr="009317B5">
        <w:rPr>
          <w:rFonts w:ascii="Arial" w:eastAsia="Times New Roman" w:hAnsi="Arial"/>
          <w:color w:val="000000"/>
          <w:sz w:val="24"/>
          <w:szCs w:val="24"/>
        </w:rPr>
        <w:t>»</w:t>
      </w:r>
      <w:r w:rsidR="00660199"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DA7146">
        <w:rPr>
          <w:rStyle w:val="FontStyle26"/>
          <w:rFonts w:ascii="Arial" w:hAnsi="Arial" w:cs="Arial"/>
          <w:b w:val="0"/>
          <w:sz w:val="24"/>
          <w:szCs w:val="24"/>
        </w:rPr>
        <w:t>(далее - Компания)</w:t>
      </w:r>
      <w:r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50AAC681" w14:textId="0D02A54B" w:rsidR="00E255DD" w:rsidRPr="00802F9B" w:rsidRDefault="00E255DD" w:rsidP="000C1039">
      <w:pPr>
        <w:pStyle w:val="af0"/>
        <w:widowControl w:val="0"/>
        <w:numPr>
          <w:ilvl w:val="0"/>
          <w:numId w:val="2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организации работ по контролю выполнения мероприятий и решений, принятых на Комитете.</w:t>
      </w:r>
    </w:p>
    <w:p w14:paraId="2B02AF8D" w14:textId="77777777" w:rsidR="003E4473" w:rsidRDefault="00BC2BBB" w:rsidP="000C1039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Настоящий Регламент разработан на основании </w:t>
      </w:r>
      <w:r w:rsidR="00F25809">
        <w:rPr>
          <w:rStyle w:val="FontStyle26"/>
          <w:rFonts w:ascii="Arial" w:hAnsi="Arial" w:cs="Arial"/>
          <w:b w:val="0"/>
          <w:sz w:val="24"/>
          <w:szCs w:val="24"/>
        </w:rPr>
        <w:t>«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Положения о Комитете по </w:t>
      </w:r>
      <w:r w:rsidR="001E6E95" w:rsidRPr="00802F9B">
        <w:rPr>
          <w:rStyle w:val="FontStyle26"/>
          <w:rFonts w:ascii="Arial" w:hAnsi="Arial" w:cs="Arial"/>
          <w:b w:val="0"/>
          <w:sz w:val="24"/>
          <w:szCs w:val="24"/>
        </w:rPr>
        <w:t>строительству</w:t>
      </w:r>
      <w:r w:rsidR="00F25809">
        <w:rPr>
          <w:rStyle w:val="FontStyle26"/>
          <w:rFonts w:ascii="Arial" w:hAnsi="Arial" w:cs="Arial"/>
          <w:b w:val="0"/>
          <w:sz w:val="24"/>
          <w:szCs w:val="24"/>
        </w:rPr>
        <w:t>»</w:t>
      </w:r>
      <w:r w:rsidR="00F25809" w:rsidRPr="00F2580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В11.4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659D2B48" w14:textId="066D78FA" w:rsidR="00E255DD" w:rsidRDefault="00E255DD" w:rsidP="000C1039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E255DD">
        <w:rPr>
          <w:rStyle w:val="FontStyle26"/>
          <w:rFonts w:ascii="Arial" w:hAnsi="Arial" w:cs="Arial"/>
          <w:b w:val="0"/>
          <w:sz w:val="24"/>
          <w:szCs w:val="24"/>
        </w:rPr>
        <w:t>Настоящий Регламент является внутренним нормативным документом Компании и подлежит обязательному применению всеми участниками процесса</w:t>
      </w:r>
      <w:r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346942E9" w14:textId="2AB97A0C" w:rsidR="00823A2C" w:rsidRDefault="00E255DD" w:rsidP="00802F9B">
      <w:pPr>
        <w:pStyle w:val="10"/>
        <w:spacing w:after="100" w:line="312" w:lineRule="auto"/>
        <w:ind w:firstLine="360"/>
        <w:rPr>
          <w:rFonts w:ascii="Arial" w:hAnsi="Arial"/>
          <w:lang w:eastAsia="ru-RU"/>
        </w:rPr>
      </w:pPr>
      <w:r>
        <w:rPr>
          <w:rFonts w:ascii="Arial" w:hAnsi="Arial"/>
          <w:lang w:eastAsia="ru-RU"/>
        </w:rPr>
        <w:t>Нормативные ссылки</w:t>
      </w:r>
    </w:p>
    <w:p w14:paraId="525992B5" w14:textId="066F3352" w:rsidR="00E255DD" w:rsidRPr="000C1039" w:rsidRDefault="00E255DD" w:rsidP="000C1039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0C1039">
        <w:rPr>
          <w:rFonts w:ascii="Arial" w:hAnsi="Arial" w:cs="Arial"/>
          <w:sz w:val="24"/>
          <w:szCs w:val="24"/>
        </w:rPr>
        <w:t>В настоящем Регламенте использованы ссылки на следующие документы:</w:t>
      </w:r>
    </w:p>
    <w:p w14:paraId="288BE6F7" w14:textId="68A3D55D" w:rsidR="00E255DD" w:rsidRPr="000C1039" w:rsidRDefault="000C1039" w:rsidP="000C1039">
      <w:pPr>
        <w:pStyle w:val="af0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</w:rPr>
      </w:pPr>
      <w:r w:rsidRPr="000C1039">
        <w:rPr>
          <w:rFonts w:ascii="Arial" w:hAnsi="Arial" w:cs="Arial"/>
          <w:sz w:val="24"/>
          <w:szCs w:val="24"/>
        </w:rPr>
        <w:t>В1.2</w:t>
      </w:r>
      <w:r w:rsidRPr="000C1039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0C1039">
        <w:rPr>
          <w:rFonts w:ascii="Arial" w:hAnsi="Arial" w:cs="Arial"/>
          <w:sz w:val="24"/>
          <w:szCs w:val="24"/>
        </w:rPr>
        <w:t>Регламент по организации и проведению совещаний;</w:t>
      </w:r>
    </w:p>
    <w:p w14:paraId="6E9E9DC7" w14:textId="76B5A0FE" w:rsidR="000C1039" w:rsidRPr="000C1039" w:rsidRDefault="000C1039" w:rsidP="000C1039">
      <w:pPr>
        <w:pStyle w:val="af0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eastAsia="ru-RU"/>
        </w:rPr>
      </w:pPr>
      <w:r w:rsidRPr="000C1039">
        <w:rPr>
          <w:rStyle w:val="FontStyle26"/>
          <w:rFonts w:ascii="Arial" w:hAnsi="Arial" w:cs="Arial"/>
          <w:b w:val="0"/>
          <w:bCs w:val="0"/>
          <w:sz w:val="24"/>
          <w:szCs w:val="24"/>
        </w:rPr>
        <w:t>В11.4</w:t>
      </w:r>
      <w:r w:rsidRPr="000C1039">
        <w:rPr>
          <w:rStyle w:val="FontStyle26"/>
          <w:rFonts w:ascii="Arial" w:hAnsi="Arial" w:cs="Arial"/>
          <w:b w:val="0"/>
          <w:sz w:val="24"/>
          <w:szCs w:val="24"/>
        </w:rPr>
        <w:t xml:space="preserve"> Положени</w:t>
      </w:r>
      <w:r w:rsidR="00103A2D"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0C1039">
        <w:rPr>
          <w:rStyle w:val="FontStyle26"/>
          <w:rFonts w:ascii="Arial" w:hAnsi="Arial" w:cs="Arial"/>
          <w:b w:val="0"/>
          <w:sz w:val="24"/>
          <w:szCs w:val="24"/>
        </w:rPr>
        <w:t xml:space="preserve"> о Комитете по строительству</w:t>
      </w:r>
      <w:r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2202B996" w14:textId="1C975FCC" w:rsidR="00F833F9" w:rsidRDefault="00F833F9" w:rsidP="00802F9B">
      <w:pPr>
        <w:pStyle w:val="10"/>
        <w:spacing w:after="100" w:line="312" w:lineRule="auto"/>
        <w:ind w:firstLine="360"/>
        <w:rPr>
          <w:rFonts w:ascii="Arial" w:hAnsi="Arial"/>
          <w:lang w:eastAsia="ru-RU"/>
        </w:rPr>
      </w:pPr>
      <w:r>
        <w:rPr>
          <w:rFonts w:ascii="Arial" w:hAnsi="Arial"/>
          <w:lang w:eastAsia="ru-RU"/>
        </w:rPr>
        <w:t xml:space="preserve">Основные </w:t>
      </w:r>
      <w:r w:rsidR="00A17247">
        <w:rPr>
          <w:rFonts w:ascii="Arial" w:hAnsi="Arial"/>
          <w:lang w:eastAsia="ru-RU"/>
        </w:rPr>
        <w:t>положения</w:t>
      </w:r>
    </w:p>
    <w:p w14:paraId="76AA92D9" w14:textId="77CBD572" w:rsidR="0003767A" w:rsidRPr="0003767A" w:rsidRDefault="0003767A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560CC">
        <w:rPr>
          <w:rFonts w:ascii="Arial" w:hAnsi="Arial" w:cs="Arial"/>
          <w:sz w:val="24"/>
          <w:szCs w:val="24"/>
        </w:rPr>
        <w:t>Состав Комитета утверждает приказом Генеральный директор в соответствии с требованиями Положения о комитете по строительству В11.4</w:t>
      </w:r>
      <w:r>
        <w:rPr>
          <w:rFonts w:ascii="Arial" w:hAnsi="Arial" w:cs="Arial"/>
          <w:sz w:val="24"/>
          <w:szCs w:val="24"/>
        </w:rPr>
        <w:t>.</w:t>
      </w:r>
    </w:p>
    <w:p w14:paraId="4EDA167F" w14:textId="7F6E9F08" w:rsidR="00BC2BBB" w:rsidRPr="009560A9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PrChange w:id="13" w:author="Лунева Наталия Валерьевна" w:date="2023-02-10T09:08:00Z">
            <w:rPr>
              <w:rStyle w:val="FontStyle26"/>
              <w:rFonts w:ascii="Arial" w:hAnsi="Arial" w:cs="Arial"/>
              <w:b w:val="0"/>
              <w:sz w:val="24"/>
              <w:szCs w:val="24"/>
            </w:rPr>
          </w:rPrChange>
        </w:rPr>
      </w:pPr>
      <w:r w:rsidRPr="009560A9">
        <w:rPr>
          <w:rFonts w:ascii="Arial" w:hAnsi="Arial" w:cs="Arial"/>
          <w:sz w:val="24"/>
          <w:szCs w:val="24"/>
        </w:rPr>
        <w:t>Заседания Комитета проводятся по мере необходимости</w:t>
      </w:r>
      <w:ins w:id="14" w:author="Лунева Наталия Валерьевна" w:date="2023-02-10T09:07:00Z">
        <w:r w:rsidR="009560A9" w:rsidRPr="009560A9">
          <w:rPr>
            <w:rFonts w:ascii="Arial" w:hAnsi="Arial" w:cs="Arial"/>
            <w:sz w:val="24"/>
            <w:szCs w:val="24"/>
          </w:rPr>
          <w:t xml:space="preserve">, </w:t>
        </w:r>
        <w:r w:rsidR="009560A9" w:rsidRPr="009560A9">
          <w:rPr>
            <w:rFonts w:ascii="Arial" w:hAnsi="Arial" w:cs="Arial"/>
            <w:sz w:val="24"/>
            <w:szCs w:val="24"/>
            <w:rPrChange w:id="15" w:author="Лунева Наталия Валерьевна" w:date="2023-02-10T09:08:00Z">
              <w:rPr>
                <w:rFonts w:eastAsia="Times New Roman"/>
                <w:b/>
                <w:bCs/>
                <w:color w:val="1F497D"/>
              </w:rPr>
            </w:rPrChange>
          </w:rPr>
          <w:t xml:space="preserve">но не реже 1 раза в 2 месяца </w:t>
        </w:r>
      </w:ins>
      <w:del w:id="16" w:author="Лунева Наталия Валерьевна" w:date="2023-02-10T09:08:00Z">
        <w:r w:rsidRPr="009560A9" w:rsidDel="009560A9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9560A9">
        <w:rPr>
          <w:rFonts w:ascii="Arial" w:hAnsi="Arial" w:cs="Arial"/>
          <w:sz w:val="24"/>
          <w:szCs w:val="24"/>
        </w:rPr>
        <w:t xml:space="preserve">(по мере формирования повестки </w:t>
      </w:r>
      <w:r w:rsidRPr="009560A9">
        <w:rPr>
          <w:rPrChange w:id="17" w:author="Лунева Наталия Валерьевна" w:date="2023-02-10T09:08:00Z">
            <w:rPr>
              <w:rStyle w:val="FontStyle26"/>
              <w:rFonts w:ascii="Arial" w:hAnsi="Arial" w:cs="Arial"/>
              <w:b w:val="0"/>
              <w:sz w:val="24"/>
              <w:szCs w:val="24"/>
            </w:rPr>
          </w:rPrChange>
        </w:rPr>
        <w:t xml:space="preserve">Комитета). При необходимости </w:t>
      </w:r>
      <w:r w:rsidR="001E6E95" w:rsidRPr="009560A9">
        <w:rPr>
          <w:rPrChange w:id="18" w:author="Лунева Наталия Валерьевна" w:date="2023-02-10T09:08:00Z">
            <w:rPr>
              <w:rStyle w:val="FontStyle26"/>
              <w:rFonts w:ascii="Arial" w:hAnsi="Arial" w:cs="Arial"/>
              <w:b w:val="0"/>
              <w:sz w:val="24"/>
              <w:szCs w:val="24"/>
            </w:rPr>
          </w:rPrChange>
        </w:rPr>
        <w:t>П</w:t>
      </w:r>
      <w:r w:rsidRPr="009560A9">
        <w:rPr>
          <w:rPrChange w:id="19" w:author="Лунева Наталия Валерьевна" w:date="2023-02-10T09:08:00Z">
            <w:rPr>
              <w:rStyle w:val="FontStyle26"/>
              <w:rFonts w:ascii="Arial" w:hAnsi="Arial" w:cs="Arial"/>
              <w:b w:val="0"/>
              <w:sz w:val="24"/>
              <w:szCs w:val="24"/>
            </w:rPr>
          </w:rPrChange>
        </w:rPr>
        <w:t>редседател</w:t>
      </w:r>
      <w:r w:rsidR="001E6E95" w:rsidRPr="009560A9">
        <w:rPr>
          <w:rPrChange w:id="20" w:author="Лунева Наталия Валерьевна" w:date="2023-02-10T09:08:00Z">
            <w:rPr>
              <w:rStyle w:val="FontStyle26"/>
              <w:rFonts w:ascii="Arial" w:hAnsi="Arial" w:cs="Arial"/>
              <w:b w:val="0"/>
              <w:sz w:val="24"/>
              <w:szCs w:val="24"/>
            </w:rPr>
          </w:rPrChange>
        </w:rPr>
        <w:t>ь</w:t>
      </w:r>
      <w:r w:rsidRPr="009560A9">
        <w:rPr>
          <w:rPrChange w:id="21" w:author="Лунева Наталия Валерьевна" w:date="2023-02-10T09:08:00Z">
            <w:rPr>
              <w:rStyle w:val="FontStyle26"/>
              <w:rFonts w:ascii="Arial" w:hAnsi="Arial" w:cs="Arial"/>
              <w:b w:val="0"/>
              <w:sz w:val="24"/>
              <w:szCs w:val="24"/>
            </w:rPr>
          </w:rPrChange>
        </w:rPr>
        <w:t xml:space="preserve"> Комитета устанавливает конкретные дни месяца, в которые проводятся очередные заседания Комитета.</w:t>
      </w:r>
    </w:p>
    <w:p w14:paraId="1F9DE021" w14:textId="6A061816" w:rsidR="00BC2BBB" w:rsidRPr="00802F9B" w:rsidRDefault="006F4B71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ри необходимости принятия стратегических решений, выходящих за рамки полномочий </w:t>
      </w:r>
      <w:r w:rsidR="001E6E95" w:rsidRPr="00802F9B">
        <w:rPr>
          <w:rStyle w:val="FontStyle26"/>
          <w:rFonts w:ascii="Arial" w:hAnsi="Arial" w:cs="Arial"/>
          <w:b w:val="0"/>
          <w:sz w:val="24"/>
          <w:szCs w:val="24"/>
        </w:rPr>
        <w:t>руководителя дивизиона Строительство</w:t>
      </w:r>
      <w:r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Pr="006F4B71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sz w:val="24"/>
          <w:szCs w:val="24"/>
        </w:rPr>
        <w:t>м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>огут быть организованы внеочередные заседания Комитета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</w:p>
    <w:p w14:paraId="06AC0B3D" w14:textId="7CE37C38" w:rsidR="00BC2BBB" w:rsidRPr="00802F9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Внеочередные заседания проходят по запросу руководителя текущего или перспективного проекта, или по требованию Председателя Комитета, но не чаще одного раза в </w:t>
      </w:r>
      <w:r w:rsidR="001E6E95" w:rsidRPr="00802F9B">
        <w:rPr>
          <w:rStyle w:val="FontStyle26"/>
          <w:rFonts w:ascii="Arial" w:hAnsi="Arial" w:cs="Arial"/>
          <w:b w:val="0"/>
          <w:sz w:val="24"/>
          <w:szCs w:val="24"/>
        </w:rPr>
        <w:t>две недели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</w:p>
    <w:p w14:paraId="1137CDF3" w14:textId="77777777" w:rsidR="00BC2BBB" w:rsidRPr="00802F9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Внеочередные заседания могут собираться для выработки решений по стратегическим вопросам взаимодействия с контрагентами по проекту или в случае возникновения иных внеплановых факторов, существенно влияющих на финансовые показатели проекта. </w:t>
      </w:r>
    </w:p>
    <w:p w14:paraId="6ED76E89" w14:textId="77777777" w:rsidR="005817B1" w:rsidRPr="005817B1" w:rsidRDefault="005817B1" w:rsidP="00103A2D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5817B1">
        <w:rPr>
          <w:rStyle w:val="FontStyle26"/>
          <w:rFonts w:ascii="Arial" w:hAnsi="Arial" w:cs="Arial"/>
          <w:b w:val="0"/>
          <w:sz w:val="24"/>
          <w:szCs w:val="24"/>
        </w:rPr>
        <w:t xml:space="preserve">Порядок информирования участников в соответствии с требованиями </w:t>
      </w:r>
      <w:r>
        <w:rPr>
          <w:rStyle w:val="FontStyle26"/>
          <w:rFonts w:ascii="Arial" w:hAnsi="Arial" w:cs="Arial"/>
          <w:b w:val="0"/>
          <w:sz w:val="24"/>
          <w:szCs w:val="24"/>
        </w:rPr>
        <w:t>«</w:t>
      </w:r>
      <w:r w:rsidRPr="00103A2D">
        <w:rPr>
          <w:rStyle w:val="FontStyle26"/>
          <w:rFonts w:ascii="Arial" w:hAnsi="Arial" w:cs="Arial"/>
          <w:b w:val="0"/>
          <w:sz w:val="24"/>
          <w:szCs w:val="24"/>
        </w:rPr>
        <w:t>Регламента по организации и проведению совещаний» В1.2.</w:t>
      </w:r>
    </w:p>
    <w:p w14:paraId="59B86D43" w14:textId="5CDED041" w:rsidR="00BC2BBB" w:rsidRPr="00802F9B" w:rsidRDefault="00BC2BBB" w:rsidP="00802F9B">
      <w:pPr>
        <w:pStyle w:val="10"/>
        <w:spacing w:after="100" w:line="312" w:lineRule="auto"/>
        <w:ind w:firstLine="360"/>
        <w:rPr>
          <w:rFonts w:ascii="Arial" w:hAnsi="Arial"/>
          <w:lang w:eastAsia="ru-RU"/>
        </w:rPr>
      </w:pPr>
      <w:r w:rsidRPr="00802F9B">
        <w:rPr>
          <w:rFonts w:ascii="Arial" w:hAnsi="Arial"/>
          <w:lang w:eastAsia="ru-RU"/>
        </w:rPr>
        <w:t xml:space="preserve">Порядок формирования повестки заседания </w:t>
      </w:r>
    </w:p>
    <w:p w14:paraId="134487F9" w14:textId="77777777" w:rsidR="00BC2BBB" w:rsidRPr="00802F9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Формирование повестки предстоящего заседания Комитета осуществляется Секретарем Комитета под руководством Председателя Комитета на основании предложений: </w:t>
      </w:r>
    </w:p>
    <w:p w14:paraId="47210CC2" w14:textId="0167A6B2" w:rsidR="00BC2BBB" w:rsidRPr="00802F9B" w:rsidRDefault="00BC2BBB" w:rsidP="00802F9B">
      <w:pPr>
        <w:pStyle w:val="af0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02F9B">
        <w:rPr>
          <w:rFonts w:ascii="Arial" w:hAnsi="Arial" w:cs="Arial"/>
          <w:sz w:val="24"/>
          <w:szCs w:val="24"/>
        </w:rPr>
        <w:t>Членов Комитета;</w:t>
      </w:r>
    </w:p>
    <w:p w14:paraId="59F35C3F" w14:textId="77777777" w:rsidR="00BC2BBB" w:rsidRPr="00802F9B" w:rsidRDefault="00BC2BBB" w:rsidP="00802F9B">
      <w:pPr>
        <w:pStyle w:val="af0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02F9B">
        <w:rPr>
          <w:rFonts w:ascii="Arial" w:hAnsi="Arial" w:cs="Arial"/>
          <w:sz w:val="24"/>
          <w:szCs w:val="24"/>
        </w:rPr>
        <w:t xml:space="preserve">Решений других коллегиальных органов </w:t>
      </w:r>
      <w:r w:rsidR="005817B1">
        <w:rPr>
          <w:rFonts w:ascii="Arial" w:hAnsi="Arial" w:cs="Arial"/>
          <w:sz w:val="24"/>
          <w:szCs w:val="24"/>
        </w:rPr>
        <w:t>Компании</w:t>
      </w:r>
      <w:r w:rsidRPr="00802F9B">
        <w:rPr>
          <w:rFonts w:ascii="Arial" w:hAnsi="Arial" w:cs="Arial"/>
          <w:sz w:val="24"/>
          <w:szCs w:val="24"/>
        </w:rPr>
        <w:t>;</w:t>
      </w:r>
    </w:p>
    <w:p w14:paraId="6826BAB2" w14:textId="77777777" w:rsidR="00BC2BBB" w:rsidRPr="00802F9B" w:rsidRDefault="001E6E95" w:rsidP="00802F9B">
      <w:pPr>
        <w:pStyle w:val="af0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02F9B">
        <w:rPr>
          <w:rFonts w:ascii="Arial" w:hAnsi="Arial" w:cs="Arial"/>
          <w:sz w:val="24"/>
          <w:szCs w:val="24"/>
        </w:rPr>
        <w:t>Инициаторов входа в строительные проекты</w:t>
      </w:r>
      <w:r w:rsidR="00802F9B">
        <w:rPr>
          <w:rFonts w:ascii="Arial" w:hAnsi="Arial" w:cs="Arial"/>
          <w:sz w:val="24"/>
          <w:szCs w:val="24"/>
        </w:rPr>
        <w:t>.</w:t>
      </w:r>
    </w:p>
    <w:p w14:paraId="30D52864" w14:textId="459805FA" w:rsidR="00BC2BBB" w:rsidRPr="00802F9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>Предложения оформляются инициатором рассмотрения вопроса в виде заявки с вопросами для обсуждения, а также с предлагаемым проектом решений по каждому вопросу (</w:t>
      </w:r>
      <w:hyperlink w:anchor="_Приложение_1_Заявка" w:history="1">
        <w:r w:rsidRPr="002254A9">
          <w:rPr>
            <w:rStyle w:val="a6"/>
            <w:rFonts w:ascii="Arial" w:hAnsi="Arial" w:cs="Arial"/>
            <w:sz w:val="24"/>
            <w:szCs w:val="24"/>
          </w:rPr>
          <w:t>Приложение № 1</w:t>
        </w:r>
      </w:hyperlink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к настоящему регламенту). Заявка направля</w:t>
      </w:r>
      <w:r w:rsidR="0094408B"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тся Секретарю Комитета не позднее, чем за </w:t>
      </w:r>
      <w:r w:rsidR="0094408B">
        <w:rPr>
          <w:rStyle w:val="FontStyle26"/>
          <w:rFonts w:ascii="Arial" w:hAnsi="Arial" w:cs="Arial"/>
          <w:b w:val="0"/>
          <w:sz w:val="24"/>
          <w:szCs w:val="24"/>
        </w:rPr>
        <w:t>5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рабочих дня до Заседания. </w:t>
      </w:r>
    </w:p>
    <w:p w14:paraId="611CF89B" w14:textId="1F47A0AD" w:rsidR="00BC2BBB" w:rsidRPr="00802F9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lastRenderedPageBreak/>
        <w:t>На основании поступивших заявок Секретарь Комитета формирует повестку заседания, состав приглашенных участников с правом голоса и предоставляет ее на согласование Председател</w:t>
      </w:r>
      <w:r w:rsidR="00E408B8" w:rsidRPr="00802F9B">
        <w:rPr>
          <w:rStyle w:val="FontStyle26"/>
          <w:rFonts w:ascii="Arial" w:hAnsi="Arial" w:cs="Arial"/>
          <w:b w:val="0"/>
          <w:sz w:val="24"/>
          <w:szCs w:val="24"/>
        </w:rPr>
        <w:t>ю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 не позднее, чем за </w:t>
      </w:r>
      <w:r w:rsidR="0094408B">
        <w:rPr>
          <w:rStyle w:val="FontStyle26"/>
          <w:rFonts w:ascii="Arial" w:hAnsi="Arial" w:cs="Arial"/>
          <w:b w:val="0"/>
          <w:sz w:val="24"/>
          <w:szCs w:val="24"/>
        </w:rPr>
        <w:t>4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рабочих дня до проведения заседания. </w:t>
      </w:r>
    </w:p>
    <w:p w14:paraId="2F7A2CF9" w14:textId="19EBD262" w:rsidR="00BC2BBB" w:rsidRPr="00802F9B" w:rsidRDefault="00E408B8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редседатель Комитета согласует и утверждает повестку не позднее, чем за </w:t>
      </w:r>
      <w:r w:rsidR="0094408B">
        <w:rPr>
          <w:rStyle w:val="FontStyle26"/>
          <w:rFonts w:ascii="Arial" w:hAnsi="Arial" w:cs="Arial"/>
          <w:b w:val="0"/>
          <w:sz w:val="24"/>
          <w:szCs w:val="24"/>
        </w:rPr>
        <w:t>3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дня до проведения заседания, и предоставляет утвержденную повестку Секретарю Комитета. </w:t>
      </w:r>
    </w:p>
    <w:p w14:paraId="7D1C1E0D" w14:textId="3511CA63" w:rsidR="00BC2BB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>Об итогах согласования повестки Председател</w:t>
      </w:r>
      <w:r w:rsidR="00E408B8" w:rsidRPr="00802F9B">
        <w:rPr>
          <w:rStyle w:val="FontStyle26"/>
          <w:rFonts w:ascii="Arial" w:hAnsi="Arial" w:cs="Arial"/>
          <w:b w:val="0"/>
          <w:sz w:val="24"/>
          <w:szCs w:val="24"/>
        </w:rPr>
        <w:t>ем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 Секретарь Комитета информирует инициаторов вопросов. </w:t>
      </w:r>
    </w:p>
    <w:p w14:paraId="068E0EBC" w14:textId="06F2C2A9" w:rsidR="00103A2D" w:rsidRPr="00103A2D" w:rsidRDefault="00103A2D" w:rsidP="00103A2D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Секретарь Комитета не позднее, чем за </w:t>
      </w:r>
      <w:r w:rsidR="0094408B">
        <w:rPr>
          <w:rStyle w:val="FontStyle26"/>
          <w:rFonts w:ascii="Arial" w:hAnsi="Arial" w:cs="Arial"/>
          <w:b w:val="0"/>
          <w:sz w:val="24"/>
          <w:szCs w:val="24"/>
        </w:rPr>
        <w:t>3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рабочих дня до дня проведения заседания рассылает утвержденную Председателем Комитета повестку заседания и материалы вместе с информационным сообщением всем участникам Комитета, докладчикам и приглашенным по вопросам повестки о времени, месте проведения заседания.</w:t>
      </w:r>
    </w:p>
    <w:p w14:paraId="3AB9D182" w14:textId="040F8199" w:rsidR="005817B1" w:rsidRPr="00802F9B" w:rsidRDefault="005817B1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5817B1">
        <w:rPr>
          <w:rStyle w:val="FontStyle26"/>
          <w:rFonts w:ascii="Arial" w:hAnsi="Arial" w:cs="Arial"/>
          <w:b w:val="0"/>
          <w:sz w:val="24"/>
          <w:szCs w:val="24"/>
        </w:rPr>
        <w:t xml:space="preserve">Порядок 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подготовки </w:t>
      </w:r>
      <w:r w:rsidR="00364256">
        <w:rPr>
          <w:rStyle w:val="FontStyle26"/>
          <w:rFonts w:ascii="Arial" w:hAnsi="Arial" w:cs="Arial"/>
          <w:b w:val="0"/>
          <w:sz w:val="24"/>
          <w:szCs w:val="24"/>
        </w:rPr>
        <w:t xml:space="preserve">и рассылки </w:t>
      </w:r>
      <w:r>
        <w:rPr>
          <w:rStyle w:val="FontStyle26"/>
          <w:rFonts w:ascii="Arial" w:hAnsi="Arial" w:cs="Arial"/>
          <w:b w:val="0"/>
          <w:sz w:val="24"/>
          <w:szCs w:val="24"/>
        </w:rPr>
        <w:t>Повестки</w:t>
      </w:r>
      <w:r w:rsidRPr="005817B1">
        <w:rPr>
          <w:rStyle w:val="FontStyle26"/>
          <w:rFonts w:ascii="Arial" w:hAnsi="Arial" w:cs="Arial"/>
          <w:b w:val="0"/>
          <w:sz w:val="24"/>
          <w:szCs w:val="24"/>
        </w:rPr>
        <w:t xml:space="preserve"> в соответствии с требованиями </w:t>
      </w:r>
      <w:r>
        <w:rPr>
          <w:rStyle w:val="FontStyle26"/>
          <w:rFonts w:ascii="Arial" w:hAnsi="Arial" w:cs="Arial"/>
          <w:b w:val="0"/>
          <w:sz w:val="24"/>
          <w:szCs w:val="24"/>
        </w:rPr>
        <w:t>«</w:t>
      </w:r>
      <w:r w:rsidRPr="005817B1">
        <w:rPr>
          <w:rFonts w:ascii="Arial" w:hAnsi="Arial" w:cs="Arial"/>
          <w:sz w:val="24"/>
          <w:szCs w:val="24"/>
        </w:rPr>
        <w:t>Регламент</w:t>
      </w:r>
      <w:r>
        <w:rPr>
          <w:rFonts w:ascii="Arial" w:hAnsi="Arial" w:cs="Arial"/>
          <w:sz w:val="24"/>
          <w:szCs w:val="24"/>
        </w:rPr>
        <w:t>а</w:t>
      </w:r>
      <w:r w:rsidRPr="005817B1">
        <w:rPr>
          <w:rFonts w:ascii="Arial" w:hAnsi="Arial" w:cs="Arial"/>
          <w:sz w:val="24"/>
          <w:szCs w:val="24"/>
        </w:rPr>
        <w:t xml:space="preserve"> по организации и проведению совещаний</w:t>
      </w:r>
      <w:r>
        <w:rPr>
          <w:rFonts w:ascii="Arial" w:hAnsi="Arial" w:cs="Arial"/>
          <w:sz w:val="24"/>
          <w:szCs w:val="24"/>
        </w:rPr>
        <w:t>»</w:t>
      </w:r>
      <w:r w:rsidRPr="005817B1">
        <w:rPr>
          <w:rFonts w:ascii="Arial" w:hAnsi="Arial" w:cs="Arial"/>
          <w:sz w:val="24"/>
          <w:szCs w:val="24"/>
        </w:rPr>
        <w:t xml:space="preserve"> В1.2</w:t>
      </w:r>
      <w:r w:rsidR="00364256">
        <w:rPr>
          <w:rFonts w:ascii="Arial" w:hAnsi="Arial" w:cs="Arial"/>
          <w:sz w:val="24"/>
          <w:szCs w:val="24"/>
        </w:rPr>
        <w:t>.</w:t>
      </w:r>
    </w:p>
    <w:p w14:paraId="6CDC8CA9" w14:textId="77777777" w:rsidR="00BC2BBB" w:rsidRPr="00802F9B" w:rsidRDefault="00BC2BBB" w:rsidP="00802F9B">
      <w:pPr>
        <w:pStyle w:val="10"/>
        <w:spacing w:after="100" w:line="312" w:lineRule="auto"/>
        <w:ind w:firstLine="360"/>
        <w:rPr>
          <w:rFonts w:ascii="Arial" w:hAnsi="Arial"/>
          <w:lang w:eastAsia="ru-RU"/>
        </w:rPr>
      </w:pPr>
      <w:r w:rsidRPr="00802F9B">
        <w:rPr>
          <w:rFonts w:ascii="Arial" w:hAnsi="Arial"/>
          <w:lang w:eastAsia="ru-RU"/>
        </w:rPr>
        <w:t xml:space="preserve">Порядок оформления принятых решений </w:t>
      </w:r>
    </w:p>
    <w:p w14:paraId="640D22DB" w14:textId="5D787763" w:rsidR="00BC2BBB" w:rsidRPr="00802F9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>Принятые решения Комитета Секретар</w:t>
      </w:r>
      <w:r w:rsidR="00660199">
        <w:rPr>
          <w:rStyle w:val="FontStyle26"/>
          <w:rFonts w:ascii="Arial" w:hAnsi="Arial" w:cs="Arial"/>
          <w:b w:val="0"/>
          <w:sz w:val="24"/>
          <w:szCs w:val="24"/>
        </w:rPr>
        <w:t>ь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</w:t>
      </w:r>
      <w:r w:rsidR="00660199">
        <w:rPr>
          <w:rStyle w:val="FontStyle26"/>
          <w:rFonts w:ascii="Arial" w:hAnsi="Arial" w:cs="Arial"/>
          <w:b w:val="0"/>
          <w:sz w:val="24"/>
          <w:szCs w:val="24"/>
        </w:rPr>
        <w:t xml:space="preserve"> фиксирует в протоколе устано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вленного образца </w:t>
      </w:r>
      <w:r w:rsidR="003512D6">
        <w:rPr>
          <w:rStyle w:val="FontStyle26"/>
          <w:rFonts w:ascii="Arial" w:hAnsi="Arial" w:cs="Arial"/>
          <w:b w:val="0"/>
          <w:sz w:val="24"/>
          <w:szCs w:val="24"/>
        </w:rPr>
        <w:t>в соответствии с требованиями «</w:t>
      </w:r>
      <w:r w:rsidR="003512D6" w:rsidRPr="005817B1">
        <w:rPr>
          <w:rFonts w:ascii="Arial" w:hAnsi="Arial" w:cs="Arial"/>
          <w:sz w:val="24"/>
          <w:szCs w:val="24"/>
        </w:rPr>
        <w:t>Регламент</w:t>
      </w:r>
      <w:r w:rsidR="003512D6">
        <w:rPr>
          <w:rFonts w:ascii="Arial" w:hAnsi="Arial" w:cs="Arial"/>
          <w:sz w:val="24"/>
          <w:szCs w:val="24"/>
        </w:rPr>
        <w:t>а</w:t>
      </w:r>
      <w:r w:rsidR="003512D6" w:rsidRPr="005817B1">
        <w:rPr>
          <w:rFonts w:ascii="Arial" w:hAnsi="Arial" w:cs="Arial"/>
          <w:sz w:val="24"/>
          <w:szCs w:val="24"/>
        </w:rPr>
        <w:t xml:space="preserve"> по организации и проведению совещаний</w:t>
      </w:r>
      <w:r w:rsidR="003512D6">
        <w:rPr>
          <w:rFonts w:ascii="Arial" w:hAnsi="Arial" w:cs="Arial"/>
          <w:sz w:val="24"/>
          <w:szCs w:val="24"/>
        </w:rPr>
        <w:t>»</w:t>
      </w:r>
      <w:r w:rsidR="003512D6" w:rsidRPr="005817B1">
        <w:rPr>
          <w:rFonts w:ascii="Arial" w:hAnsi="Arial" w:cs="Arial"/>
          <w:sz w:val="24"/>
          <w:szCs w:val="24"/>
        </w:rPr>
        <w:t xml:space="preserve"> В1.2</w:t>
      </w:r>
      <w:r w:rsidR="00364256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515C0515" w14:textId="16464AA2" w:rsidR="00BC2BBB" w:rsidRDefault="00BC2BBB" w:rsidP="00364256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364256">
        <w:rPr>
          <w:rStyle w:val="FontStyle26"/>
          <w:rFonts w:ascii="Arial" w:hAnsi="Arial" w:cs="Arial"/>
          <w:b w:val="0"/>
          <w:sz w:val="24"/>
          <w:szCs w:val="24"/>
        </w:rPr>
        <w:t xml:space="preserve">В случае невозможности принятия решения на заседании Комитета и </w:t>
      </w:r>
      <w:r w:rsidRPr="0036425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необходимости проведения дополнительного анализа, вопрос направляется на доработку. Инициатор вопроса назначается ответственным за доработку, сроки выполнения дополнительного анализа определяются Председателем комитета. После доработки вопрос выносится на очередное заседание Комитета в порядке, установленном настоящим </w:t>
      </w:r>
      <w:r w:rsidR="00364256"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Pr="0036425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егламентом. </w:t>
      </w:r>
    </w:p>
    <w:p w14:paraId="0FA98F55" w14:textId="10CFD04E" w:rsidR="0003767A" w:rsidRPr="00A560CC" w:rsidRDefault="0003767A" w:rsidP="00A560CC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A560CC">
        <w:rPr>
          <w:rStyle w:val="FontStyle26"/>
          <w:rFonts w:ascii="Arial" w:hAnsi="Arial" w:cs="Arial"/>
          <w:b w:val="0"/>
          <w:bCs w:val="0"/>
          <w:sz w:val="24"/>
          <w:szCs w:val="24"/>
        </w:rPr>
        <w:t>Решение принимается голосованием участниками К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омитета</w:t>
      </w:r>
      <w:r w:rsidRPr="00A560C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Решение считается принятым в случае единогласного решения, в противном случае решение принимает совет </w:t>
      </w:r>
      <w:r w:rsidR="0094408B">
        <w:rPr>
          <w:rStyle w:val="FontStyle26"/>
          <w:rFonts w:ascii="Arial" w:hAnsi="Arial" w:cs="Arial"/>
          <w:b w:val="0"/>
          <w:bCs w:val="0"/>
          <w:sz w:val="24"/>
          <w:szCs w:val="24"/>
        </w:rPr>
        <w:t>Д</w:t>
      </w:r>
      <w:r w:rsidRPr="00A560CC">
        <w:rPr>
          <w:rStyle w:val="FontStyle26"/>
          <w:rFonts w:ascii="Arial" w:hAnsi="Arial" w:cs="Arial"/>
          <w:b w:val="0"/>
          <w:bCs w:val="0"/>
          <w:sz w:val="24"/>
          <w:szCs w:val="24"/>
        </w:rPr>
        <w:t>иректоров.</w:t>
      </w:r>
    </w:p>
    <w:p w14:paraId="523BCAEC" w14:textId="77777777" w:rsidR="00BC2BBB" w:rsidRDefault="003512D6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Секретарь</w:t>
      </w:r>
      <w:r w:rsidR="00BC2BBB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 вносит поправки в проект решения и обеспечивает получение согласований нового проекта решений по электронной почте</w:t>
      </w:r>
      <w:r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5AE4A6D6" w14:textId="77777777" w:rsidR="003512D6" w:rsidRPr="00802F9B" w:rsidRDefault="003512D6" w:rsidP="003512D6">
      <w:pPr>
        <w:pStyle w:val="af0"/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Порядок согласования Протокола в соответствии с требованиями «</w:t>
      </w:r>
      <w:r w:rsidRPr="005817B1">
        <w:rPr>
          <w:rFonts w:ascii="Arial" w:hAnsi="Arial" w:cs="Arial"/>
          <w:sz w:val="24"/>
          <w:szCs w:val="24"/>
        </w:rPr>
        <w:t>Регламент</w:t>
      </w:r>
      <w:r>
        <w:rPr>
          <w:rFonts w:ascii="Arial" w:hAnsi="Arial" w:cs="Arial"/>
          <w:sz w:val="24"/>
          <w:szCs w:val="24"/>
        </w:rPr>
        <w:t>а</w:t>
      </w:r>
      <w:r w:rsidRPr="005817B1">
        <w:rPr>
          <w:rFonts w:ascii="Arial" w:hAnsi="Arial" w:cs="Arial"/>
          <w:sz w:val="24"/>
          <w:szCs w:val="24"/>
        </w:rPr>
        <w:t xml:space="preserve"> по организации и проведению совещаний</w:t>
      </w:r>
      <w:r>
        <w:rPr>
          <w:rFonts w:ascii="Arial" w:hAnsi="Arial" w:cs="Arial"/>
          <w:sz w:val="24"/>
          <w:szCs w:val="24"/>
        </w:rPr>
        <w:t>»</w:t>
      </w:r>
      <w:r w:rsidRPr="005817B1">
        <w:rPr>
          <w:rFonts w:ascii="Arial" w:hAnsi="Arial" w:cs="Arial"/>
          <w:sz w:val="24"/>
          <w:szCs w:val="24"/>
        </w:rPr>
        <w:t xml:space="preserve"> В1.2</w:t>
      </w:r>
      <w:r>
        <w:rPr>
          <w:rFonts w:ascii="Arial" w:hAnsi="Arial" w:cs="Arial"/>
          <w:sz w:val="24"/>
          <w:szCs w:val="24"/>
        </w:rPr>
        <w:t>.</w:t>
      </w:r>
    </w:p>
    <w:p w14:paraId="10E13730" w14:textId="77777777" w:rsidR="00BC2BB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Секретарь передает </w:t>
      </w:r>
      <w:r w:rsidR="003512D6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Протокол 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>на подписание Председателю Комитета</w:t>
      </w:r>
      <w:r w:rsidR="003512D6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2B0EDEF1" w14:textId="1900E931" w:rsidR="003512D6" w:rsidRPr="00802F9B" w:rsidRDefault="003512D6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После подписания Протокола Председателем, </w:t>
      </w:r>
      <w:r w:rsidR="00364256">
        <w:rPr>
          <w:rStyle w:val="FontStyle26"/>
          <w:rFonts w:ascii="Arial" w:hAnsi="Arial" w:cs="Arial"/>
          <w:b w:val="0"/>
          <w:sz w:val="24"/>
          <w:szCs w:val="24"/>
        </w:rPr>
        <w:t>С</w:t>
      </w:r>
      <w:r>
        <w:rPr>
          <w:rStyle w:val="FontStyle26"/>
          <w:rFonts w:ascii="Arial" w:hAnsi="Arial" w:cs="Arial"/>
          <w:b w:val="0"/>
          <w:sz w:val="24"/>
          <w:szCs w:val="24"/>
        </w:rPr>
        <w:t>екретарь организует рассылку Протокола в соответствии с требованиями «</w:t>
      </w:r>
      <w:r w:rsidRPr="005817B1">
        <w:rPr>
          <w:rFonts w:ascii="Arial" w:hAnsi="Arial" w:cs="Arial"/>
          <w:sz w:val="24"/>
          <w:szCs w:val="24"/>
        </w:rPr>
        <w:t>Регламент</w:t>
      </w:r>
      <w:r>
        <w:rPr>
          <w:rFonts w:ascii="Arial" w:hAnsi="Arial" w:cs="Arial"/>
          <w:sz w:val="24"/>
          <w:szCs w:val="24"/>
        </w:rPr>
        <w:t>а</w:t>
      </w:r>
      <w:r w:rsidRPr="005817B1">
        <w:rPr>
          <w:rFonts w:ascii="Arial" w:hAnsi="Arial" w:cs="Arial"/>
          <w:sz w:val="24"/>
          <w:szCs w:val="24"/>
        </w:rPr>
        <w:t xml:space="preserve"> по организации и проведению совещаний</w:t>
      </w:r>
      <w:r>
        <w:rPr>
          <w:rFonts w:ascii="Arial" w:hAnsi="Arial" w:cs="Arial"/>
          <w:sz w:val="24"/>
          <w:szCs w:val="24"/>
        </w:rPr>
        <w:t>»</w:t>
      </w:r>
      <w:r w:rsidRPr="005817B1">
        <w:rPr>
          <w:rFonts w:ascii="Arial" w:hAnsi="Arial" w:cs="Arial"/>
          <w:sz w:val="24"/>
          <w:szCs w:val="24"/>
        </w:rPr>
        <w:t xml:space="preserve"> В1.2</w:t>
      </w:r>
      <w:r>
        <w:rPr>
          <w:rFonts w:ascii="Arial" w:hAnsi="Arial" w:cs="Arial"/>
          <w:sz w:val="24"/>
          <w:szCs w:val="24"/>
        </w:rPr>
        <w:t>.</w:t>
      </w:r>
    </w:p>
    <w:p w14:paraId="748B875C" w14:textId="77777777" w:rsidR="00BC2BBB" w:rsidRPr="00802F9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Решения Комитета по </w:t>
      </w:r>
      <w:r w:rsidR="00E408B8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строительству 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обязательны для исполнения всеми работниками </w:t>
      </w:r>
      <w:r w:rsidR="003512D6">
        <w:rPr>
          <w:rStyle w:val="FontStyle26"/>
          <w:rFonts w:ascii="Arial" w:hAnsi="Arial" w:cs="Arial"/>
          <w:b w:val="0"/>
          <w:sz w:val="24"/>
          <w:szCs w:val="24"/>
        </w:rPr>
        <w:t>Компании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</w:p>
    <w:p w14:paraId="27D4BD06" w14:textId="77777777" w:rsidR="00BC2BBB" w:rsidRDefault="00BC2BBB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Подлинники решений и протоколов заседаний Комитета хранятся в бумажном виде у Секретаря Комитета по </w:t>
      </w:r>
      <w:r w:rsidR="00E408B8"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строительству </w:t>
      </w:r>
      <w:r w:rsidRPr="00802F9B">
        <w:rPr>
          <w:rStyle w:val="FontStyle26"/>
          <w:rFonts w:ascii="Arial" w:hAnsi="Arial" w:cs="Arial"/>
          <w:b w:val="0"/>
          <w:sz w:val="24"/>
          <w:szCs w:val="24"/>
        </w:rPr>
        <w:t xml:space="preserve">в течение 5 лет. Копии решений и протоколов хранятся в электронном виде бессрочно. </w:t>
      </w:r>
    </w:p>
    <w:p w14:paraId="27645889" w14:textId="1CB2FD98" w:rsidR="003512D6" w:rsidRPr="00364256" w:rsidRDefault="003512D6" w:rsidP="00802F9B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Контроль выполнения решений, принятых на Комитете осуществляет </w:t>
      </w:r>
      <w:r w:rsidR="00364256" w:rsidRPr="00364256">
        <w:rPr>
          <w:rStyle w:val="FontStyle26"/>
          <w:rFonts w:ascii="Arial" w:hAnsi="Arial" w:cs="Arial"/>
          <w:b w:val="0"/>
          <w:sz w:val="24"/>
          <w:szCs w:val="24"/>
        </w:rPr>
        <w:t>Секретарь Комитета.</w:t>
      </w:r>
    </w:p>
    <w:p w14:paraId="4D680E0E" w14:textId="199935A9" w:rsidR="00364256" w:rsidRPr="00DC2FE3" w:rsidRDefault="00364256" w:rsidP="00364256">
      <w:pPr>
        <w:pStyle w:val="af0"/>
        <w:widowControl w:val="0"/>
        <w:numPr>
          <w:ilvl w:val="1"/>
          <w:numId w:val="19"/>
        </w:numPr>
        <w:tabs>
          <w:tab w:val="left" w:pos="1276"/>
          <w:tab w:val="num" w:pos="156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DC2FE3">
        <w:rPr>
          <w:rStyle w:val="FontStyle26"/>
          <w:rFonts w:ascii="Arial" w:hAnsi="Arial" w:cs="Arial"/>
          <w:b w:val="0"/>
          <w:sz w:val="24"/>
          <w:szCs w:val="24"/>
        </w:rPr>
        <w:t>По решению Председателя Комитета протокол может передаваться в группу контроля поручений для организации контроля принятых решений.</w:t>
      </w:r>
    </w:p>
    <w:p w14:paraId="19B77767" w14:textId="77777777" w:rsidR="00364256" w:rsidRPr="00DC2FE3" w:rsidRDefault="00364256" w:rsidP="00DC2FE3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</w:p>
    <w:p w14:paraId="4FA552F0" w14:textId="77777777" w:rsidR="00BC2BBB" w:rsidRPr="00802F9B" w:rsidRDefault="00BC2BBB">
      <w:pPr>
        <w:rPr>
          <w:rFonts w:ascii="Arial" w:hAnsi="Arial" w:cs="Arial"/>
        </w:rPr>
      </w:pPr>
      <w:r w:rsidRPr="00802F9B">
        <w:rPr>
          <w:rFonts w:ascii="Arial" w:hAnsi="Arial" w:cs="Arial"/>
        </w:rPr>
        <w:br w:type="page"/>
      </w:r>
    </w:p>
    <w:p w14:paraId="4FF72BFD" w14:textId="7188F24B" w:rsidR="00364256" w:rsidRPr="00C53930" w:rsidRDefault="00364256" w:rsidP="00364256">
      <w:pPr>
        <w:pStyle w:val="10"/>
        <w:numPr>
          <w:ilvl w:val="0"/>
          <w:numId w:val="0"/>
        </w:numPr>
        <w:jc w:val="center"/>
        <w:rPr>
          <w:lang w:eastAsia="ru-RU"/>
        </w:rPr>
      </w:pPr>
      <w:bookmarkStart w:id="22" w:name="_Приложение_1_Заявка"/>
      <w:bookmarkStart w:id="23" w:name="_Toc105683277"/>
      <w:bookmarkEnd w:id="22"/>
      <w:r w:rsidRPr="0086103B">
        <w:rPr>
          <w:rFonts w:ascii="Arial" w:hAnsi="Arial"/>
          <w:lang w:eastAsia="ru-RU"/>
        </w:rPr>
        <w:lastRenderedPageBreak/>
        <w:t>Приложение 1</w:t>
      </w:r>
      <w:r>
        <w:rPr>
          <w:rFonts w:ascii="Arial" w:hAnsi="Arial"/>
          <w:lang w:eastAsia="ru-RU"/>
        </w:rPr>
        <w:br/>
      </w:r>
      <w:r w:rsidRPr="0086103B">
        <w:rPr>
          <w:rFonts w:ascii="Arial" w:hAnsi="Arial"/>
          <w:lang w:eastAsia="ru-RU"/>
        </w:rPr>
        <w:t>Заявка на включение в повестку</w:t>
      </w:r>
      <w:r w:rsidRPr="00C53930">
        <w:rPr>
          <w:rFonts w:ascii="Arial" w:hAnsi="Arial"/>
          <w:lang w:eastAsia="ru-RU"/>
        </w:rPr>
        <w:t xml:space="preserve"> </w:t>
      </w:r>
      <w:r w:rsidR="0094408B">
        <w:rPr>
          <w:rFonts w:ascii="Arial" w:hAnsi="Arial"/>
          <w:lang w:eastAsia="ru-RU"/>
        </w:rPr>
        <w:t>заседания Комитета по строительству</w:t>
      </w:r>
      <w:bookmarkEnd w:id="23"/>
    </w:p>
    <w:p w14:paraId="585F5CFB" w14:textId="77777777" w:rsidR="00364256" w:rsidRPr="0086103B" w:rsidRDefault="00364256" w:rsidP="00364256">
      <w:pPr>
        <w:rPr>
          <w:rFonts w:ascii="Arial" w:hAnsi="Arial" w:cs="Arial"/>
          <w:bCs/>
          <w:sz w:val="24"/>
          <w:szCs w:val="24"/>
          <w:lang w:eastAsia="ru-RU"/>
        </w:rPr>
      </w:pPr>
    </w:p>
    <w:p w14:paraId="5D7EDB61" w14:textId="2C82E0BD" w:rsidR="00364256" w:rsidRPr="0086103B" w:rsidRDefault="00364256" w:rsidP="00364256">
      <w:pPr>
        <w:rPr>
          <w:rFonts w:ascii="Arial" w:hAnsi="Arial" w:cs="Arial"/>
          <w:b/>
          <w:sz w:val="24"/>
          <w:szCs w:val="24"/>
        </w:rPr>
      </w:pPr>
      <w:r w:rsidRPr="0086103B">
        <w:rPr>
          <w:rFonts w:ascii="Arial" w:hAnsi="Arial" w:cs="Arial"/>
          <w:b/>
          <w:sz w:val="24"/>
          <w:szCs w:val="24"/>
        </w:rPr>
        <w:t xml:space="preserve">Секретарю </w:t>
      </w:r>
      <w:r>
        <w:rPr>
          <w:rFonts w:ascii="Arial" w:hAnsi="Arial" w:cs="Arial"/>
          <w:b/>
          <w:sz w:val="24"/>
          <w:szCs w:val="24"/>
        </w:rPr>
        <w:t>Комитета по строительству</w:t>
      </w:r>
    </w:p>
    <w:p w14:paraId="66B2FC0A" w14:textId="77777777" w:rsidR="00364256" w:rsidRDefault="00364256" w:rsidP="00364256">
      <w:pPr>
        <w:rPr>
          <w:rFonts w:ascii="Arial" w:hAnsi="Arial" w:cs="Arial"/>
          <w:b/>
          <w:sz w:val="24"/>
          <w:szCs w:val="24"/>
          <w:u w:val="single"/>
        </w:rPr>
      </w:pPr>
    </w:p>
    <w:p w14:paraId="7B7C09BC" w14:textId="77777777" w:rsidR="00364256" w:rsidRDefault="00364256" w:rsidP="00364256">
      <w:pPr>
        <w:rPr>
          <w:rFonts w:ascii="Arial" w:hAnsi="Arial" w:cs="Arial"/>
          <w:sz w:val="24"/>
          <w:szCs w:val="24"/>
        </w:rPr>
      </w:pPr>
      <w:r w:rsidRPr="0086103B">
        <w:rPr>
          <w:rFonts w:ascii="Arial" w:hAnsi="Arial" w:cs="Arial"/>
          <w:b/>
          <w:sz w:val="24"/>
          <w:szCs w:val="24"/>
          <w:u w:val="single"/>
        </w:rPr>
        <w:t>Наименование подразделения-инициатора рассмотрения вопроса</w:t>
      </w:r>
      <w:r w:rsidRPr="0086103B">
        <w:rPr>
          <w:rFonts w:ascii="Arial" w:hAnsi="Arial" w:cs="Arial"/>
          <w:sz w:val="24"/>
          <w:szCs w:val="24"/>
        </w:rPr>
        <w:t xml:space="preserve"> просит В</w:t>
      </w:r>
      <w:r>
        <w:rPr>
          <w:rFonts w:ascii="Arial" w:hAnsi="Arial" w:cs="Arial"/>
          <w:sz w:val="24"/>
          <w:szCs w:val="24"/>
        </w:rPr>
        <w:t>ас включить в повестку следующие</w:t>
      </w:r>
      <w:r w:rsidRPr="0086103B">
        <w:rPr>
          <w:rFonts w:ascii="Arial" w:hAnsi="Arial" w:cs="Arial"/>
          <w:sz w:val="24"/>
          <w:szCs w:val="24"/>
        </w:rPr>
        <w:t xml:space="preserve"> вопрос</w:t>
      </w:r>
      <w:r>
        <w:rPr>
          <w:rFonts w:ascii="Arial" w:hAnsi="Arial" w:cs="Arial"/>
          <w:sz w:val="24"/>
          <w:szCs w:val="24"/>
        </w:rPr>
        <w:t>ы и предлагает зафиксировать следующие решения</w:t>
      </w:r>
      <w:r w:rsidRPr="0086103B">
        <w:rPr>
          <w:rFonts w:ascii="Arial" w:hAnsi="Arial" w:cs="Arial"/>
          <w:sz w:val="24"/>
          <w:szCs w:val="24"/>
        </w:rPr>
        <w:t>:</w:t>
      </w:r>
    </w:p>
    <w:p w14:paraId="608E6609" w14:textId="77777777" w:rsidR="00364256" w:rsidRPr="00F743C2" w:rsidRDefault="00364256" w:rsidP="00364256">
      <w:pPr>
        <w:ind w:right="749" w:firstLine="708"/>
        <w:jc w:val="both"/>
        <w:rPr>
          <w:rFonts w:ascii="Arial" w:hAnsi="Arial" w:cs="Arial"/>
          <w:b/>
          <w:sz w:val="24"/>
          <w:szCs w:val="24"/>
        </w:rPr>
      </w:pPr>
      <w:r w:rsidRPr="00F743C2">
        <w:rPr>
          <w:rFonts w:ascii="Arial" w:hAnsi="Arial" w:cs="Arial"/>
          <w:b/>
          <w:sz w:val="24"/>
          <w:szCs w:val="24"/>
        </w:rPr>
        <w:t>Вопрос ____________________________________________________</w:t>
      </w:r>
    </w:p>
    <w:p w14:paraId="51ED411C" w14:textId="77777777" w:rsidR="00364256" w:rsidRPr="00F743C2" w:rsidRDefault="00364256" w:rsidP="00364256">
      <w:pPr>
        <w:ind w:right="749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a5"/>
        <w:tblW w:w="9634" w:type="dxa"/>
        <w:tblLook w:val="01E0" w:firstRow="1" w:lastRow="1" w:firstColumn="1" w:lastColumn="1" w:noHBand="0" w:noVBand="0"/>
        <w:tblPrChange w:id="24" w:author="Лунева Наталия Валерьевна" w:date="2023-02-10T09:08:00Z">
          <w:tblPr>
            <w:tblStyle w:val="a5"/>
            <w:tblW w:w="10201" w:type="dxa"/>
            <w:tblLook w:val="01E0" w:firstRow="1" w:lastRow="1" w:firstColumn="1" w:lastColumn="1" w:noHBand="0" w:noVBand="0"/>
          </w:tblPr>
        </w:tblPrChange>
      </w:tblPr>
      <w:tblGrid>
        <w:gridCol w:w="9634"/>
        <w:tblGridChange w:id="25">
          <w:tblGrid>
            <w:gridCol w:w="10201"/>
          </w:tblGrid>
        </w:tblGridChange>
      </w:tblGrid>
      <w:tr w:rsidR="00364256" w:rsidRPr="00530A11" w14:paraId="4ED9CBED" w14:textId="77777777" w:rsidTr="009560A9">
        <w:trPr>
          <w:trHeight w:val="340"/>
          <w:trPrChange w:id="26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27" w:author="Лунева Наталия Валерьевна" w:date="2023-02-10T09:08:00Z">
              <w:tcPr>
                <w:tcW w:w="10201" w:type="dxa"/>
              </w:tcPr>
            </w:tcPrChange>
          </w:tcPr>
          <w:p w14:paraId="49B8BA8F" w14:textId="0C573CBA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>Вопрос 1:</w:t>
            </w:r>
          </w:p>
        </w:tc>
      </w:tr>
      <w:tr w:rsidR="00364256" w:rsidRPr="00530A11" w14:paraId="40EF1D2A" w14:textId="77777777" w:rsidTr="009560A9">
        <w:trPr>
          <w:trHeight w:val="340"/>
          <w:trPrChange w:id="28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29" w:author="Лунева Наталия Валерьевна" w:date="2023-02-10T09:08:00Z">
              <w:tcPr>
                <w:tcW w:w="10201" w:type="dxa"/>
              </w:tcPr>
            </w:tcPrChange>
          </w:tcPr>
          <w:p w14:paraId="42A7F858" w14:textId="475EF47E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>1. Дата заседания Комитета, на котором планируется рассмотрение вопроса</w:t>
            </w:r>
            <w:r>
              <w:rPr>
                <w:rFonts w:ascii="Arial" w:hAnsi="Arial" w:cs="Arial"/>
              </w:rPr>
              <w:t xml:space="preserve"> - </w:t>
            </w:r>
          </w:p>
        </w:tc>
      </w:tr>
      <w:tr w:rsidR="00364256" w:rsidRPr="00530A11" w14:paraId="655ACFAB" w14:textId="77777777" w:rsidTr="009560A9">
        <w:trPr>
          <w:trHeight w:val="340"/>
          <w:trPrChange w:id="30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31" w:author="Лунева Наталия Валерьевна" w:date="2023-02-10T09:08:00Z">
              <w:tcPr>
                <w:tcW w:w="10201" w:type="dxa"/>
              </w:tcPr>
            </w:tcPrChange>
          </w:tcPr>
          <w:p w14:paraId="063CCB95" w14:textId="5F400B01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2. Время доклада (минут) </w:t>
            </w:r>
            <w:r>
              <w:rPr>
                <w:rFonts w:ascii="Arial" w:hAnsi="Arial" w:cs="Arial"/>
              </w:rPr>
              <w:t xml:space="preserve">- </w:t>
            </w:r>
          </w:p>
        </w:tc>
      </w:tr>
      <w:tr w:rsidR="00364256" w:rsidRPr="00530A11" w14:paraId="10B0168E" w14:textId="77777777" w:rsidTr="009560A9">
        <w:trPr>
          <w:trHeight w:val="340"/>
          <w:trPrChange w:id="32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33" w:author="Лунева Наталия Валерьевна" w:date="2023-02-10T09:08:00Z">
              <w:tcPr>
                <w:tcW w:w="10201" w:type="dxa"/>
              </w:tcPr>
            </w:tcPrChange>
          </w:tcPr>
          <w:p w14:paraId="4D996477" w14:textId="27822E08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3. Информация о докладчике (Ф.И.О., структурное подразделение, должность) </w:t>
            </w:r>
            <w:r>
              <w:rPr>
                <w:rFonts w:ascii="Arial" w:hAnsi="Arial" w:cs="Arial"/>
              </w:rPr>
              <w:t xml:space="preserve">- </w:t>
            </w:r>
          </w:p>
        </w:tc>
      </w:tr>
      <w:tr w:rsidR="00364256" w:rsidRPr="00530A11" w14:paraId="62816D0A" w14:textId="77777777" w:rsidTr="009560A9">
        <w:trPr>
          <w:trHeight w:val="340"/>
          <w:trPrChange w:id="34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35" w:author="Лунева Наталия Валерьевна" w:date="2023-02-10T09:08:00Z">
              <w:tcPr>
                <w:tcW w:w="10201" w:type="dxa"/>
              </w:tcPr>
            </w:tcPrChange>
          </w:tcPr>
          <w:p w14:paraId="1DBC792D" w14:textId="7754D546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4. Дополнительные участники/эксперты (Ф.И.О., структурное подразделение, должность) </w:t>
            </w:r>
            <w:r>
              <w:rPr>
                <w:rFonts w:ascii="Arial" w:hAnsi="Arial" w:cs="Arial"/>
              </w:rPr>
              <w:t xml:space="preserve">- </w:t>
            </w:r>
          </w:p>
        </w:tc>
      </w:tr>
      <w:tr w:rsidR="00364256" w:rsidRPr="00530A11" w14:paraId="0ABA43D9" w14:textId="77777777" w:rsidTr="009560A9">
        <w:trPr>
          <w:trHeight w:val="340"/>
          <w:trPrChange w:id="36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37" w:author="Лунева Наталия Валерьевна" w:date="2023-02-10T09:08:00Z">
              <w:tcPr>
                <w:tcW w:w="10201" w:type="dxa"/>
              </w:tcPr>
            </w:tcPrChange>
          </w:tcPr>
          <w:p w14:paraId="61FEE594" w14:textId="2A128177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5. Предлагаемое решение </w:t>
            </w:r>
            <w:r>
              <w:rPr>
                <w:rFonts w:ascii="Arial" w:hAnsi="Arial" w:cs="Arial"/>
              </w:rPr>
              <w:t xml:space="preserve">- </w:t>
            </w:r>
          </w:p>
        </w:tc>
      </w:tr>
      <w:tr w:rsidR="00364256" w:rsidRPr="00530A11" w14:paraId="46AD66F2" w14:textId="77777777" w:rsidTr="009560A9">
        <w:trPr>
          <w:trHeight w:val="340"/>
          <w:trPrChange w:id="38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39" w:author="Лунева Наталия Валерьевна" w:date="2023-02-10T09:08:00Z">
              <w:tcPr>
                <w:tcW w:w="10201" w:type="dxa"/>
              </w:tcPr>
            </w:tcPrChange>
          </w:tcPr>
          <w:p w14:paraId="41E9F01D" w14:textId="6FA0B200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6. Предлагаемый ответственный исполнитель (Ф.И.О., структурное подразделение, должность) </w:t>
            </w:r>
            <w:r>
              <w:rPr>
                <w:rFonts w:ascii="Arial" w:hAnsi="Arial" w:cs="Arial"/>
              </w:rPr>
              <w:t xml:space="preserve">- </w:t>
            </w:r>
          </w:p>
        </w:tc>
      </w:tr>
      <w:tr w:rsidR="00364256" w:rsidRPr="00530A11" w14:paraId="60C97F97" w14:textId="77777777" w:rsidTr="009560A9">
        <w:trPr>
          <w:trHeight w:val="340"/>
          <w:trPrChange w:id="40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41" w:author="Лунева Наталия Валерьевна" w:date="2023-02-10T09:08:00Z">
              <w:tcPr>
                <w:tcW w:w="10201" w:type="dxa"/>
              </w:tcPr>
            </w:tcPrChange>
          </w:tcPr>
          <w:p w14:paraId="2631D51D" w14:textId="6FA069E2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7. Предлагаемый срок исполнения </w:t>
            </w:r>
            <w:r>
              <w:rPr>
                <w:rFonts w:ascii="Arial" w:hAnsi="Arial" w:cs="Arial"/>
              </w:rPr>
              <w:t xml:space="preserve">- </w:t>
            </w:r>
          </w:p>
        </w:tc>
      </w:tr>
      <w:tr w:rsidR="00364256" w:rsidRPr="00530A11" w14:paraId="597E257D" w14:textId="77777777" w:rsidTr="009560A9">
        <w:trPr>
          <w:trHeight w:val="340"/>
          <w:trPrChange w:id="42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43" w:author="Лунева Наталия Валерьевна" w:date="2023-02-10T09:08:00Z">
              <w:tcPr>
                <w:tcW w:w="10201" w:type="dxa"/>
              </w:tcPr>
            </w:tcPrChange>
          </w:tcPr>
          <w:p w14:paraId="44C876B0" w14:textId="77777777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4256" w:rsidRPr="00530A11" w14:paraId="6F66096B" w14:textId="77777777" w:rsidTr="009560A9">
        <w:trPr>
          <w:trHeight w:val="340"/>
          <w:trPrChange w:id="44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45" w:author="Лунева Наталия Валерьевна" w:date="2023-02-10T09:08:00Z">
              <w:tcPr>
                <w:tcW w:w="10201" w:type="dxa"/>
              </w:tcPr>
            </w:tcPrChange>
          </w:tcPr>
          <w:p w14:paraId="543AD0B8" w14:textId="64F3712C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>Вопрос 2:</w:t>
            </w:r>
          </w:p>
        </w:tc>
      </w:tr>
      <w:tr w:rsidR="00364256" w:rsidRPr="00530A11" w14:paraId="4733C833" w14:textId="77777777" w:rsidTr="009560A9">
        <w:trPr>
          <w:trHeight w:val="340"/>
          <w:trPrChange w:id="46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47" w:author="Лунева Наталия Валерьевна" w:date="2023-02-10T09:08:00Z">
              <w:tcPr>
                <w:tcW w:w="10201" w:type="dxa"/>
              </w:tcPr>
            </w:tcPrChange>
          </w:tcPr>
          <w:p w14:paraId="16AB5DA2" w14:textId="180D4F50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1. Дата заседания Комитета, на котором планируется рассмотрение вопроса </w:t>
            </w:r>
          </w:p>
        </w:tc>
      </w:tr>
      <w:tr w:rsidR="00364256" w:rsidRPr="00530A11" w14:paraId="5E2228D4" w14:textId="77777777" w:rsidTr="009560A9">
        <w:trPr>
          <w:trHeight w:val="340"/>
          <w:trPrChange w:id="48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49" w:author="Лунева Наталия Валерьевна" w:date="2023-02-10T09:08:00Z">
              <w:tcPr>
                <w:tcW w:w="10201" w:type="dxa"/>
              </w:tcPr>
            </w:tcPrChange>
          </w:tcPr>
          <w:p w14:paraId="27E02CC4" w14:textId="51A87A8A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>2. Время доклада (минут)</w:t>
            </w:r>
          </w:p>
        </w:tc>
      </w:tr>
      <w:tr w:rsidR="00364256" w:rsidRPr="00530A11" w14:paraId="34F05712" w14:textId="77777777" w:rsidTr="009560A9">
        <w:trPr>
          <w:trHeight w:val="340"/>
          <w:trPrChange w:id="50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51" w:author="Лунева Наталия Валерьевна" w:date="2023-02-10T09:08:00Z">
              <w:tcPr>
                <w:tcW w:w="10201" w:type="dxa"/>
              </w:tcPr>
            </w:tcPrChange>
          </w:tcPr>
          <w:p w14:paraId="0CDA7CBF" w14:textId="4771EF1A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3. Информация о докладчике (Ф.И.О., структурное подразделение, должность) </w:t>
            </w:r>
          </w:p>
        </w:tc>
      </w:tr>
      <w:tr w:rsidR="00364256" w:rsidRPr="00530A11" w14:paraId="58609352" w14:textId="77777777" w:rsidTr="009560A9">
        <w:trPr>
          <w:trHeight w:val="340"/>
          <w:trPrChange w:id="52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53" w:author="Лунева Наталия Валерьевна" w:date="2023-02-10T09:08:00Z">
              <w:tcPr>
                <w:tcW w:w="10201" w:type="dxa"/>
              </w:tcPr>
            </w:tcPrChange>
          </w:tcPr>
          <w:p w14:paraId="6AD3BF58" w14:textId="78EE92A8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4. Дополнительные участники/эксперты (Ф.И.О., структурное подразделение, должность) </w:t>
            </w:r>
          </w:p>
        </w:tc>
      </w:tr>
      <w:tr w:rsidR="00364256" w:rsidRPr="00530A11" w14:paraId="662DE1EB" w14:textId="77777777" w:rsidTr="009560A9">
        <w:trPr>
          <w:trHeight w:val="340"/>
          <w:trPrChange w:id="54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55" w:author="Лунева Наталия Валерьевна" w:date="2023-02-10T09:08:00Z">
              <w:tcPr>
                <w:tcW w:w="10201" w:type="dxa"/>
              </w:tcPr>
            </w:tcPrChange>
          </w:tcPr>
          <w:p w14:paraId="4E71288F" w14:textId="737D2B8B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 xml:space="preserve">5. Предлагаемое решение </w:t>
            </w:r>
          </w:p>
        </w:tc>
      </w:tr>
      <w:tr w:rsidR="00364256" w:rsidRPr="00530A11" w14:paraId="1054EA73" w14:textId="77777777" w:rsidTr="009560A9">
        <w:trPr>
          <w:trHeight w:val="340"/>
          <w:trPrChange w:id="56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57" w:author="Лунева Наталия Валерьевна" w:date="2023-02-10T09:08:00Z">
              <w:tcPr>
                <w:tcW w:w="10201" w:type="dxa"/>
              </w:tcPr>
            </w:tcPrChange>
          </w:tcPr>
          <w:p w14:paraId="0CA0CFEA" w14:textId="02319BF1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>6. Предлагаемый ответственный исполнитель (Ф.И.О., структурное подразделение, должность)</w:t>
            </w:r>
            <w:r w:rsidR="003A438E">
              <w:rPr>
                <w:rFonts w:ascii="Arial" w:hAnsi="Arial" w:cs="Arial"/>
              </w:rPr>
              <w:t xml:space="preserve"> -</w:t>
            </w:r>
            <w:r w:rsidRPr="00634894">
              <w:rPr>
                <w:rFonts w:ascii="Arial" w:hAnsi="Arial" w:cs="Arial"/>
              </w:rPr>
              <w:t xml:space="preserve"> </w:t>
            </w:r>
          </w:p>
        </w:tc>
      </w:tr>
      <w:tr w:rsidR="00364256" w:rsidRPr="00530A11" w14:paraId="5E8AB495" w14:textId="77777777" w:rsidTr="009560A9">
        <w:trPr>
          <w:trHeight w:val="340"/>
          <w:trPrChange w:id="58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59" w:author="Лунева Наталия Валерьевна" w:date="2023-02-10T09:08:00Z">
              <w:tcPr>
                <w:tcW w:w="10201" w:type="dxa"/>
              </w:tcPr>
            </w:tcPrChange>
          </w:tcPr>
          <w:p w14:paraId="7172DCBA" w14:textId="5AE83E2A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  <w:r w:rsidRPr="00634894">
              <w:rPr>
                <w:rFonts w:ascii="Arial" w:hAnsi="Arial" w:cs="Arial"/>
              </w:rPr>
              <w:t>7. Предлагаемый срок исполнения</w:t>
            </w:r>
            <w:r w:rsidR="003A438E">
              <w:rPr>
                <w:rFonts w:ascii="Arial" w:hAnsi="Arial" w:cs="Arial"/>
              </w:rPr>
              <w:t xml:space="preserve"> </w:t>
            </w:r>
            <w:r w:rsidR="003A438E">
              <w:t xml:space="preserve">- </w:t>
            </w:r>
          </w:p>
        </w:tc>
      </w:tr>
      <w:tr w:rsidR="00364256" w:rsidRPr="00530A11" w14:paraId="13C28B74" w14:textId="77777777" w:rsidTr="009560A9">
        <w:trPr>
          <w:trHeight w:val="340"/>
          <w:trPrChange w:id="60" w:author="Лунева Наталия Валерьевна" w:date="2023-02-10T09:08:00Z">
            <w:trPr>
              <w:trHeight w:val="340"/>
            </w:trPr>
          </w:trPrChange>
        </w:trPr>
        <w:tc>
          <w:tcPr>
            <w:tcW w:w="9634" w:type="dxa"/>
            <w:tcPrChange w:id="61" w:author="Лунева Наталия Валерьевна" w:date="2023-02-10T09:08:00Z">
              <w:tcPr>
                <w:tcW w:w="10201" w:type="dxa"/>
              </w:tcPr>
            </w:tcPrChange>
          </w:tcPr>
          <w:p w14:paraId="51931CBE" w14:textId="57D70736" w:rsidR="00364256" w:rsidRDefault="00364256" w:rsidP="003642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6CA03B" w14:textId="77777777" w:rsidR="00364256" w:rsidRPr="00F743C2" w:rsidRDefault="00364256" w:rsidP="00364256">
      <w:pPr>
        <w:pStyle w:val="af1"/>
        <w:tabs>
          <w:tab w:val="left" w:pos="0"/>
        </w:tabs>
        <w:rPr>
          <w:rFonts w:ascii="Arial" w:hAnsi="Arial" w:cs="Arial"/>
        </w:rPr>
      </w:pPr>
    </w:p>
    <w:p w14:paraId="474BCF06" w14:textId="77777777" w:rsidR="00364256" w:rsidRDefault="00364256" w:rsidP="00364256">
      <w:pPr>
        <w:pStyle w:val="af1"/>
        <w:tabs>
          <w:tab w:val="left" w:pos="0"/>
        </w:tabs>
        <w:rPr>
          <w:rFonts w:ascii="Arial" w:hAnsi="Arial" w:cs="Arial"/>
        </w:rPr>
      </w:pPr>
    </w:p>
    <w:p w14:paraId="4251FFFB" w14:textId="77777777" w:rsidR="00364256" w:rsidRDefault="00364256" w:rsidP="00364256">
      <w:pPr>
        <w:pStyle w:val="af1"/>
        <w:tabs>
          <w:tab w:val="left" w:pos="0"/>
        </w:tabs>
        <w:rPr>
          <w:rFonts w:ascii="Arial" w:hAnsi="Arial" w:cs="Arial"/>
        </w:rPr>
      </w:pPr>
    </w:p>
    <w:p w14:paraId="5ED6221D" w14:textId="77777777" w:rsidR="00364256" w:rsidRPr="00364256" w:rsidRDefault="00364256" w:rsidP="00364256">
      <w:pPr>
        <w:pStyle w:val="af1"/>
        <w:tabs>
          <w:tab w:val="left" w:pos="0"/>
        </w:tabs>
        <w:rPr>
          <w:rFonts w:ascii="Arial" w:hAnsi="Arial" w:cs="Arial"/>
        </w:rPr>
      </w:pPr>
    </w:p>
    <w:p w14:paraId="57E79BE2" w14:textId="0554BBD9" w:rsidR="00364256" w:rsidRPr="00364256" w:rsidRDefault="00364256" w:rsidP="00364256">
      <w:pPr>
        <w:rPr>
          <w:rFonts w:ascii="Arial" w:hAnsi="Arial" w:cs="Arial"/>
          <w:sz w:val="24"/>
          <w:szCs w:val="24"/>
        </w:rPr>
      </w:pPr>
      <w:r w:rsidRPr="00364256">
        <w:rPr>
          <w:rFonts w:ascii="Arial" w:hAnsi="Arial" w:cs="Arial"/>
          <w:sz w:val="24"/>
          <w:szCs w:val="24"/>
        </w:rPr>
        <w:t>Руководитель подразделения          _______________________________</w:t>
      </w:r>
      <w:proofErr w:type="gramStart"/>
      <w:r w:rsidRPr="00364256">
        <w:rPr>
          <w:rFonts w:ascii="Arial" w:hAnsi="Arial" w:cs="Arial"/>
          <w:sz w:val="24"/>
          <w:szCs w:val="24"/>
        </w:rPr>
        <w:t>_  Ф.И.О.</w:t>
      </w:r>
      <w:proofErr w:type="gramEnd"/>
    </w:p>
    <w:p w14:paraId="6B5415C6" w14:textId="730D47B1" w:rsidR="00364256" w:rsidRPr="00364256" w:rsidRDefault="00364256" w:rsidP="00364256">
      <w:pPr>
        <w:jc w:val="both"/>
        <w:rPr>
          <w:rFonts w:ascii="Arial" w:hAnsi="Arial" w:cs="Arial"/>
          <w:sz w:val="24"/>
          <w:szCs w:val="24"/>
        </w:rPr>
      </w:pPr>
      <w:r w:rsidRPr="00364256">
        <w:rPr>
          <w:rFonts w:ascii="Arial" w:hAnsi="Arial" w:cs="Arial"/>
          <w:sz w:val="24"/>
          <w:szCs w:val="24"/>
        </w:rPr>
        <w:t>Инициатор вопроса                            ________________________________   Ф.И.О</w:t>
      </w:r>
    </w:p>
    <w:p w14:paraId="45430A33" w14:textId="7A707F2D" w:rsidR="00BC2BBB" w:rsidRPr="00802F9B" w:rsidRDefault="00BC2BBB">
      <w:pPr>
        <w:rPr>
          <w:rFonts w:ascii="Arial" w:hAnsi="Arial" w:cs="Arial"/>
        </w:rPr>
      </w:pPr>
    </w:p>
    <w:sectPr w:rsidR="00BC2BBB" w:rsidRPr="00802F9B" w:rsidSect="00802F9B">
      <w:headerReference w:type="default" r:id="rId12"/>
      <w:footerReference w:type="default" r:id="rId13"/>
      <w:footerReference w:type="first" r:id="rId14"/>
      <w:pgSz w:w="11906" w:h="16838"/>
      <w:pgMar w:top="720" w:right="720" w:bottom="851" w:left="1418" w:header="425" w:footer="1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3F5DB" w14:textId="77777777" w:rsidR="0088066F" w:rsidRDefault="0088066F" w:rsidP="004F3498">
      <w:pPr>
        <w:spacing w:after="0" w:line="240" w:lineRule="auto"/>
      </w:pPr>
      <w:r>
        <w:separator/>
      </w:r>
    </w:p>
  </w:endnote>
  <w:endnote w:type="continuationSeparator" w:id="0">
    <w:p w14:paraId="6EA642C0" w14:textId="77777777" w:rsidR="0088066F" w:rsidRDefault="0088066F" w:rsidP="004F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9999999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741341"/>
      <w:docPartObj>
        <w:docPartGallery w:val="Page Numbers (Bottom of Page)"/>
        <w:docPartUnique/>
      </w:docPartObj>
    </w:sdtPr>
    <w:sdtEndPr/>
    <w:sdtContent>
      <w:p w14:paraId="3F0CFCF5" w14:textId="77777777" w:rsidR="00CA1266" w:rsidRDefault="00CA12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0CE">
          <w:rPr>
            <w:noProof/>
          </w:rPr>
          <w:t>5</w:t>
        </w:r>
        <w:r>
          <w:fldChar w:fldCharType="end"/>
        </w:r>
      </w:p>
    </w:sdtContent>
  </w:sdt>
  <w:p w14:paraId="70511280" w14:textId="77777777" w:rsidR="00EE4627" w:rsidRPr="00A25071" w:rsidRDefault="00EE4627" w:rsidP="00EA0A73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2958F" w14:textId="77777777" w:rsidR="00EE4627" w:rsidRDefault="00EE4627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790E5" w14:textId="77777777" w:rsidR="0088066F" w:rsidRDefault="0088066F" w:rsidP="004F3498">
      <w:pPr>
        <w:spacing w:after="0" w:line="240" w:lineRule="auto"/>
      </w:pPr>
      <w:r>
        <w:separator/>
      </w:r>
    </w:p>
  </w:footnote>
  <w:footnote w:type="continuationSeparator" w:id="0">
    <w:p w14:paraId="72405456" w14:textId="77777777" w:rsidR="0088066F" w:rsidRDefault="0088066F" w:rsidP="004F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single" w:sz="18" w:space="0" w:color="339966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476"/>
      <w:gridCol w:w="1531"/>
      <w:gridCol w:w="6632"/>
    </w:tblGrid>
    <w:tr w:rsidR="00CA1266" w:rsidRPr="00B42569" w14:paraId="2FD4EE17" w14:textId="77777777" w:rsidTr="00A560CC">
      <w:tc>
        <w:tcPr>
          <w:tcW w:w="1476" w:type="dxa"/>
          <w:shd w:val="clear" w:color="auto" w:fill="FFFFFF" w:themeFill="background1"/>
        </w:tcPr>
        <w:p w14:paraId="5F64B4C7" w14:textId="77777777" w:rsidR="00CA1266" w:rsidRDefault="00CA1266" w:rsidP="00CA1266">
          <w:pPr>
            <w:pStyle w:val="a7"/>
            <w:rPr>
              <w:rFonts w:ascii="Arial" w:hAnsi="Arial" w:cs="Arial"/>
            </w:rPr>
          </w:pPr>
          <w:bookmarkStart w:id="62" w:name="_Hlk109655853"/>
          <w:r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398A1C6" wp14:editId="5183143A">
                <wp:extent cx="800100" cy="609600"/>
                <wp:effectExtent l="0" t="0" r="0" b="0"/>
                <wp:docPr id="11" name="Рисунок 1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57810CF" w14:textId="77777777" w:rsidR="00CA1266" w:rsidRDefault="00CA1266" w:rsidP="00CA1266">
          <w:pPr>
            <w:pStyle w:val="a7"/>
            <w:rPr>
              <w:rFonts w:ascii="Arial" w:hAnsi="Arial" w:cs="Arial"/>
            </w:rPr>
          </w:pPr>
        </w:p>
      </w:tc>
      <w:tc>
        <w:tcPr>
          <w:tcW w:w="1531" w:type="dxa"/>
          <w:shd w:val="clear" w:color="auto" w:fill="FFFFFF" w:themeFill="background1"/>
          <w:vAlign w:val="center"/>
        </w:tcPr>
        <w:p w14:paraId="5A2998DC" w14:textId="77777777" w:rsidR="00CA1266" w:rsidRPr="00D425F1" w:rsidRDefault="00CA1266" w:rsidP="00CA1266">
          <w:pPr>
            <w:pStyle w:val="a7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</w:t>
          </w:r>
          <w:r w:rsidR="00DE6D60">
            <w:rPr>
              <w:rFonts w:ascii="Arial" w:hAnsi="Arial" w:cs="Arial"/>
              <w:b/>
            </w:rPr>
            <w:t>11.5</w:t>
          </w:r>
        </w:p>
      </w:tc>
      <w:tc>
        <w:tcPr>
          <w:tcW w:w="6632" w:type="dxa"/>
          <w:shd w:val="clear" w:color="auto" w:fill="FFFFFF" w:themeFill="background1"/>
          <w:vAlign w:val="center"/>
        </w:tcPr>
        <w:p w14:paraId="08DA0A97" w14:textId="77777777" w:rsidR="00CA1266" w:rsidRPr="00D425F1" w:rsidRDefault="00CA1266" w:rsidP="00CA1266">
          <w:pPr>
            <w:pStyle w:val="a7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 работы комитета по строительству</w:t>
          </w:r>
          <w:r w:rsidRPr="00D425F1">
            <w:rPr>
              <w:rFonts w:ascii="Arial" w:hAnsi="Arial" w:cs="Arial"/>
              <w:b/>
            </w:rPr>
            <w:t xml:space="preserve"> </w:t>
          </w:r>
        </w:p>
      </w:tc>
    </w:tr>
    <w:bookmarkEnd w:id="62"/>
  </w:tbl>
  <w:p w14:paraId="16BEBAC8" w14:textId="77777777" w:rsidR="00EE4627" w:rsidRPr="00CA1266" w:rsidRDefault="00EE4627" w:rsidP="00EA0A73">
    <w:pPr>
      <w:spacing w:after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85714A6"/>
    <w:multiLevelType w:val="multilevel"/>
    <w:tmpl w:val="CE30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077019"/>
    <w:multiLevelType w:val="multilevel"/>
    <w:tmpl w:val="789C8BCE"/>
    <w:lvl w:ilvl="0">
      <w:start w:val="1"/>
      <w:numFmt w:val="decimal"/>
      <w:lvlText w:val="%1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</w:rPr>
    </w:lvl>
    <w:lvl w:ilvl="1">
      <w:start w:val="1"/>
      <w:numFmt w:val="lowerLetter"/>
      <w:lvlText w:val="—"/>
      <w:lvlJc w:val="left"/>
      <w:pPr>
        <w:tabs>
          <w:tab w:val="num" w:pos="1020"/>
        </w:tabs>
        <w:ind w:left="1020" w:hanging="340"/>
      </w:pPr>
      <w:rPr>
        <w:rFonts w:ascii="Arial" w:hAnsi="Arial" w:cs="Arial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 w:hint="default"/>
      </w:rPr>
    </w:lvl>
    <w:lvl w:ilvl="3">
      <w:start w:val="1"/>
      <w:numFmt w:val="decimal"/>
      <w:lvlText w:val="—"/>
      <w:lvlJc w:val="left"/>
      <w:pPr>
        <w:tabs>
          <w:tab w:val="num" w:pos="1701"/>
        </w:tabs>
        <w:ind w:left="1701" w:hanging="341"/>
      </w:pPr>
      <w:rPr>
        <w:rFonts w:ascii="Arial" w:hAnsi="Arial" w:cs="Arial" w:hint="default"/>
      </w:rPr>
    </w:lvl>
    <w:lvl w:ilvl="4">
      <w:start w:val="1"/>
      <w:numFmt w:val="lowerLetter"/>
      <w:lvlText w:val="-"/>
      <w:lvlJc w:val="left"/>
      <w:pPr>
        <w:tabs>
          <w:tab w:val="num" w:pos="2041"/>
        </w:tabs>
        <w:ind w:left="2041" w:hanging="340"/>
      </w:pPr>
      <w:rPr>
        <w:rFonts w:ascii="9999999" w:hAnsi="9999999" w:hint="default"/>
      </w:rPr>
    </w:lvl>
    <w:lvl w:ilvl="5">
      <w:start w:val="1"/>
      <w:numFmt w:val="lowerRoman"/>
      <w:lvlText w:val="—"/>
      <w:lvlJc w:val="left"/>
      <w:pPr>
        <w:tabs>
          <w:tab w:val="num" w:pos="2381"/>
        </w:tabs>
        <w:ind w:left="2381" w:hanging="340"/>
      </w:pPr>
      <w:rPr>
        <w:rFonts w:ascii="Arial" w:hAnsi="Arial" w:cs="Arial" w:hint="default"/>
      </w:rPr>
    </w:lvl>
    <w:lvl w:ilvl="6">
      <w:start w:val="1"/>
      <w:numFmt w:val="decimal"/>
      <w:lvlText w:val="-"/>
      <w:lvlJc w:val="left"/>
      <w:pPr>
        <w:tabs>
          <w:tab w:val="num" w:pos="2721"/>
        </w:tabs>
        <w:ind w:left="2721" w:hanging="340"/>
      </w:pPr>
      <w:rPr>
        <w:rFonts w:ascii="9999999" w:hAnsi="9999999" w:hint="default"/>
      </w:rPr>
    </w:lvl>
    <w:lvl w:ilvl="7">
      <w:start w:val="1"/>
      <w:numFmt w:val="lowerLetter"/>
      <w:lvlText w:val="—"/>
      <w:lvlJc w:val="left"/>
      <w:pPr>
        <w:tabs>
          <w:tab w:val="num" w:pos="3061"/>
        </w:tabs>
        <w:ind w:left="3061" w:hanging="340"/>
      </w:pPr>
      <w:rPr>
        <w:rFonts w:ascii="Arial" w:hAnsi="Arial" w:cs="Arial" w:hint="default"/>
      </w:rPr>
    </w:lvl>
    <w:lvl w:ilvl="8">
      <w:start w:val="1"/>
      <w:numFmt w:val="lowerRoman"/>
      <w:lvlText w:val="-"/>
      <w:lvlJc w:val="left"/>
      <w:pPr>
        <w:tabs>
          <w:tab w:val="num" w:pos="3401"/>
        </w:tabs>
        <w:ind w:left="3401" w:hanging="340"/>
      </w:pPr>
      <w:rPr>
        <w:rFonts w:ascii="9999999" w:hAnsi="9999999" w:hint="default"/>
      </w:rPr>
    </w:lvl>
  </w:abstractNum>
  <w:abstractNum w:abstractNumId="4" w15:restartNumberingAfterBreak="0">
    <w:nsid w:val="18830B39"/>
    <w:multiLevelType w:val="multilevel"/>
    <w:tmpl w:val="78FC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0621F"/>
    <w:multiLevelType w:val="multilevel"/>
    <w:tmpl w:val="24ECEAE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lang w:val="en-US"/>
      </w:rPr>
    </w:lvl>
    <w:lvl w:ilvl="1">
      <w:start w:val="1"/>
      <w:numFmt w:val="lowerLetter"/>
      <w:lvlText w:val="—"/>
      <w:lvlJc w:val="left"/>
      <w:pPr>
        <w:tabs>
          <w:tab w:val="num" w:pos="1020"/>
        </w:tabs>
        <w:ind w:left="1020" w:hanging="340"/>
      </w:pPr>
      <w:rPr>
        <w:rFonts w:ascii="Arial" w:hAnsi="Arial" w:cs="Arial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 w:hint="default"/>
      </w:rPr>
    </w:lvl>
    <w:lvl w:ilvl="3">
      <w:start w:val="1"/>
      <w:numFmt w:val="decimal"/>
      <w:lvlText w:val="—"/>
      <w:lvlJc w:val="left"/>
      <w:pPr>
        <w:tabs>
          <w:tab w:val="num" w:pos="1701"/>
        </w:tabs>
        <w:ind w:left="1701" w:hanging="341"/>
      </w:pPr>
      <w:rPr>
        <w:rFonts w:ascii="Arial" w:hAnsi="Arial" w:cs="Arial" w:hint="default"/>
      </w:rPr>
    </w:lvl>
    <w:lvl w:ilvl="4">
      <w:start w:val="1"/>
      <w:numFmt w:val="lowerLetter"/>
      <w:lvlText w:val="-"/>
      <w:lvlJc w:val="left"/>
      <w:pPr>
        <w:tabs>
          <w:tab w:val="num" w:pos="2041"/>
        </w:tabs>
        <w:ind w:left="2041" w:hanging="340"/>
      </w:pPr>
      <w:rPr>
        <w:rFonts w:ascii="9999999" w:hAnsi="9999999" w:hint="default"/>
      </w:rPr>
    </w:lvl>
    <w:lvl w:ilvl="5">
      <w:start w:val="1"/>
      <w:numFmt w:val="lowerRoman"/>
      <w:lvlText w:val="—"/>
      <w:lvlJc w:val="left"/>
      <w:pPr>
        <w:tabs>
          <w:tab w:val="num" w:pos="2381"/>
        </w:tabs>
        <w:ind w:left="2381" w:hanging="340"/>
      </w:pPr>
      <w:rPr>
        <w:rFonts w:ascii="Arial" w:hAnsi="Arial" w:cs="Arial" w:hint="default"/>
      </w:rPr>
    </w:lvl>
    <w:lvl w:ilvl="6">
      <w:start w:val="1"/>
      <w:numFmt w:val="decimal"/>
      <w:lvlText w:val="-"/>
      <w:lvlJc w:val="left"/>
      <w:pPr>
        <w:tabs>
          <w:tab w:val="num" w:pos="2721"/>
        </w:tabs>
        <w:ind w:left="2721" w:hanging="340"/>
      </w:pPr>
      <w:rPr>
        <w:rFonts w:ascii="9999999" w:hAnsi="9999999" w:hint="default"/>
      </w:rPr>
    </w:lvl>
    <w:lvl w:ilvl="7">
      <w:start w:val="1"/>
      <w:numFmt w:val="lowerLetter"/>
      <w:lvlText w:val="—"/>
      <w:lvlJc w:val="left"/>
      <w:pPr>
        <w:tabs>
          <w:tab w:val="num" w:pos="3061"/>
        </w:tabs>
        <w:ind w:left="3061" w:hanging="340"/>
      </w:pPr>
      <w:rPr>
        <w:rFonts w:ascii="Arial" w:hAnsi="Arial" w:cs="Arial" w:hint="default"/>
      </w:rPr>
    </w:lvl>
    <w:lvl w:ilvl="8">
      <w:start w:val="1"/>
      <w:numFmt w:val="lowerRoman"/>
      <w:lvlText w:val="-"/>
      <w:lvlJc w:val="left"/>
      <w:pPr>
        <w:tabs>
          <w:tab w:val="num" w:pos="3401"/>
        </w:tabs>
        <w:ind w:left="3401" w:hanging="340"/>
      </w:pPr>
      <w:rPr>
        <w:rFonts w:ascii="9999999" w:hAnsi="9999999" w:hint="default"/>
      </w:rPr>
    </w:lvl>
  </w:abstractNum>
  <w:abstractNum w:abstractNumId="6" w15:restartNumberingAfterBreak="0">
    <w:nsid w:val="1BD57B0C"/>
    <w:multiLevelType w:val="multilevel"/>
    <w:tmpl w:val="BF04AF9C"/>
    <w:lvl w:ilvl="0">
      <w:start w:val="1"/>
      <w:numFmt w:val="decimal"/>
      <w:pStyle w:val="1"/>
      <w:lvlText w:val="%1"/>
      <w:lvlJc w:val="left"/>
      <w:pPr>
        <w:ind w:left="81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A04A7B"/>
    <w:multiLevelType w:val="hybridMultilevel"/>
    <w:tmpl w:val="986CE7C2"/>
    <w:lvl w:ilvl="0" w:tplc="AC2CBD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51E9E"/>
    <w:multiLevelType w:val="hybridMultilevel"/>
    <w:tmpl w:val="0A70E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8F0498"/>
    <w:multiLevelType w:val="multilevel"/>
    <w:tmpl w:val="C204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65AB9"/>
    <w:multiLevelType w:val="multilevel"/>
    <w:tmpl w:val="9BA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46B47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9338F"/>
    <w:multiLevelType w:val="multilevel"/>
    <w:tmpl w:val="6310C4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49451B6"/>
    <w:multiLevelType w:val="multilevel"/>
    <w:tmpl w:val="64B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36B22"/>
    <w:multiLevelType w:val="multilevel"/>
    <w:tmpl w:val="8E3ACEE8"/>
    <w:lvl w:ilvl="0">
      <w:start w:val="1"/>
      <w:numFmt w:val="decimal"/>
      <w:lvlText w:val="%1."/>
      <w:lvlJc w:val="left"/>
      <w:pPr>
        <w:ind w:left="360" w:hanging="360"/>
      </w:pPr>
      <w:rPr>
        <w:color w:val="37956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BE5D78"/>
    <w:multiLevelType w:val="multilevel"/>
    <w:tmpl w:val="244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81155"/>
    <w:multiLevelType w:val="hybridMultilevel"/>
    <w:tmpl w:val="1C74D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8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6B9217E3"/>
    <w:multiLevelType w:val="multilevel"/>
    <w:tmpl w:val="20D0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A73BFF"/>
    <w:multiLevelType w:val="multilevel"/>
    <w:tmpl w:val="537C50CC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B87357"/>
    <w:multiLevelType w:val="multilevel"/>
    <w:tmpl w:val="558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13139"/>
    <w:multiLevelType w:val="hybridMultilevel"/>
    <w:tmpl w:val="0898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E183E"/>
    <w:multiLevelType w:val="multilevel"/>
    <w:tmpl w:val="64B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0"/>
  </w:num>
  <w:num w:numId="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3"/>
  </w:num>
  <w:num w:numId="7">
    <w:abstractNumId w:val="9"/>
  </w:num>
  <w:num w:numId="8">
    <w:abstractNumId w:val="21"/>
  </w:num>
  <w:num w:numId="9">
    <w:abstractNumId w:val="15"/>
  </w:num>
  <w:num w:numId="10">
    <w:abstractNumId w:val="4"/>
    <w:lvlOverride w:ilvl="1">
      <w:lvl w:ilvl="1">
        <w:numFmt w:val="decimal"/>
        <w:lvlText w:val="%2."/>
        <w:lvlJc w:val="left"/>
      </w:lvl>
    </w:lvlOverride>
  </w:num>
  <w:num w:numId="11">
    <w:abstractNumId w:val="5"/>
  </w:num>
  <w:num w:numId="12">
    <w:abstractNumId w:val="3"/>
  </w:num>
  <w:num w:numId="13">
    <w:abstractNumId w:val="18"/>
  </w:num>
  <w:num w:numId="14">
    <w:abstractNumId w:val="13"/>
  </w:num>
  <w:num w:numId="15">
    <w:abstractNumId w:val="11"/>
  </w:num>
  <w:num w:numId="16">
    <w:abstractNumId w:val="14"/>
  </w:num>
  <w:num w:numId="17">
    <w:abstractNumId w:val="10"/>
  </w:num>
  <w:num w:numId="18">
    <w:abstractNumId w:val="14"/>
  </w:num>
  <w:num w:numId="19">
    <w:abstractNumId w:val="20"/>
  </w:num>
  <w:num w:numId="20">
    <w:abstractNumId w:val="20"/>
  </w:num>
  <w:num w:numId="21">
    <w:abstractNumId w:val="20"/>
  </w:num>
  <w:num w:numId="22">
    <w:abstractNumId w:val="22"/>
  </w:num>
  <w:num w:numId="23">
    <w:abstractNumId w:val="7"/>
  </w:num>
  <w:num w:numId="24">
    <w:abstractNumId w:val="20"/>
  </w:num>
  <w:num w:numId="25">
    <w:abstractNumId w:val="20"/>
  </w:num>
  <w:num w:numId="26">
    <w:abstractNumId w:val="2"/>
  </w:num>
  <w:num w:numId="27">
    <w:abstractNumId w:val="8"/>
  </w:num>
  <w:num w:numId="28">
    <w:abstractNumId w:val="16"/>
  </w:num>
  <w:num w:numId="29">
    <w:abstractNumId w:val="6"/>
  </w:num>
  <w:num w:numId="30">
    <w:abstractNumId w:val="1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унева Наталия Валерьевна">
    <w15:presenceInfo w15:providerId="AD" w15:userId="S-1-5-21-849600254-1062192158-2772216128-51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03D21"/>
    <w:rsid w:val="00006652"/>
    <w:rsid w:val="00010800"/>
    <w:rsid w:val="00012094"/>
    <w:rsid w:val="00014202"/>
    <w:rsid w:val="00015D3A"/>
    <w:rsid w:val="000206B3"/>
    <w:rsid w:val="00025AC5"/>
    <w:rsid w:val="000304A6"/>
    <w:rsid w:val="0003054F"/>
    <w:rsid w:val="00030666"/>
    <w:rsid w:val="00030EDE"/>
    <w:rsid w:val="00031234"/>
    <w:rsid w:val="0003137C"/>
    <w:rsid w:val="00032832"/>
    <w:rsid w:val="00033A1C"/>
    <w:rsid w:val="00034AF7"/>
    <w:rsid w:val="000357D1"/>
    <w:rsid w:val="00036EDD"/>
    <w:rsid w:val="0003767A"/>
    <w:rsid w:val="0004091C"/>
    <w:rsid w:val="000419C7"/>
    <w:rsid w:val="000435D2"/>
    <w:rsid w:val="00043F22"/>
    <w:rsid w:val="00044FAD"/>
    <w:rsid w:val="00052CA3"/>
    <w:rsid w:val="0005456A"/>
    <w:rsid w:val="00060226"/>
    <w:rsid w:val="00073913"/>
    <w:rsid w:val="00074FBB"/>
    <w:rsid w:val="0008073C"/>
    <w:rsid w:val="00080B2D"/>
    <w:rsid w:val="00083DEA"/>
    <w:rsid w:val="00086455"/>
    <w:rsid w:val="00086AF0"/>
    <w:rsid w:val="00086C5A"/>
    <w:rsid w:val="00087FA3"/>
    <w:rsid w:val="00090E84"/>
    <w:rsid w:val="00092A22"/>
    <w:rsid w:val="000936DF"/>
    <w:rsid w:val="00096880"/>
    <w:rsid w:val="000A223E"/>
    <w:rsid w:val="000A3029"/>
    <w:rsid w:val="000A3566"/>
    <w:rsid w:val="000B189F"/>
    <w:rsid w:val="000B2644"/>
    <w:rsid w:val="000B3902"/>
    <w:rsid w:val="000B3D1A"/>
    <w:rsid w:val="000B61B1"/>
    <w:rsid w:val="000B77D8"/>
    <w:rsid w:val="000C0419"/>
    <w:rsid w:val="000C0C0A"/>
    <w:rsid w:val="000C1039"/>
    <w:rsid w:val="000C1B13"/>
    <w:rsid w:val="000C2EC8"/>
    <w:rsid w:val="000C3171"/>
    <w:rsid w:val="000C45DF"/>
    <w:rsid w:val="000C4B98"/>
    <w:rsid w:val="000C58F2"/>
    <w:rsid w:val="000C5C18"/>
    <w:rsid w:val="000C67FA"/>
    <w:rsid w:val="000D3549"/>
    <w:rsid w:val="000D42CA"/>
    <w:rsid w:val="000D4C88"/>
    <w:rsid w:val="000D6F68"/>
    <w:rsid w:val="000D7D70"/>
    <w:rsid w:val="000E2294"/>
    <w:rsid w:val="000E28F0"/>
    <w:rsid w:val="000E7F25"/>
    <w:rsid w:val="000F1941"/>
    <w:rsid w:val="0010317B"/>
    <w:rsid w:val="00103A2D"/>
    <w:rsid w:val="001056AF"/>
    <w:rsid w:val="001071E2"/>
    <w:rsid w:val="00110F23"/>
    <w:rsid w:val="00111688"/>
    <w:rsid w:val="0011781C"/>
    <w:rsid w:val="0011790C"/>
    <w:rsid w:val="001235F0"/>
    <w:rsid w:val="00125359"/>
    <w:rsid w:val="00125D05"/>
    <w:rsid w:val="00126FBA"/>
    <w:rsid w:val="00131156"/>
    <w:rsid w:val="00133B7C"/>
    <w:rsid w:val="0013507F"/>
    <w:rsid w:val="001350DC"/>
    <w:rsid w:val="001433A4"/>
    <w:rsid w:val="00151706"/>
    <w:rsid w:val="00152CCB"/>
    <w:rsid w:val="001564AE"/>
    <w:rsid w:val="00156621"/>
    <w:rsid w:val="001640F6"/>
    <w:rsid w:val="00167046"/>
    <w:rsid w:val="00173943"/>
    <w:rsid w:val="00173E24"/>
    <w:rsid w:val="00191B3B"/>
    <w:rsid w:val="00194D01"/>
    <w:rsid w:val="0019529E"/>
    <w:rsid w:val="00196032"/>
    <w:rsid w:val="001A731E"/>
    <w:rsid w:val="001B052D"/>
    <w:rsid w:val="001B1D19"/>
    <w:rsid w:val="001B21D9"/>
    <w:rsid w:val="001B5693"/>
    <w:rsid w:val="001B7D5C"/>
    <w:rsid w:val="001C16FC"/>
    <w:rsid w:val="001C2C98"/>
    <w:rsid w:val="001C63D9"/>
    <w:rsid w:val="001D255A"/>
    <w:rsid w:val="001D2B8E"/>
    <w:rsid w:val="001D765F"/>
    <w:rsid w:val="001E6E95"/>
    <w:rsid w:val="001F7334"/>
    <w:rsid w:val="00202EEE"/>
    <w:rsid w:val="00203F6E"/>
    <w:rsid w:val="0020569E"/>
    <w:rsid w:val="00206E89"/>
    <w:rsid w:val="002077D6"/>
    <w:rsid w:val="002106FD"/>
    <w:rsid w:val="0021247A"/>
    <w:rsid w:val="002124BD"/>
    <w:rsid w:val="00214629"/>
    <w:rsid w:val="002254A9"/>
    <w:rsid w:val="0022750F"/>
    <w:rsid w:val="00233F9E"/>
    <w:rsid w:val="00237C68"/>
    <w:rsid w:val="0024040C"/>
    <w:rsid w:val="002416BD"/>
    <w:rsid w:val="00244A3A"/>
    <w:rsid w:val="002456A0"/>
    <w:rsid w:val="002502D3"/>
    <w:rsid w:val="00251D18"/>
    <w:rsid w:val="0025503D"/>
    <w:rsid w:val="002571B2"/>
    <w:rsid w:val="00262BB3"/>
    <w:rsid w:val="00263B5F"/>
    <w:rsid w:val="00265101"/>
    <w:rsid w:val="002707DD"/>
    <w:rsid w:val="00271074"/>
    <w:rsid w:val="00273730"/>
    <w:rsid w:val="00276A92"/>
    <w:rsid w:val="00277204"/>
    <w:rsid w:val="002901F4"/>
    <w:rsid w:val="00290AA7"/>
    <w:rsid w:val="00296EC9"/>
    <w:rsid w:val="002A0572"/>
    <w:rsid w:val="002A27B9"/>
    <w:rsid w:val="002B32FD"/>
    <w:rsid w:val="002B37D9"/>
    <w:rsid w:val="002B5375"/>
    <w:rsid w:val="002B5F8A"/>
    <w:rsid w:val="002B623B"/>
    <w:rsid w:val="002B663B"/>
    <w:rsid w:val="002B7B0A"/>
    <w:rsid w:val="002C037D"/>
    <w:rsid w:val="002C1F3F"/>
    <w:rsid w:val="002C79F6"/>
    <w:rsid w:val="002D1078"/>
    <w:rsid w:val="002D5122"/>
    <w:rsid w:val="002E0452"/>
    <w:rsid w:val="002F00F8"/>
    <w:rsid w:val="002F04B9"/>
    <w:rsid w:val="002F574F"/>
    <w:rsid w:val="00301E13"/>
    <w:rsid w:val="003021AA"/>
    <w:rsid w:val="00305817"/>
    <w:rsid w:val="003220E8"/>
    <w:rsid w:val="00334488"/>
    <w:rsid w:val="00347E20"/>
    <w:rsid w:val="003512D6"/>
    <w:rsid w:val="00352F9D"/>
    <w:rsid w:val="00352FC9"/>
    <w:rsid w:val="0036059A"/>
    <w:rsid w:val="00361148"/>
    <w:rsid w:val="00362FA4"/>
    <w:rsid w:val="00364256"/>
    <w:rsid w:val="003653F7"/>
    <w:rsid w:val="0036545F"/>
    <w:rsid w:val="003720CE"/>
    <w:rsid w:val="00376EBC"/>
    <w:rsid w:val="003816D3"/>
    <w:rsid w:val="003816F5"/>
    <w:rsid w:val="00385557"/>
    <w:rsid w:val="00393298"/>
    <w:rsid w:val="00394754"/>
    <w:rsid w:val="0039495C"/>
    <w:rsid w:val="003A2689"/>
    <w:rsid w:val="003A3139"/>
    <w:rsid w:val="003A438E"/>
    <w:rsid w:val="003A5E0D"/>
    <w:rsid w:val="003A736B"/>
    <w:rsid w:val="003A7627"/>
    <w:rsid w:val="003B2825"/>
    <w:rsid w:val="003C22A4"/>
    <w:rsid w:val="003C2F1A"/>
    <w:rsid w:val="003C2FC2"/>
    <w:rsid w:val="003C3979"/>
    <w:rsid w:val="003C4E48"/>
    <w:rsid w:val="003C6848"/>
    <w:rsid w:val="003C7121"/>
    <w:rsid w:val="003D2BA3"/>
    <w:rsid w:val="003D3B35"/>
    <w:rsid w:val="003D6A91"/>
    <w:rsid w:val="003D6CFB"/>
    <w:rsid w:val="003E0C8B"/>
    <w:rsid w:val="003E1047"/>
    <w:rsid w:val="003E4473"/>
    <w:rsid w:val="003F087A"/>
    <w:rsid w:val="003F3C46"/>
    <w:rsid w:val="003F3C8B"/>
    <w:rsid w:val="003F5B73"/>
    <w:rsid w:val="003F62D3"/>
    <w:rsid w:val="003F6710"/>
    <w:rsid w:val="004019C8"/>
    <w:rsid w:val="00401FAF"/>
    <w:rsid w:val="004024B0"/>
    <w:rsid w:val="004048F8"/>
    <w:rsid w:val="00405F8D"/>
    <w:rsid w:val="00405FF3"/>
    <w:rsid w:val="00406A03"/>
    <w:rsid w:val="00411DB7"/>
    <w:rsid w:val="00416354"/>
    <w:rsid w:val="00424C51"/>
    <w:rsid w:val="004372B9"/>
    <w:rsid w:val="00443C46"/>
    <w:rsid w:val="00447EB1"/>
    <w:rsid w:val="00462B47"/>
    <w:rsid w:val="004637DD"/>
    <w:rsid w:val="00470CE5"/>
    <w:rsid w:val="00471155"/>
    <w:rsid w:val="0047123A"/>
    <w:rsid w:val="004741D7"/>
    <w:rsid w:val="004814B4"/>
    <w:rsid w:val="004842DC"/>
    <w:rsid w:val="0049182A"/>
    <w:rsid w:val="00494E0F"/>
    <w:rsid w:val="004958C6"/>
    <w:rsid w:val="004A559C"/>
    <w:rsid w:val="004A6E01"/>
    <w:rsid w:val="004B0E47"/>
    <w:rsid w:val="004B2836"/>
    <w:rsid w:val="004B2DCD"/>
    <w:rsid w:val="004B3562"/>
    <w:rsid w:val="004B4085"/>
    <w:rsid w:val="004B74A6"/>
    <w:rsid w:val="004B7B03"/>
    <w:rsid w:val="004C1A34"/>
    <w:rsid w:val="004C30F5"/>
    <w:rsid w:val="004C699C"/>
    <w:rsid w:val="004D0536"/>
    <w:rsid w:val="004D293A"/>
    <w:rsid w:val="004D2B5C"/>
    <w:rsid w:val="004D5E56"/>
    <w:rsid w:val="004D7EE0"/>
    <w:rsid w:val="004E0B87"/>
    <w:rsid w:val="004E2CC3"/>
    <w:rsid w:val="004F3498"/>
    <w:rsid w:val="004F39C6"/>
    <w:rsid w:val="005023F7"/>
    <w:rsid w:val="005028B7"/>
    <w:rsid w:val="00503D8C"/>
    <w:rsid w:val="00512CEA"/>
    <w:rsid w:val="00513B8F"/>
    <w:rsid w:val="005201D2"/>
    <w:rsid w:val="00527CE1"/>
    <w:rsid w:val="00530435"/>
    <w:rsid w:val="00533892"/>
    <w:rsid w:val="005400AA"/>
    <w:rsid w:val="00542786"/>
    <w:rsid w:val="00543138"/>
    <w:rsid w:val="00545F6D"/>
    <w:rsid w:val="005509F7"/>
    <w:rsid w:val="005561A3"/>
    <w:rsid w:val="00557E38"/>
    <w:rsid w:val="005678EB"/>
    <w:rsid w:val="00570261"/>
    <w:rsid w:val="005709FF"/>
    <w:rsid w:val="0057566B"/>
    <w:rsid w:val="005775E2"/>
    <w:rsid w:val="00580D0E"/>
    <w:rsid w:val="0058100E"/>
    <w:rsid w:val="00581529"/>
    <w:rsid w:val="005817B1"/>
    <w:rsid w:val="00583E7B"/>
    <w:rsid w:val="00586A8E"/>
    <w:rsid w:val="005922F8"/>
    <w:rsid w:val="00593E3E"/>
    <w:rsid w:val="00596910"/>
    <w:rsid w:val="005A5461"/>
    <w:rsid w:val="005B5159"/>
    <w:rsid w:val="005C0324"/>
    <w:rsid w:val="005C79A0"/>
    <w:rsid w:val="005D1DDF"/>
    <w:rsid w:val="005D5F83"/>
    <w:rsid w:val="005D68CD"/>
    <w:rsid w:val="005E11EE"/>
    <w:rsid w:val="005E56AD"/>
    <w:rsid w:val="005F061F"/>
    <w:rsid w:val="005F0852"/>
    <w:rsid w:val="006033BA"/>
    <w:rsid w:val="00607247"/>
    <w:rsid w:val="00616DD6"/>
    <w:rsid w:val="00624F74"/>
    <w:rsid w:val="00625565"/>
    <w:rsid w:val="00626C27"/>
    <w:rsid w:val="0063080C"/>
    <w:rsid w:val="00634601"/>
    <w:rsid w:val="006347AA"/>
    <w:rsid w:val="00644C04"/>
    <w:rsid w:val="006566B4"/>
    <w:rsid w:val="00660199"/>
    <w:rsid w:val="006604BF"/>
    <w:rsid w:val="0066126D"/>
    <w:rsid w:val="0066317E"/>
    <w:rsid w:val="00665738"/>
    <w:rsid w:val="00667C5B"/>
    <w:rsid w:val="006700B5"/>
    <w:rsid w:val="00670493"/>
    <w:rsid w:val="00683DA4"/>
    <w:rsid w:val="00685606"/>
    <w:rsid w:val="006866A2"/>
    <w:rsid w:val="00690263"/>
    <w:rsid w:val="00691BA7"/>
    <w:rsid w:val="006963E2"/>
    <w:rsid w:val="00697199"/>
    <w:rsid w:val="006A2AD0"/>
    <w:rsid w:val="006A6711"/>
    <w:rsid w:val="006A6A40"/>
    <w:rsid w:val="006B1F17"/>
    <w:rsid w:val="006B75BF"/>
    <w:rsid w:val="006C1D65"/>
    <w:rsid w:val="006C2F23"/>
    <w:rsid w:val="006C3C36"/>
    <w:rsid w:val="006C4AC1"/>
    <w:rsid w:val="006C4DFF"/>
    <w:rsid w:val="006D1613"/>
    <w:rsid w:val="006D38B0"/>
    <w:rsid w:val="006D7158"/>
    <w:rsid w:val="006E04A1"/>
    <w:rsid w:val="006E2CF4"/>
    <w:rsid w:val="006E312D"/>
    <w:rsid w:val="006E56C6"/>
    <w:rsid w:val="006E6785"/>
    <w:rsid w:val="006F4B71"/>
    <w:rsid w:val="006F4F34"/>
    <w:rsid w:val="006F7FE8"/>
    <w:rsid w:val="00702295"/>
    <w:rsid w:val="0070340A"/>
    <w:rsid w:val="00703B59"/>
    <w:rsid w:val="007050EB"/>
    <w:rsid w:val="00705916"/>
    <w:rsid w:val="00707FFD"/>
    <w:rsid w:val="007103FC"/>
    <w:rsid w:val="00715E2E"/>
    <w:rsid w:val="00725196"/>
    <w:rsid w:val="007262DD"/>
    <w:rsid w:val="00732B0F"/>
    <w:rsid w:val="00737AD8"/>
    <w:rsid w:val="00747CCF"/>
    <w:rsid w:val="00750DAA"/>
    <w:rsid w:val="0075210C"/>
    <w:rsid w:val="00754BB3"/>
    <w:rsid w:val="00761B23"/>
    <w:rsid w:val="007633C6"/>
    <w:rsid w:val="007643A2"/>
    <w:rsid w:val="007719F0"/>
    <w:rsid w:val="0077308B"/>
    <w:rsid w:val="00777B50"/>
    <w:rsid w:val="00793FB1"/>
    <w:rsid w:val="00795FAB"/>
    <w:rsid w:val="00796573"/>
    <w:rsid w:val="007A1A38"/>
    <w:rsid w:val="007A2B62"/>
    <w:rsid w:val="007A2CD3"/>
    <w:rsid w:val="007A3874"/>
    <w:rsid w:val="007A3959"/>
    <w:rsid w:val="007A6082"/>
    <w:rsid w:val="007B0BCF"/>
    <w:rsid w:val="007B0D35"/>
    <w:rsid w:val="007B518B"/>
    <w:rsid w:val="007B77D5"/>
    <w:rsid w:val="007C23EA"/>
    <w:rsid w:val="007D1BAA"/>
    <w:rsid w:val="007D4345"/>
    <w:rsid w:val="007D5219"/>
    <w:rsid w:val="007E3BC6"/>
    <w:rsid w:val="007E45F0"/>
    <w:rsid w:val="007E4803"/>
    <w:rsid w:val="007F4D67"/>
    <w:rsid w:val="007F6D38"/>
    <w:rsid w:val="007F7208"/>
    <w:rsid w:val="00801C48"/>
    <w:rsid w:val="00802F9B"/>
    <w:rsid w:val="008057B1"/>
    <w:rsid w:val="00807406"/>
    <w:rsid w:val="00811397"/>
    <w:rsid w:val="00813E41"/>
    <w:rsid w:val="0081670E"/>
    <w:rsid w:val="00821D42"/>
    <w:rsid w:val="00823A2C"/>
    <w:rsid w:val="00825AB8"/>
    <w:rsid w:val="00835CA1"/>
    <w:rsid w:val="00837E18"/>
    <w:rsid w:val="00840056"/>
    <w:rsid w:val="008423FE"/>
    <w:rsid w:val="008445A1"/>
    <w:rsid w:val="00850734"/>
    <w:rsid w:val="00850B36"/>
    <w:rsid w:val="00850F66"/>
    <w:rsid w:val="00854153"/>
    <w:rsid w:val="00857502"/>
    <w:rsid w:val="00866287"/>
    <w:rsid w:val="00867EC8"/>
    <w:rsid w:val="0087410F"/>
    <w:rsid w:val="0088066F"/>
    <w:rsid w:val="008827D4"/>
    <w:rsid w:val="00882F49"/>
    <w:rsid w:val="00884872"/>
    <w:rsid w:val="00886F99"/>
    <w:rsid w:val="008877B5"/>
    <w:rsid w:val="008908BA"/>
    <w:rsid w:val="00890D28"/>
    <w:rsid w:val="008A05CD"/>
    <w:rsid w:val="008A580A"/>
    <w:rsid w:val="008A71C9"/>
    <w:rsid w:val="008B2E5B"/>
    <w:rsid w:val="008B3A0C"/>
    <w:rsid w:val="008B6513"/>
    <w:rsid w:val="008C06FE"/>
    <w:rsid w:val="008C3FA4"/>
    <w:rsid w:val="008C5A05"/>
    <w:rsid w:val="008C6A08"/>
    <w:rsid w:val="008D000C"/>
    <w:rsid w:val="008D058D"/>
    <w:rsid w:val="008D2C43"/>
    <w:rsid w:val="008D7F34"/>
    <w:rsid w:val="008E2487"/>
    <w:rsid w:val="008E3CD3"/>
    <w:rsid w:val="008E4105"/>
    <w:rsid w:val="008E7891"/>
    <w:rsid w:val="008F344C"/>
    <w:rsid w:val="008F5956"/>
    <w:rsid w:val="008F7766"/>
    <w:rsid w:val="00901184"/>
    <w:rsid w:val="00901A0C"/>
    <w:rsid w:val="00902723"/>
    <w:rsid w:val="009027CF"/>
    <w:rsid w:val="009048C7"/>
    <w:rsid w:val="00905A99"/>
    <w:rsid w:val="00911078"/>
    <w:rsid w:val="0091154E"/>
    <w:rsid w:val="009133C1"/>
    <w:rsid w:val="00920BA9"/>
    <w:rsid w:val="00927118"/>
    <w:rsid w:val="009278D8"/>
    <w:rsid w:val="00930D96"/>
    <w:rsid w:val="009317B5"/>
    <w:rsid w:val="0093485E"/>
    <w:rsid w:val="00935637"/>
    <w:rsid w:val="00940291"/>
    <w:rsid w:val="0094408B"/>
    <w:rsid w:val="00946100"/>
    <w:rsid w:val="009461E1"/>
    <w:rsid w:val="00953DA4"/>
    <w:rsid w:val="00954FA1"/>
    <w:rsid w:val="009560A9"/>
    <w:rsid w:val="00957B3A"/>
    <w:rsid w:val="00966143"/>
    <w:rsid w:val="00972A85"/>
    <w:rsid w:val="00972F23"/>
    <w:rsid w:val="00977901"/>
    <w:rsid w:val="009801AC"/>
    <w:rsid w:val="00980E63"/>
    <w:rsid w:val="00981046"/>
    <w:rsid w:val="00983823"/>
    <w:rsid w:val="0098592C"/>
    <w:rsid w:val="009874A9"/>
    <w:rsid w:val="00991117"/>
    <w:rsid w:val="00993CEF"/>
    <w:rsid w:val="00994154"/>
    <w:rsid w:val="009A021C"/>
    <w:rsid w:val="009A2235"/>
    <w:rsid w:val="009A735C"/>
    <w:rsid w:val="009B2948"/>
    <w:rsid w:val="009B3200"/>
    <w:rsid w:val="009B35E1"/>
    <w:rsid w:val="009B5581"/>
    <w:rsid w:val="009B58AE"/>
    <w:rsid w:val="009B6542"/>
    <w:rsid w:val="009B7E14"/>
    <w:rsid w:val="009C2368"/>
    <w:rsid w:val="009D3AE9"/>
    <w:rsid w:val="009D5FD4"/>
    <w:rsid w:val="009D787E"/>
    <w:rsid w:val="009D7C41"/>
    <w:rsid w:val="009E0E5E"/>
    <w:rsid w:val="009E6342"/>
    <w:rsid w:val="009F02C6"/>
    <w:rsid w:val="009F24A3"/>
    <w:rsid w:val="009F2540"/>
    <w:rsid w:val="009F2F6E"/>
    <w:rsid w:val="009F3B4A"/>
    <w:rsid w:val="009F4A25"/>
    <w:rsid w:val="009F4A3F"/>
    <w:rsid w:val="009F503D"/>
    <w:rsid w:val="009F541B"/>
    <w:rsid w:val="009F709D"/>
    <w:rsid w:val="009F7374"/>
    <w:rsid w:val="00A04D64"/>
    <w:rsid w:val="00A100E0"/>
    <w:rsid w:val="00A14B3C"/>
    <w:rsid w:val="00A1551F"/>
    <w:rsid w:val="00A15CF2"/>
    <w:rsid w:val="00A167C6"/>
    <w:rsid w:val="00A17247"/>
    <w:rsid w:val="00A17DF6"/>
    <w:rsid w:val="00A21997"/>
    <w:rsid w:val="00A2321D"/>
    <w:rsid w:val="00A25071"/>
    <w:rsid w:val="00A31957"/>
    <w:rsid w:val="00A34685"/>
    <w:rsid w:val="00A45D49"/>
    <w:rsid w:val="00A528E0"/>
    <w:rsid w:val="00A52C31"/>
    <w:rsid w:val="00A55A45"/>
    <w:rsid w:val="00A560CC"/>
    <w:rsid w:val="00A57C8E"/>
    <w:rsid w:val="00A57CE5"/>
    <w:rsid w:val="00A60189"/>
    <w:rsid w:val="00A6260A"/>
    <w:rsid w:val="00A71F94"/>
    <w:rsid w:val="00A73465"/>
    <w:rsid w:val="00A7777A"/>
    <w:rsid w:val="00A777F6"/>
    <w:rsid w:val="00A85791"/>
    <w:rsid w:val="00A878D3"/>
    <w:rsid w:val="00A91806"/>
    <w:rsid w:val="00A92E21"/>
    <w:rsid w:val="00AA00D0"/>
    <w:rsid w:val="00AA123F"/>
    <w:rsid w:val="00AA133E"/>
    <w:rsid w:val="00AA5267"/>
    <w:rsid w:val="00AA6853"/>
    <w:rsid w:val="00AA7A54"/>
    <w:rsid w:val="00AB0FCB"/>
    <w:rsid w:val="00AB1124"/>
    <w:rsid w:val="00AC1021"/>
    <w:rsid w:val="00AD0971"/>
    <w:rsid w:val="00AD102A"/>
    <w:rsid w:val="00AD203A"/>
    <w:rsid w:val="00AD25F5"/>
    <w:rsid w:val="00AD4EDC"/>
    <w:rsid w:val="00AD5134"/>
    <w:rsid w:val="00AD742A"/>
    <w:rsid w:val="00AE2F68"/>
    <w:rsid w:val="00AE4D37"/>
    <w:rsid w:val="00AE6C06"/>
    <w:rsid w:val="00AE7097"/>
    <w:rsid w:val="00AE751F"/>
    <w:rsid w:val="00AE7E5E"/>
    <w:rsid w:val="00AF094C"/>
    <w:rsid w:val="00AF695F"/>
    <w:rsid w:val="00B014E0"/>
    <w:rsid w:val="00B02513"/>
    <w:rsid w:val="00B04169"/>
    <w:rsid w:val="00B054D8"/>
    <w:rsid w:val="00B10DFC"/>
    <w:rsid w:val="00B214EF"/>
    <w:rsid w:val="00B220B0"/>
    <w:rsid w:val="00B2565A"/>
    <w:rsid w:val="00B268E0"/>
    <w:rsid w:val="00B30D9A"/>
    <w:rsid w:val="00B33309"/>
    <w:rsid w:val="00B347FE"/>
    <w:rsid w:val="00B36301"/>
    <w:rsid w:val="00B379AF"/>
    <w:rsid w:val="00B418FD"/>
    <w:rsid w:val="00B45E1F"/>
    <w:rsid w:val="00B46583"/>
    <w:rsid w:val="00B47BDB"/>
    <w:rsid w:val="00B508C8"/>
    <w:rsid w:val="00B50DF2"/>
    <w:rsid w:val="00B55D16"/>
    <w:rsid w:val="00B60545"/>
    <w:rsid w:val="00B61EF6"/>
    <w:rsid w:val="00B66CC9"/>
    <w:rsid w:val="00B75B37"/>
    <w:rsid w:val="00B76988"/>
    <w:rsid w:val="00B815BA"/>
    <w:rsid w:val="00B83D21"/>
    <w:rsid w:val="00B862C9"/>
    <w:rsid w:val="00B93665"/>
    <w:rsid w:val="00BA7904"/>
    <w:rsid w:val="00BB303D"/>
    <w:rsid w:val="00BB49DD"/>
    <w:rsid w:val="00BC2BBB"/>
    <w:rsid w:val="00BC4C85"/>
    <w:rsid w:val="00BC6B9C"/>
    <w:rsid w:val="00BD47DB"/>
    <w:rsid w:val="00BD7B64"/>
    <w:rsid w:val="00BE195C"/>
    <w:rsid w:val="00BE3533"/>
    <w:rsid w:val="00BF0A8D"/>
    <w:rsid w:val="00BF3FA6"/>
    <w:rsid w:val="00BF441F"/>
    <w:rsid w:val="00BF58AC"/>
    <w:rsid w:val="00BF6446"/>
    <w:rsid w:val="00C010CE"/>
    <w:rsid w:val="00C0235B"/>
    <w:rsid w:val="00C148D4"/>
    <w:rsid w:val="00C15E47"/>
    <w:rsid w:val="00C1738F"/>
    <w:rsid w:val="00C24947"/>
    <w:rsid w:val="00C33E6A"/>
    <w:rsid w:val="00C34A25"/>
    <w:rsid w:val="00C4686A"/>
    <w:rsid w:val="00C46B1C"/>
    <w:rsid w:val="00C46EF7"/>
    <w:rsid w:val="00C52974"/>
    <w:rsid w:val="00C52CD4"/>
    <w:rsid w:val="00C64EFE"/>
    <w:rsid w:val="00C6525D"/>
    <w:rsid w:val="00C661F2"/>
    <w:rsid w:val="00C6637F"/>
    <w:rsid w:val="00C80932"/>
    <w:rsid w:val="00C86C7D"/>
    <w:rsid w:val="00C93E67"/>
    <w:rsid w:val="00C95186"/>
    <w:rsid w:val="00CA1266"/>
    <w:rsid w:val="00CA4F2C"/>
    <w:rsid w:val="00CB256C"/>
    <w:rsid w:val="00CC0412"/>
    <w:rsid w:val="00CC13E5"/>
    <w:rsid w:val="00CC27DA"/>
    <w:rsid w:val="00CE073B"/>
    <w:rsid w:val="00CE36B1"/>
    <w:rsid w:val="00CE3DE8"/>
    <w:rsid w:val="00CE479B"/>
    <w:rsid w:val="00CE76B8"/>
    <w:rsid w:val="00CF3139"/>
    <w:rsid w:val="00CF3549"/>
    <w:rsid w:val="00CF6D60"/>
    <w:rsid w:val="00D0499C"/>
    <w:rsid w:val="00D05582"/>
    <w:rsid w:val="00D14967"/>
    <w:rsid w:val="00D15B31"/>
    <w:rsid w:val="00D204BD"/>
    <w:rsid w:val="00D206A5"/>
    <w:rsid w:val="00D21C9F"/>
    <w:rsid w:val="00D22275"/>
    <w:rsid w:val="00D25227"/>
    <w:rsid w:val="00D34243"/>
    <w:rsid w:val="00D37E44"/>
    <w:rsid w:val="00D5095A"/>
    <w:rsid w:val="00D604A4"/>
    <w:rsid w:val="00D62ED4"/>
    <w:rsid w:val="00D649F4"/>
    <w:rsid w:val="00D7352E"/>
    <w:rsid w:val="00D74368"/>
    <w:rsid w:val="00D74736"/>
    <w:rsid w:val="00D754AD"/>
    <w:rsid w:val="00D76DBD"/>
    <w:rsid w:val="00D8174D"/>
    <w:rsid w:val="00D87FB0"/>
    <w:rsid w:val="00D9016E"/>
    <w:rsid w:val="00D9055F"/>
    <w:rsid w:val="00DA19DE"/>
    <w:rsid w:val="00DA39F9"/>
    <w:rsid w:val="00DA7146"/>
    <w:rsid w:val="00DB05F2"/>
    <w:rsid w:val="00DB2888"/>
    <w:rsid w:val="00DB3103"/>
    <w:rsid w:val="00DC13AD"/>
    <w:rsid w:val="00DC2FE3"/>
    <w:rsid w:val="00DC39D6"/>
    <w:rsid w:val="00DC4A30"/>
    <w:rsid w:val="00DD147B"/>
    <w:rsid w:val="00DD1F29"/>
    <w:rsid w:val="00DD30C5"/>
    <w:rsid w:val="00DD5949"/>
    <w:rsid w:val="00DD748F"/>
    <w:rsid w:val="00DD770D"/>
    <w:rsid w:val="00DE266D"/>
    <w:rsid w:val="00DE2990"/>
    <w:rsid w:val="00DE6D60"/>
    <w:rsid w:val="00DF1BF4"/>
    <w:rsid w:val="00DF2C10"/>
    <w:rsid w:val="00DF3C44"/>
    <w:rsid w:val="00E0028B"/>
    <w:rsid w:val="00E10743"/>
    <w:rsid w:val="00E10D9B"/>
    <w:rsid w:val="00E125C3"/>
    <w:rsid w:val="00E15461"/>
    <w:rsid w:val="00E20A4B"/>
    <w:rsid w:val="00E215CD"/>
    <w:rsid w:val="00E217FE"/>
    <w:rsid w:val="00E255DD"/>
    <w:rsid w:val="00E27B3B"/>
    <w:rsid w:val="00E32568"/>
    <w:rsid w:val="00E37044"/>
    <w:rsid w:val="00E408B8"/>
    <w:rsid w:val="00E41310"/>
    <w:rsid w:val="00E420C0"/>
    <w:rsid w:val="00E435C9"/>
    <w:rsid w:val="00E605A3"/>
    <w:rsid w:val="00E62535"/>
    <w:rsid w:val="00E66B07"/>
    <w:rsid w:val="00E71EE3"/>
    <w:rsid w:val="00E741A7"/>
    <w:rsid w:val="00E76BFF"/>
    <w:rsid w:val="00E76E15"/>
    <w:rsid w:val="00E807AB"/>
    <w:rsid w:val="00E82022"/>
    <w:rsid w:val="00E868B6"/>
    <w:rsid w:val="00E87F25"/>
    <w:rsid w:val="00E87F37"/>
    <w:rsid w:val="00E91C77"/>
    <w:rsid w:val="00E97850"/>
    <w:rsid w:val="00E97F79"/>
    <w:rsid w:val="00EA0A73"/>
    <w:rsid w:val="00EA2E40"/>
    <w:rsid w:val="00EA6E69"/>
    <w:rsid w:val="00EB0357"/>
    <w:rsid w:val="00EB64E1"/>
    <w:rsid w:val="00EB7EAC"/>
    <w:rsid w:val="00EC0125"/>
    <w:rsid w:val="00EC3668"/>
    <w:rsid w:val="00EC3EC9"/>
    <w:rsid w:val="00EC542D"/>
    <w:rsid w:val="00ED2C68"/>
    <w:rsid w:val="00ED6392"/>
    <w:rsid w:val="00EE1832"/>
    <w:rsid w:val="00EE3186"/>
    <w:rsid w:val="00EE4627"/>
    <w:rsid w:val="00EE6E37"/>
    <w:rsid w:val="00EF0630"/>
    <w:rsid w:val="00EF2873"/>
    <w:rsid w:val="00EF5616"/>
    <w:rsid w:val="00F033DB"/>
    <w:rsid w:val="00F06F09"/>
    <w:rsid w:val="00F0751D"/>
    <w:rsid w:val="00F100E7"/>
    <w:rsid w:val="00F13942"/>
    <w:rsid w:val="00F143DE"/>
    <w:rsid w:val="00F158DF"/>
    <w:rsid w:val="00F1597D"/>
    <w:rsid w:val="00F15A12"/>
    <w:rsid w:val="00F16062"/>
    <w:rsid w:val="00F161F0"/>
    <w:rsid w:val="00F201E0"/>
    <w:rsid w:val="00F215CE"/>
    <w:rsid w:val="00F240D2"/>
    <w:rsid w:val="00F25809"/>
    <w:rsid w:val="00F3685E"/>
    <w:rsid w:val="00F41202"/>
    <w:rsid w:val="00F4183A"/>
    <w:rsid w:val="00F476E6"/>
    <w:rsid w:val="00F479A2"/>
    <w:rsid w:val="00F47C59"/>
    <w:rsid w:val="00F5597C"/>
    <w:rsid w:val="00F65964"/>
    <w:rsid w:val="00F6749B"/>
    <w:rsid w:val="00F71D9F"/>
    <w:rsid w:val="00F751A8"/>
    <w:rsid w:val="00F76838"/>
    <w:rsid w:val="00F833F9"/>
    <w:rsid w:val="00F861E3"/>
    <w:rsid w:val="00F91076"/>
    <w:rsid w:val="00F94B6A"/>
    <w:rsid w:val="00F95A79"/>
    <w:rsid w:val="00F97927"/>
    <w:rsid w:val="00F97DFD"/>
    <w:rsid w:val="00FA30C3"/>
    <w:rsid w:val="00FA554B"/>
    <w:rsid w:val="00FA7D56"/>
    <w:rsid w:val="00FB0052"/>
    <w:rsid w:val="00FB005A"/>
    <w:rsid w:val="00FB4B9D"/>
    <w:rsid w:val="00FB6413"/>
    <w:rsid w:val="00FB7BE3"/>
    <w:rsid w:val="00FC17B6"/>
    <w:rsid w:val="00FE1440"/>
    <w:rsid w:val="00FF1597"/>
    <w:rsid w:val="00FF3B50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46F11"/>
  <w15:docId w15:val="{B654F0E2-B7E5-40AD-B174-E6A3426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0">
    <w:name w:val="heading 1"/>
    <w:basedOn w:val="a"/>
    <w:next w:val="a"/>
    <w:link w:val="11"/>
    <w:qFormat/>
    <w:rsid w:val="00A25071"/>
    <w:pPr>
      <w:widowControl w:val="0"/>
      <w:numPr>
        <w:numId w:val="19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aliases w:val="Таблица ИТ Эксперт"/>
    <w:basedOn w:val="a1"/>
    <w:uiPriority w:val="3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1">
    <w:name w:val="Заголовок 1 Знак"/>
    <w:basedOn w:val="a0"/>
    <w:link w:val="10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0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2C037D"/>
    <w:pPr>
      <w:spacing w:after="10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3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4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5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2B5F8A"/>
    <w:rPr>
      <w:rFonts w:ascii="Times New Roman" w:hAnsi="Times New Roman" w:cs="Times New Roman"/>
      <w:b/>
      <w:bCs/>
      <w:sz w:val="22"/>
      <w:szCs w:val="22"/>
    </w:rPr>
  </w:style>
  <w:style w:type="character" w:styleId="afc">
    <w:name w:val="annotation reference"/>
    <w:basedOn w:val="a0"/>
    <w:uiPriority w:val="99"/>
    <w:semiHidden/>
    <w:unhideWhenUsed/>
    <w:rsid w:val="00F25809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F25809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F25809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F25809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F25809"/>
    <w:rPr>
      <w:rFonts w:ascii="Circe Light" w:hAnsi="Circe Light"/>
      <w:b/>
      <w:bCs/>
      <w:sz w:val="20"/>
      <w:szCs w:val="20"/>
    </w:rPr>
  </w:style>
  <w:style w:type="paragraph" w:styleId="aff1">
    <w:name w:val="Revision"/>
    <w:hidden/>
    <w:uiPriority w:val="99"/>
    <w:semiHidden/>
    <w:rsid w:val="00F25809"/>
    <w:pPr>
      <w:spacing w:after="0" w:line="240" w:lineRule="auto"/>
    </w:pPr>
    <w:rPr>
      <w:rFonts w:ascii="Circe Light" w:hAnsi="Circe Light"/>
    </w:rPr>
  </w:style>
  <w:style w:type="paragraph" w:customStyle="1" w:styleId="1">
    <w:name w:val="Стиль1"/>
    <w:basedOn w:val="a"/>
    <w:rsid w:val="00364256"/>
    <w:pPr>
      <w:numPr>
        <w:numId w:val="29"/>
      </w:numPr>
    </w:pPr>
  </w:style>
  <w:style w:type="character" w:styleId="aff2">
    <w:name w:val="Unresolved Mention"/>
    <w:basedOn w:val="a0"/>
    <w:uiPriority w:val="99"/>
    <w:semiHidden/>
    <w:unhideWhenUsed/>
    <w:rsid w:val="00225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0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78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14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9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9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01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6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96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04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8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6CDFE-CBBF-47DE-9CF0-EE0E056A1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B3C07-02E1-4F16-9D6D-6CCCA92212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D6EA07-2C0F-47EE-BECD-CB4F0387A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45CDB0-309E-4CEA-94CE-B9E7F19E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Миляев Константин Евгеньевич</dc:creator>
  <cp:lastModifiedBy>Лунева Наталия Валерьевна</cp:lastModifiedBy>
  <cp:revision>3</cp:revision>
  <cp:lastPrinted>2022-10-27T10:30:00Z</cp:lastPrinted>
  <dcterms:created xsi:type="dcterms:W3CDTF">2023-02-10T04:09:00Z</dcterms:created>
  <dcterms:modified xsi:type="dcterms:W3CDTF">2023-02-28T09:07:00Z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